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CB70" w14:textId="77777777" w:rsidR="009929D3" w:rsidRDefault="009929D3" w:rsidP="00C53F06">
      <w:pPr>
        <w:spacing w:line="480" w:lineRule="auto"/>
        <w:jc w:val="center"/>
        <w:rPr>
          <w:ins w:id="0" w:author="Michael Larbi" w:date="2023-05-06T12:16:00Z"/>
          <w:rFonts w:ascii="Times New Roman" w:hAnsi="Times New Roman" w:cs="Times New Roman"/>
          <w:b/>
          <w:bCs/>
          <w:sz w:val="24"/>
          <w:szCs w:val="24"/>
        </w:rPr>
      </w:pPr>
    </w:p>
    <w:p w14:paraId="08CB8137" w14:textId="77777777" w:rsidR="009929D3" w:rsidRPr="004253CA" w:rsidRDefault="009929D3" w:rsidP="009929D3">
      <w:pPr>
        <w:spacing w:line="240" w:lineRule="auto"/>
        <w:rPr>
          <w:ins w:id="1" w:author="Michael Larbi" w:date="2023-05-06T12:17:00Z"/>
          <w:rFonts w:ascii="Times New Roman" w:hAnsi="Times New Roman" w:cs="Times New Roman"/>
          <w:b/>
          <w:bCs/>
          <w:sz w:val="72"/>
          <w:szCs w:val="72"/>
        </w:rPr>
      </w:pPr>
      <w:ins w:id="2" w:author="Michael Larbi" w:date="2023-05-06T12:17:00Z">
        <w:r w:rsidRPr="004253CA">
          <w:rPr>
            <w:rFonts w:ascii="Times New Roman" w:hAnsi="Times New Roman" w:cs="Times New Roman"/>
            <w:b/>
            <w:bCs/>
            <w:sz w:val="72"/>
            <w:szCs w:val="72"/>
          </w:rPr>
          <w:t>Senior Research CSC 450</w:t>
        </w:r>
      </w:ins>
    </w:p>
    <w:p w14:paraId="0228C5EB" w14:textId="77777777" w:rsidR="009929D3" w:rsidRPr="004253CA" w:rsidRDefault="009929D3" w:rsidP="009929D3">
      <w:pPr>
        <w:spacing w:line="240" w:lineRule="auto"/>
        <w:rPr>
          <w:ins w:id="3" w:author="Michael Larbi" w:date="2023-05-06T12:17:00Z"/>
          <w:rFonts w:ascii="Times New Roman" w:hAnsi="Times New Roman" w:cs="Times New Roman"/>
          <w:b/>
          <w:bCs/>
          <w:sz w:val="72"/>
          <w:szCs w:val="72"/>
        </w:rPr>
      </w:pPr>
    </w:p>
    <w:p w14:paraId="70B80BC5" w14:textId="77777777" w:rsidR="009929D3" w:rsidRPr="004253CA" w:rsidRDefault="009929D3" w:rsidP="009929D3">
      <w:pPr>
        <w:rPr>
          <w:ins w:id="4" w:author="Michael Larbi" w:date="2023-05-06T12:17:00Z"/>
          <w:rFonts w:ascii="Times New Roman" w:hAnsi="Times New Roman" w:cs="Times New Roman"/>
          <w:b/>
          <w:bCs/>
          <w:sz w:val="56"/>
          <w:szCs w:val="56"/>
        </w:rPr>
      </w:pPr>
    </w:p>
    <w:p w14:paraId="6C7C6D7F" w14:textId="77777777" w:rsidR="00472301" w:rsidRDefault="00472301" w:rsidP="009929D3">
      <w:pPr>
        <w:rPr>
          <w:ins w:id="5" w:author="Michael Larbi" w:date="2023-05-07T11:54:00Z"/>
          <w:rFonts w:ascii="Times New Roman" w:hAnsi="Times New Roman" w:cs="Times New Roman"/>
          <w:b/>
          <w:bCs/>
          <w:sz w:val="48"/>
          <w:szCs w:val="48"/>
        </w:rPr>
      </w:pPr>
    </w:p>
    <w:p w14:paraId="57F7BC87" w14:textId="57C6461B" w:rsidR="00017B68" w:rsidRDefault="00745B26" w:rsidP="009929D3">
      <w:pPr>
        <w:rPr>
          <w:ins w:id="6" w:author="Michael Larbi" w:date="2023-05-06T23:24:00Z"/>
          <w:rFonts w:ascii="Times New Roman" w:hAnsi="Times New Roman" w:cs="Times New Roman"/>
          <w:b/>
          <w:bCs/>
          <w:sz w:val="48"/>
          <w:szCs w:val="48"/>
        </w:rPr>
      </w:pPr>
      <w:ins w:id="7" w:author="Michael Larbi" w:date="2023-05-07T11:52:00Z">
        <w:r>
          <w:rPr>
            <w:rFonts w:ascii="Times New Roman" w:hAnsi="Times New Roman" w:cs="Times New Roman"/>
            <w:b/>
            <w:bCs/>
            <w:sz w:val="48"/>
            <w:szCs w:val="48"/>
          </w:rPr>
          <w:t>Intelligen</w:t>
        </w:r>
        <w:r w:rsidR="00670AC1">
          <w:rPr>
            <w:rFonts w:ascii="Times New Roman" w:hAnsi="Times New Roman" w:cs="Times New Roman"/>
            <w:b/>
            <w:bCs/>
            <w:sz w:val="48"/>
            <w:szCs w:val="48"/>
          </w:rPr>
          <w:t xml:space="preserve">t </w:t>
        </w:r>
      </w:ins>
      <w:ins w:id="8" w:author="Michael Larbi" w:date="2023-05-07T11:53:00Z">
        <w:r w:rsidR="00670AC1">
          <w:rPr>
            <w:rFonts w:ascii="Times New Roman" w:hAnsi="Times New Roman" w:cs="Times New Roman"/>
            <w:b/>
            <w:bCs/>
            <w:sz w:val="48"/>
            <w:szCs w:val="48"/>
          </w:rPr>
          <w:t>Tutoring</w:t>
        </w:r>
      </w:ins>
      <w:ins w:id="9" w:author="Michael Larbi" w:date="2023-05-07T11:52:00Z">
        <w:r w:rsidR="00670AC1">
          <w:rPr>
            <w:rFonts w:ascii="Times New Roman" w:hAnsi="Times New Roman" w:cs="Times New Roman"/>
            <w:b/>
            <w:bCs/>
            <w:sz w:val="48"/>
            <w:szCs w:val="48"/>
          </w:rPr>
          <w:t xml:space="preserve"> Syste</w:t>
        </w:r>
      </w:ins>
      <w:ins w:id="10" w:author="Michael Larbi" w:date="2023-05-07T11:53:00Z">
        <w:r w:rsidR="00670AC1">
          <w:rPr>
            <w:rFonts w:ascii="Times New Roman" w:hAnsi="Times New Roman" w:cs="Times New Roman"/>
            <w:b/>
            <w:bCs/>
            <w:sz w:val="48"/>
            <w:szCs w:val="48"/>
          </w:rPr>
          <w:t>ms:</w:t>
        </w:r>
      </w:ins>
    </w:p>
    <w:p w14:paraId="5E2E346B" w14:textId="79E93C1E" w:rsidR="009929D3" w:rsidRPr="00670AC1" w:rsidRDefault="00D06FA2" w:rsidP="009929D3">
      <w:pPr>
        <w:rPr>
          <w:ins w:id="11" w:author="Michael Larbi" w:date="2023-05-06T12:17:00Z"/>
          <w:rFonts w:ascii="Times New Roman" w:hAnsi="Times New Roman" w:cs="Times New Roman"/>
          <w:b/>
          <w:bCs/>
          <w:sz w:val="36"/>
          <w:szCs w:val="36"/>
          <w:rPrChange w:id="12" w:author="Michael Larbi" w:date="2023-05-07T11:53:00Z">
            <w:rPr>
              <w:ins w:id="13" w:author="Michael Larbi" w:date="2023-05-06T12:17:00Z"/>
              <w:rFonts w:ascii="Times New Roman" w:hAnsi="Times New Roman" w:cs="Times New Roman"/>
              <w:b/>
              <w:bCs/>
              <w:sz w:val="40"/>
              <w:szCs w:val="40"/>
            </w:rPr>
          </w:rPrChange>
        </w:rPr>
      </w:pPr>
      <w:ins w:id="14" w:author="Michael Larbi" w:date="2023-05-06T12:18:00Z">
        <w:r w:rsidRPr="00670AC1">
          <w:rPr>
            <w:rFonts w:ascii="Times New Roman" w:hAnsi="Times New Roman" w:cs="Times New Roman"/>
            <w:b/>
            <w:bCs/>
            <w:sz w:val="36"/>
            <w:szCs w:val="36"/>
            <w:rPrChange w:id="15" w:author="Michael Larbi" w:date="2023-05-07T11:53:00Z">
              <w:rPr>
                <w:rFonts w:ascii="Times New Roman" w:hAnsi="Times New Roman" w:cs="Times New Roman"/>
                <w:b/>
                <w:bCs/>
                <w:sz w:val="40"/>
                <w:szCs w:val="40"/>
              </w:rPr>
            </w:rPrChange>
          </w:rPr>
          <w:t xml:space="preserve">The Perception of ChatGPT </w:t>
        </w:r>
        <w:r w:rsidR="0077468C" w:rsidRPr="00670AC1">
          <w:rPr>
            <w:rFonts w:ascii="Times New Roman" w:hAnsi="Times New Roman" w:cs="Times New Roman"/>
            <w:b/>
            <w:bCs/>
            <w:sz w:val="36"/>
            <w:szCs w:val="36"/>
            <w:rPrChange w:id="16" w:author="Michael Larbi" w:date="2023-05-07T11:53:00Z">
              <w:rPr>
                <w:rFonts w:ascii="Times New Roman" w:hAnsi="Times New Roman" w:cs="Times New Roman"/>
                <w:b/>
                <w:bCs/>
                <w:sz w:val="40"/>
                <w:szCs w:val="40"/>
              </w:rPr>
            </w:rPrChange>
          </w:rPr>
          <w:t>in Learning Basic Python Coding</w:t>
        </w:r>
      </w:ins>
    </w:p>
    <w:p w14:paraId="2D9DDE50" w14:textId="77777777" w:rsidR="009929D3" w:rsidRPr="00670AC1" w:rsidRDefault="009929D3" w:rsidP="009929D3">
      <w:pPr>
        <w:rPr>
          <w:ins w:id="17" w:author="Michael Larbi" w:date="2023-05-06T12:17:00Z"/>
          <w:rFonts w:ascii="Times New Roman" w:hAnsi="Times New Roman" w:cs="Times New Roman"/>
          <w:sz w:val="36"/>
          <w:szCs w:val="36"/>
          <w:rPrChange w:id="18" w:author="Michael Larbi" w:date="2023-05-07T11:53:00Z">
            <w:rPr>
              <w:ins w:id="19" w:author="Michael Larbi" w:date="2023-05-06T12:17:00Z"/>
              <w:rFonts w:ascii="Times New Roman" w:hAnsi="Times New Roman" w:cs="Times New Roman"/>
              <w:sz w:val="40"/>
              <w:szCs w:val="40"/>
            </w:rPr>
          </w:rPrChange>
        </w:rPr>
      </w:pPr>
    </w:p>
    <w:p w14:paraId="1C667D0E" w14:textId="32B8B379" w:rsidR="009929D3" w:rsidRDefault="008A2E55" w:rsidP="009929D3">
      <w:pPr>
        <w:rPr>
          <w:ins w:id="20" w:author="Michael Larbi" w:date="2023-05-10T03:37:00Z"/>
          <w:rFonts w:ascii="Times New Roman" w:hAnsi="Times New Roman" w:cs="Times New Roman"/>
          <w:sz w:val="40"/>
          <w:szCs w:val="40"/>
        </w:rPr>
      </w:pPr>
      <w:ins w:id="21" w:author="Michael Larbi" w:date="2023-05-10T03:36:00Z">
        <w:r>
          <w:rPr>
            <w:rFonts w:ascii="Times New Roman" w:hAnsi="Times New Roman" w:cs="Times New Roman"/>
            <w:sz w:val="40"/>
            <w:szCs w:val="40"/>
          </w:rPr>
          <w:t>Git</w:t>
        </w:r>
        <w:r w:rsidR="00432E5D">
          <w:rPr>
            <w:rFonts w:ascii="Times New Roman" w:hAnsi="Times New Roman" w:cs="Times New Roman"/>
            <w:sz w:val="40"/>
            <w:szCs w:val="40"/>
          </w:rPr>
          <w:t xml:space="preserve"> Hub </w:t>
        </w:r>
      </w:ins>
      <w:ins w:id="22" w:author="Michael Larbi" w:date="2023-05-10T03:37:00Z">
        <w:r w:rsidR="00432E5D">
          <w:rPr>
            <w:rFonts w:ascii="Times New Roman" w:hAnsi="Times New Roman" w:cs="Times New Roman"/>
            <w:sz w:val="40"/>
            <w:szCs w:val="40"/>
          </w:rPr>
          <w:t>Link:</w:t>
        </w:r>
      </w:ins>
    </w:p>
    <w:p w14:paraId="085F9049" w14:textId="77777777" w:rsidR="00432E5D" w:rsidRPr="00432E5D" w:rsidRDefault="00432E5D" w:rsidP="00432E5D">
      <w:pPr>
        <w:rPr>
          <w:ins w:id="23" w:author="Michael Larbi" w:date="2023-05-10T03:37:00Z"/>
          <w:rFonts w:ascii="Times New Roman" w:hAnsi="Times New Roman" w:cs="Times New Roman"/>
          <w:sz w:val="40"/>
          <w:szCs w:val="40"/>
        </w:rPr>
      </w:pPr>
      <w:ins w:id="24" w:author="Michael Larbi" w:date="2023-05-10T03:37:00Z">
        <w:r w:rsidRPr="00432E5D">
          <w:rPr>
            <w:rFonts w:ascii="Times New Roman" w:hAnsi="Times New Roman" w:cs="Times New Roman"/>
            <w:b/>
            <w:bCs/>
            <w:sz w:val="40"/>
            <w:szCs w:val="40"/>
          </w:rPr>
          <w:fldChar w:fldCharType="begin"/>
        </w:r>
        <w:r w:rsidRPr="00432E5D">
          <w:rPr>
            <w:rFonts w:ascii="Times New Roman" w:hAnsi="Times New Roman" w:cs="Times New Roman"/>
            <w:b/>
            <w:bCs/>
            <w:sz w:val="40"/>
            <w:szCs w:val="40"/>
          </w:rPr>
          <w:instrText xml:space="preserve"> HYPERLINK "https://mikelarbi4u1.github.io/Michaels-ITSs-Project.com/" </w:instrText>
        </w:r>
        <w:r w:rsidRPr="00432E5D">
          <w:rPr>
            <w:rFonts w:ascii="Times New Roman" w:hAnsi="Times New Roman" w:cs="Times New Roman"/>
            <w:b/>
            <w:bCs/>
            <w:sz w:val="40"/>
            <w:szCs w:val="40"/>
          </w:rPr>
          <w:fldChar w:fldCharType="separate"/>
        </w:r>
        <w:r w:rsidRPr="00432E5D">
          <w:rPr>
            <w:rStyle w:val="Hyperlink"/>
            <w:rFonts w:ascii="Times New Roman" w:hAnsi="Times New Roman" w:cs="Times New Roman"/>
            <w:b/>
            <w:bCs/>
            <w:sz w:val="40"/>
            <w:szCs w:val="40"/>
          </w:rPr>
          <w:t>https://mikelarbi4u1.github.io/Michaels-ITSs-Project.com/</w:t>
        </w:r>
        <w:r w:rsidRPr="00432E5D">
          <w:rPr>
            <w:rFonts w:ascii="Times New Roman" w:hAnsi="Times New Roman" w:cs="Times New Roman"/>
            <w:sz w:val="40"/>
            <w:szCs w:val="40"/>
          </w:rPr>
          <w:fldChar w:fldCharType="end"/>
        </w:r>
      </w:ins>
    </w:p>
    <w:p w14:paraId="49321514" w14:textId="77777777" w:rsidR="00432E5D" w:rsidRDefault="00432E5D" w:rsidP="009929D3">
      <w:pPr>
        <w:rPr>
          <w:ins w:id="25" w:author="Michael Larbi" w:date="2023-05-06T12:17:00Z"/>
          <w:rFonts w:ascii="Times New Roman" w:hAnsi="Times New Roman" w:cs="Times New Roman"/>
          <w:sz w:val="40"/>
          <w:szCs w:val="40"/>
        </w:rPr>
      </w:pPr>
    </w:p>
    <w:p w14:paraId="4BE79B98" w14:textId="77777777" w:rsidR="00472301" w:rsidRDefault="00472301" w:rsidP="009929D3">
      <w:pPr>
        <w:rPr>
          <w:ins w:id="26" w:author="Michael Larbi" w:date="2023-05-07T11:54:00Z"/>
          <w:rFonts w:ascii="Times New Roman" w:hAnsi="Times New Roman" w:cs="Times New Roman"/>
          <w:sz w:val="40"/>
          <w:szCs w:val="40"/>
        </w:rPr>
      </w:pPr>
    </w:p>
    <w:p w14:paraId="0931F073" w14:textId="77777777" w:rsidR="00472301" w:rsidRDefault="00472301" w:rsidP="009929D3">
      <w:pPr>
        <w:rPr>
          <w:ins w:id="27" w:author="Michael Larbi" w:date="2023-05-07T11:54:00Z"/>
          <w:rFonts w:ascii="Times New Roman" w:hAnsi="Times New Roman" w:cs="Times New Roman"/>
          <w:sz w:val="40"/>
          <w:szCs w:val="40"/>
        </w:rPr>
      </w:pPr>
    </w:p>
    <w:p w14:paraId="5C68FD06" w14:textId="6194168C" w:rsidR="009929D3" w:rsidRPr="004253CA" w:rsidRDefault="009929D3" w:rsidP="009929D3">
      <w:pPr>
        <w:rPr>
          <w:ins w:id="28" w:author="Michael Larbi" w:date="2023-05-06T12:17:00Z"/>
          <w:rFonts w:ascii="Times New Roman" w:hAnsi="Times New Roman" w:cs="Times New Roman"/>
          <w:sz w:val="40"/>
          <w:szCs w:val="40"/>
        </w:rPr>
      </w:pPr>
      <w:ins w:id="29" w:author="Michael Larbi" w:date="2023-05-06T12:17:00Z">
        <w:r w:rsidRPr="004253CA">
          <w:rPr>
            <w:rFonts w:ascii="Times New Roman" w:hAnsi="Times New Roman" w:cs="Times New Roman"/>
            <w:sz w:val="40"/>
            <w:szCs w:val="40"/>
          </w:rPr>
          <w:t xml:space="preserve">Instructor: Dr. Garrett </w:t>
        </w:r>
        <w:proofErr w:type="spellStart"/>
        <w:r w:rsidRPr="004253CA">
          <w:rPr>
            <w:rFonts w:ascii="Times New Roman" w:hAnsi="Times New Roman" w:cs="Times New Roman"/>
            <w:sz w:val="40"/>
            <w:szCs w:val="40"/>
          </w:rPr>
          <w:t>Dancik</w:t>
        </w:r>
        <w:proofErr w:type="spellEnd"/>
      </w:ins>
    </w:p>
    <w:p w14:paraId="42BFC484" w14:textId="77777777" w:rsidR="009929D3" w:rsidRPr="004253CA" w:rsidRDefault="009929D3" w:rsidP="009929D3">
      <w:pPr>
        <w:rPr>
          <w:ins w:id="30" w:author="Michael Larbi" w:date="2023-05-06T12:17:00Z"/>
          <w:rFonts w:ascii="Times New Roman" w:hAnsi="Times New Roman" w:cs="Times New Roman"/>
          <w:sz w:val="40"/>
          <w:szCs w:val="40"/>
        </w:rPr>
      </w:pPr>
      <w:ins w:id="31" w:author="Michael Larbi" w:date="2023-05-06T12:17:00Z">
        <w:r w:rsidRPr="004253CA">
          <w:rPr>
            <w:rFonts w:ascii="Times New Roman" w:hAnsi="Times New Roman" w:cs="Times New Roman"/>
            <w:sz w:val="40"/>
            <w:szCs w:val="40"/>
          </w:rPr>
          <w:t>Michael A. Larbi</w:t>
        </w:r>
      </w:ins>
    </w:p>
    <w:p w14:paraId="38CC8156" w14:textId="4194FFC5" w:rsidR="000E6709" w:rsidRPr="00472301" w:rsidRDefault="009929D3">
      <w:pPr>
        <w:rPr>
          <w:ins w:id="32" w:author="Michael Larbi" w:date="2023-05-06T12:17:00Z"/>
          <w:rFonts w:ascii="Times New Roman" w:hAnsi="Times New Roman" w:cs="Times New Roman"/>
          <w:sz w:val="40"/>
          <w:szCs w:val="40"/>
          <w:rPrChange w:id="33" w:author="Michael Larbi" w:date="2023-05-07T11:54:00Z">
            <w:rPr>
              <w:ins w:id="34" w:author="Michael Larbi" w:date="2023-05-06T12:17:00Z"/>
              <w:rFonts w:ascii="Cambria" w:hAnsi="Cambria"/>
              <w:b/>
              <w:bCs/>
              <w:sz w:val="24"/>
              <w:szCs w:val="24"/>
            </w:rPr>
          </w:rPrChange>
        </w:rPr>
        <w:pPrChange w:id="35" w:author="Michael Larbi" w:date="2023-05-07T11:54:00Z">
          <w:pPr>
            <w:spacing w:line="480" w:lineRule="auto"/>
          </w:pPr>
        </w:pPrChange>
      </w:pPr>
      <w:ins w:id="36" w:author="Michael Larbi" w:date="2023-05-06T12:17:00Z">
        <w:r w:rsidRPr="004253CA">
          <w:rPr>
            <w:rFonts w:ascii="Times New Roman" w:hAnsi="Times New Roman" w:cs="Times New Roman"/>
            <w:sz w:val="40"/>
            <w:szCs w:val="40"/>
          </w:rPr>
          <w:t>Due:</w:t>
        </w:r>
        <w:r>
          <w:rPr>
            <w:rFonts w:ascii="Times New Roman" w:hAnsi="Times New Roman" w:cs="Times New Roman"/>
            <w:sz w:val="40"/>
            <w:szCs w:val="40"/>
          </w:rPr>
          <w:t xml:space="preserve"> Ma</w:t>
        </w:r>
      </w:ins>
      <w:ins w:id="37" w:author="Michael Larbi" w:date="2023-05-06T12:18:00Z">
        <w:r w:rsidR="0077468C">
          <w:rPr>
            <w:rFonts w:ascii="Times New Roman" w:hAnsi="Times New Roman" w:cs="Times New Roman"/>
            <w:sz w:val="40"/>
            <w:szCs w:val="40"/>
          </w:rPr>
          <w:t>y 10</w:t>
        </w:r>
      </w:ins>
      <w:ins w:id="38" w:author="Michael Larbi" w:date="2023-05-06T12:17:00Z">
        <w:r w:rsidRPr="004253CA">
          <w:rPr>
            <w:rFonts w:ascii="Times New Roman" w:hAnsi="Times New Roman" w:cs="Times New Roman"/>
            <w:sz w:val="40"/>
            <w:szCs w:val="40"/>
          </w:rPr>
          <w:t>, 2023</w:t>
        </w:r>
      </w:ins>
    </w:p>
    <w:p w14:paraId="02DEACB1" w14:textId="77777777" w:rsidR="00C442E5" w:rsidRDefault="00C442E5">
      <w:pPr>
        <w:spacing w:line="480" w:lineRule="auto"/>
        <w:jc w:val="center"/>
        <w:rPr>
          <w:ins w:id="39" w:author="Michael Larbi" w:date="2023-05-06T23:27:00Z"/>
          <w:rFonts w:ascii="Times New Roman" w:hAnsi="Times New Roman" w:cs="Times New Roman"/>
          <w:b/>
          <w:bCs/>
          <w:sz w:val="24"/>
          <w:szCs w:val="24"/>
        </w:rPr>
      </w:pPr>
    </w:p>
    <w:p w14:paraId="60D5426A" w14:textId="271A5C75" w:rsidR="00E51817" w:rsidRPr="00290107" w:rsidRDefault="00E51817">
      <w:pPr>
        <w:spacing w:line="480" w:lineRule="auto"/>
        <w:jc w:val="center"/>
        <w:rPr>
          <w:rFonts w:ascii="Times New Roman" w:hAnsi="Times New Roman" w:cs="Times New Roman"/>
          <w:b/>
          <w:bCs/>
          <w:sz w:val="24"/>
          <w:szCs w:val="24"/>
          <w:rPrChange w:id="40" w:author="Michael Larbi" w:date="2023-05-05T09:17:00Z">
            <w:rPr>
              <w:rFonts w:ascii="Cambria" w:hAnsi="Cambria"/>
              <w:b/>
              <w:bCs/>
            </w:rPr>
          </w:rPrChange>
        </w:rPr>
        <w:pPrChange w:id="41" w:author="Michael Larbi" w:date="2023-05-06T12:17:00Z">
          <w:pPr>
            <w:spacing w:line="480" w:lineRule="auto"/>
            <w:jc w:val="both"/>
          </w:pPr>
        </w:pPrChange>
      </w:pPr>
      <w:commentRangeStart w:id="42"/>
      <w:r w:rsidRPr="00290107">
        <w:rPr>
          <w:rFonts w:ascii="Times New Roman" w:hAnsi="Times New Roman" w:cs="Times New Roman"/>
          <w:b/>
          <w:bCs/>
          <w:sz w:val="24"/>
          <w:szCs w:val="24"/>
          <w:rPrChange w:id="43" w:author="Michael Larbi" w:date="2023-05-05T09:17:00Z">
            <w:rPr>
              <w:rFonts w:ascii="Cambria" w:hAnsi="Cambria"/>
              <w:b/>
              <w:bCs/>
            </w:rPr>
          </w:rPrChange>
        </w:rPr>
        <w:t xml:space="preserve">The Perception of </w:t>
      </w:r>
      <w:ins w:id="44" w:author="Michael Larbi" w:date="2023-05-07T00:14:00Z">
        <w:r w:rsidR="0096320A">
          <w:rPr>
            <w:rFonts w:ascii="Times New Roman" w:hAnsi="Times New Roman" w:cs="Times New Roman"/>
            <w:b/>
            <w:bCs/>
            <w:sz w:val="24"/>
            <w:szCs w:val="24"/>
          </w:rPr>
          <w:t xml:space="preserve">Student on </w:t>
        </w:r>
      </w:ins>
      <w:ins w:id="45" w:author="Michael Larbi" w:date="2023-04-30T18:18:00Z">
        <w:r w:rsidR="00920A09" w:rsidRPr="00290107">
          <w:rPr>
            <w:rFonts w:ascii="Times New Roman" w:hAnsi="Times New Roman" w:cs="Times New Roman"/>
            <w:b/>
            <w:bCs/>
            <w:sz w:val="24"/>
            <w:szCs w:val="24"/>
            <w:rPrChange w:id="46" w:author="Michael Larbi" w:date="2023-05-05T09:17:00Z">
              <w:rPr>
                <w:rFonts w:ascii="Cambria" w:hAnsi="Cambria"/>
                <w:b/>
                <w:bCs/>
              </w:rPr>
            </w:rPrChange>
          </w:rPr>
          <w:t xml:space="preserve">ChatGPT in </w:t>
        </w:r>
      </w:ins>
      <w:ins w:id="47" w:author="Michael Larbi" w:date="2023-04-30T18:20:00Z">
        <w:r w:rsidR="002D4CBC" w:rsidRPr="00290107">
          <w:rPr>
            <w:rFonts w:ascii="Times New Roman" w:hAnsi="Times New Roman" w:cs="Times New Roman"/>
            <w:b/>
            <w:bCs/>
            <w:sz w:val="24"/>
            <w:szCs w:val="24"/>
            <w:rPrChange w:id="48" w:author="Michael Larbi" w:date="2023-05-05T09:17:00Z">
              <w:rPr>
                <w:rFonts w:ascii="Cambria" w:hAnsi="Cambria"/>
                <w:b/>
                <w:bCs/>
              </w:rPr>
            </w:rPrChange>
          </w:rPr>
          <w:t>l</w:t>
        </w:r>
      </w:ins>
      <w:ins w:id="49" w:author="Michael Larbi" w:date="2023-04-30T18:19:00Z">
        <w:r w:rsidR="00920A09" w:rsidRPr="00290107">
          <w:rPr>
            <w:rFonts w:ascii="Times New Roman" w:hAnsi="Times New Roman" w:cs="Times New Roman"/>
            <w:b/>
            <w:bCs/>
            <w:sz w:val="24"/>
            <w:szCs w:val="24"/>
            <w:rPrChange w:id="50" w:author="Michael Larbi" w:date="2023-05-05T09:17:00Z">
              <w:rPr>
                <w:rFonts w:ascii="Cambria" w:hAnsi="Cambria"/>
                <w:b/>
                <w:bCs/>
              </w:rPr>
            </w:rPrChange>
          </w:rPr>
          <w:t xml:space="preserve">earning </w:t>
        </w:r>
      </w:ins>
      <w:ins w:id="51" w:author="Michael Larbi" w:date="2023-04-30T18:20:00Z">
        <w:r w:rsidR="002D4CBC" w:rsidRPr="00290107">
          <w:rPr>
            <w:rFonts w:ascii="Times New Roman" w:hAnsi="Times New Roman" w:cs="Times New Roman"/>
            <w:b/>
            <w:bCs/>
            <w:sz w:val="24"/>
            <w:szCs w:val="24"/>
            <w:rPrChange w:id="52" w:author="Michael Larbi" w:date="2023-05-05T09:17:00Z">
              <w:rPr>
                <w:rFonts w:ascii="Cambria" w:hAnsi="Cambria"/>
                <w:b/>
                <w:bCs/>
              </w:rPr>
            </w:rPrChange>
          </w:rPr>
          <w:t>b</w:t>
        </w:r>
      </w:ins>
      <w:ins w:id="53" w:author="Michael Larbi" w:date="2023-04-30T18:19:00Z">
        <w:r w:rsidR="00920A09" w:rsidRPr="00290107">
          <w:rPr>
            <w:rFonts w:ascii="Times New Roman" w:hAnsi="Times New Roman" w:cs="Times New Roman"/>
            <w:b/>
            <w:bCs/>
            <w:sz w:val="24"/>
            <w:szCs w:val="24"/>
            <w:rPrChange w:id="54" w:author="Michael Larbi" w:date="2023-05-05T09:17:00Z">
              <w:rPr>
                <w:rFonts w:ascii="Cambria" w:hAnsi="Cambria"/>
                <w:b/>
                <w:bCs/>
              </w:rPr>
            </w:rPrChange>
          </w:rPr>
          <w:t xml:space="preserve">asic Python Coding </w:t>
        </w:r>
      </w:ins>
      <w:del w:id="55" w:author="Michael Larbi" w:date="2023-04-30T18:18:00Z">
        <w:r w:rsidRPr="00290107" w:rsidDel="00920A09">
          <w:rPr>
            <w:rFonts w:ascii="Times New Roman" w:hAnsi="Times New Roman" w:cs="Times New Roman"/>
            <w:b/>
            <w:bCs/>
            <w:sz w:val="24"/>
            <w:szCs w:val="24"/>
            <w:rPrChange w:id="56" w:author="Michael Larbi" w:date="2023-05-05T09:17:00Z">
              <w:rPr>
                <w:rFonts w:ascii="Cambria" w:hAnsi="Cambria"/>
                <w:b/>
                <w:bCs/>
              </w:rPr>
            </w:rPrChange>
          </w:rPr>
          <w:delText xml:space="preserve">Intelligent Tutoring Systems in Computer Science: Exploring the Potential </w:delText>
        </w:r>
        <w:commentRangeEnd w:id="42"/>
        <w:r w:rsidR="000B4989" w:rsidRPr="00290107" w:rsidDel="00920A09">
          <w:rPr>
            <w:rStyle w:val="CommentReference"/>
            <w:rFonts w:ascii="Times New Roman" w:hAnsi="Times New Roman" w:cs="Times New Roman"/>
            <w:sz w:val="24"/>
            <w:szCs w:val="24"/>
            <w:rPrChange w:id="57" w:author="Michael Larbi" w:date="2023-05-05T09:17:00Z">
              <w:rPr>
                <w:rStyle w:val="CommentReference"/>
              </w:rPr>
            </w:rPrChange>
          </w:rPr>
          <w:commentReference w:id="42"/>
        </w:r>
      </w:del>
    </w:p>
    <w:p w14:paraId="40085F9D" w14:textId="7A2122CD" w:rsidR="00497812" w:rsidRDefault="00714CFD" w:rsidP="00497812">
      <w:pPr>
        <w:spacing w:line="480" w:lineRule="auto"/>
        <w:rPr>
          <w:ins w:id="58" w:author="Michael Larbi" w:date="2023-05-06T10:18:00Z"/>
          <w:rFonts w:ascii="Times New Roman" w:hAnsi="Times New Roman" w:cs="Times New Roman"/>
          <w:b/>
          <w:bCs/>
          <w:sz w:val="24"/>
          <w:szCs w:val="24"/>
        </w:rPr>
      </w:pPr>
      <w:r w:rsidRPr="00290107">
        <w:rPr>
          <w:rFonts w:ascii="Times New Roman" w:hAnsi="Times New Roman" w:cs="Times New Roman"/>
          <w:b/>
          <w:bCs/>
          <w:sz w:val="24"/>
          <w:szCs w:val="24"/>
          <w:rPrChange w:id="59" w:author="Michael Larbi" w:date="2023-05-05T09:17:00Z">
            <w:rPr>
              <w:rFonts w:ascii="Times New Roman" w:hAnsi="Times New Roman" w:cs="Times New Roman"/>
              <w:b/>
              <w:bCs/>
            </w:rPr>
          </w:rPrChange>
        </w:rPr>
        <w:t>Abstract:</w:t>
      </w:r>
      <w:r w:rsidR="00E51817" w:rsidRPr="00290107">
        <w:rPr>
          <w:rFonts w:ascii="Times New Roman" w:hAnsi="Times New Roman" w:cs="Times New Roman"/>
          <w:b/>
          <w:bCs/>
          <w:sz w:val="24"/>
          <w:szCs w:val="24"/>
          <w:rPrChange w:id="60" w:author="Michael Larbi" w:date="2023-05-05T09:17:00Z">
            <w:rPr>
              <w:rFonts w:ascii="Times New Roman" w:hAnsi="Times New Roman" w:cs="Times New Roman"/>
              <w:b/>
              <w:bCs/>
            </w:rPr>
          </w:rPrChange>
        </w:rPr>
        <w:t xml:space="preserve"> </w:t>
      </w:r>
      <w:del w:id="61" w:author="Michael Larbi" w:date="2023-05-06T11:26:00Z">
        <w:r w:rsidR="00E51817" w:rsidRPr="00290107" w:rsidDel="00E84948">
          <w:rPr>
            <w:rFonts w:ascii="Times New Roman" w:hAnsi="Times New Roman" w:cs="Times New Roman"/>
            <w:b/>
            <w:bCs/>
            <w:sz w:val="24"/>
            <w:szCs w:val="24"/>
            <w:rPrChange w:id="62" w:author="Michael Larbi" w:date="2023-05-05T09:17:00Z">
              <w:rPr>
                <w:rFonts w:ascii="Times New Roman" w:hAnsi="Times New Roman" w:cs="Times New Roman"/>
                <w:b/>
                <w:bCs/>
              </w:rPr>
            </w:rPrChange>
          </w:rPr>
          <w:delText>[</w:delText>
        </w:r>
        <w:r w:rsidR="00E51817" w:rsidRPr="00290107" w:rsidDel="00E84948">
          <w:rPr>
            <w:rFonts w:ascii="Times New Roman" w:hAnsi="Times New Roman" w:cs="Times New Roman"/>
            <w:b/>
            <w:bCs/>
            <w:sz w:val="24"/>
            <w:szCs w:val="24"/>
            <w:highlight w:val="yellow"/>
            <w:rPrChange w:id="63" w:author="Michael Larbi" w:date="2023-05-05T09:17:00Z">
              <w:rPr>
                <w:rFonts w:ascii="Times New Roman" w:hAnsi="Times New Roman" w:cs="Times New Roman"/>
                <w:b/>
                <w:bCs/>
                <w:highlight w:val="yellow"/>
              </w:rPr>
            </w:rPrChange>
          </w:rPr>
          <w:delText>coming</w:delText>
        </w:r>
        <w:r w:rsidR="00E51817" w:rsidRPr="00290107" w:rsidDel="00E84948">
          <w:rPr>
            <w:rFonts w:ascii="Times New Roman" w:hAnsi="Times New Roman" w:cs="Times New Roman"/>
            <w:b/>
            <w:bCs/>
            <w:sz w:val="24"/>
            <w:szCs w:val="24"/>
            <w:rPrChange w:id="64" w:author="Michael Larbi" w:date="2023-05-05T09:17:00Z">
              <w:rPr>
                <w:rFonts w:ascii="Times New Roman" w:hAnsi="Times New Roman" w:cs="Times New Roman"/>
                <w:b/>
                <w:bCs/>
              </w:rPr>
            </w:rPrChange>
          </w:rPr>
          <w:delText>]</w:delText>
        </w:r>
      </w:del>
    </w:p>
    <w:p w14:paraId="13D4E006" w14:textId="77777777" w:rsidR="005C43C7" w:rsidRDefault="003A3B3E">
      <w:pPr>
        <w:spacing w:line="480" w:lineRule="auto"/>
        <w:jc w:val="both"/>
        <w:rPr>
          <w:ins w:id="65" w:author="Michael Larbi" w:date="2023-05-10T02:51:00Z"/>
          <w:rFonts w:ascii="Times New Roman" w:hAnsi="Times New Roman" w:cs="Times New Roman"/>
          <w:sz w:val="24"/>
          <w:szCs w:val="24"/>
        </w:rPr>
      </w:pPr>
      <w:ins w:id="66" w:author="Michael Larbi" w:date="2023-05-06T10:20:00Z">
        <w:r w:rsidRPr="004D3606">
          <w:rPr>
            <w:rFonts w:ascii="Times New Roman" w:hAnsi="Times New Roman" w:cs="Times New Roman"/>
            <w:sz w:val="24"/>
            <w:szCs w:val="24"/>
            <w:rPrChange w:id="67" w:author="Michael Larbi" w:date="2023-05-06T11:17:00Z">
              <w:rPr>
                <w:rFonts w:ascii="Times New Roman" w:hAnsi="Times New Roman" w:cs="Times New Roman"/>
                <w:b/>
                <w:bCs/>
                <w:sz w:val="24"/>
                <w:szCs w:val="24"/>
              </w:rPr>
            </w:rPrChange>
          </w:rPr>
          <w:t xml:space="preserve">This </w:t>
        </w:r>
      </w:ins>
      <w:ins w:id="68" w:author="Michael Larbi" w:date="2023-05-07T00:18:00Z">
        <w:r w:rsidR="00CB06D5">
          <w:rPr>
            <w:rFonts w:ascii="Times New Roman" w:hAnsi="Times New Roman" w:cs="Times New Roman"/>
            <w:sz w:val="24"/>
            <w:szCs w:val="24"/>
          </w:rPr>
          <w:t>study</w:t>
        </w:r>
      </w:ins>
      <w:ins w:id="69" w:author="Michael Larbi" w:date="2023-05-06T10:20:00Z">
        <w:r w:rsidRPr="004D3606">
          <w:rPr>
            <w:rFonts w:ascii="Times New Roman" w:hAnsi="Times New Roman" w:cs="Times New Roman"/>
            <w:sz w:val="24"/>
            <w:szCs w:val="24"/>
            <w:rPrChange w:id="70" w:author="Michael Larbi" w:date="2023-05-06T11:17:00Z">
              <w:rPr>
                <w:rFonts w:ascii="Times New Roman" w:hAnsi="Times New Roman" w:cs="Times New Roman"/>
                <w:b/>
                <w:bCs/>
                <w:sz w:val="24"/>
                <w:szCs w:val="24"/>
              </w:rPr>
            </w:rPrChange>
          </w:rPr>
          <w:t xml:space="preserve"> </w:t>
        </w:r>
      </w:ins>
      <w:ins w:id="71" w:author="Michael Larbi" w:date="2023-05-07T00:09:00Z">
        <w:r w:rsidR="00E85D4F">
          <w:rPr>
            <w:rFonts w:ascii="Times New Roman" w:hAnsi="Times New Roman" w:cs="Times New Roman"/>
            <w:sz w:val="24"/>
            <w:szCs w:val="24"/>
          </w:rPr>
          <w:t>examines</w:t>
        </w:r>
      </w:ins>
      <w:ins w:id="72" w:author="Michael Larbi" w:date="2023-05-06T23:35:00Z">
        <w:r w:rsidR="004C5B42">
          <w:rPr>
            <w:rFonts w:ascii="Times New Roman" w:hAnsi="Times New Roman" w:cs="Times New Roman"/>
            <w:sz w:val="24"/>
            <w:szCs w:val="24"/>
          </w:rPr>
          <w:t xml:space="preserve"> </w:t>
        </w:r>
        <w:r w:rsidR="009365A6">
          <w:rPr>
            <w:rFonts w:ascii="Times New Roman" w:hAnsi="Times New Roman" w:cs="Times New Roman"/>
            <w:sz w:val="24"/>
            <w:szCs w:val="24"/>
          </w:rPr>
          <w:t xml:space="preserve">the </w:t>
        </w:r>
      </w:ins>
      <w:ins w:id="73" w:author="Michael Larbi" w:date="2023-05-07T00:09:00Z">
        <w:r w:rsidR="001D0B3A">
          <w:rPr>
            <w:rFonts w:ascii="Times New Roman" w:hAnsi="Times New Roman" w:cs="Times New Roman"/>
            <w:sz w:val="24"/>
            <w:szCs w:val="24"/>
          </w:rPr>
          <w:t>effectiveness</w:t>
        </w:r>
      </w:ins>
      <w:ins w:id="74" w:author="Michael Larbi" w:date="2023-05-06T23:35:00Z">
        <w:r w:rsidR="009365A6">
          <w:rPr>
            <w:rFonts w:ascii="Times New Roman" w:hAnsi="Times New Roman" w:cs="Times New Roman"/>
            <w:sz w:val="24"/>
            <w:szCs w:val="24"/>
          </w:rPr>
          <w:t xml:space="preserve"> of</w:t>
        </w:r>
      </w:ins>
      <w:ins w:id="75" w:author="Michael Larbi" w:date="2023-05-06T10:21:00Z">
        <w:r w:rsidR="008248CD" w:rsidRPr="004D3606">
          <w:rPr>
            <w:rFonts w:ascii="Times New Roman" w:hAnsi="Times New Roman" w:cs="Times New Roman"/>
            <w:sz w:val="24"/>
            <w:szCs w:val="24"/>
            <w:rPrChange w:id="76" w:author="Michael Larbi" w:date="2023-05-06T11:17:00Z">
              <w:rPr>
                <w:rFonts w:ascii="Times New Roman" w:hAnsi="Times New Roman" w:cs="Times New Roman"/>
                <w:b/>
                <w:bCs/>
                <w:sz w:val="24"/>
                <w:szCs w:val="24"/>
              </w:rPr>
            </w:rPrChange>
          </w:rPr>
          <w:t xml:space="preserve"> ChatGPT in </w:t>
        </w:r>
      </w:ins>
      <w:ins w:id="77" w:author="Michael Larbi" w:date="2023-05-06T10:25:00Z">
        <w:r w:rsidR="00C26553" w:rsidRPr="004D3606">
          <w:rPr>
            <w:rFonts w:ascii="Times New Roman" w:hAnsi="Times New Roman" w:cs="Times New Roman"/>
            <w:sz w:val="24"/>
            <w:szCs w:val="24"/>
            <w:rPrChange w:id="78" w:author="Michael Larbi" w:date="2023-05-06T11:17:00Z">
              <w:rPr>
                <w:rFonts w:ascii="Times New Roman" w:hAnsi="Times New Roman" w:cs="Times New Roman"/>
                <w:b/>
                <w:bCs/>
                <w:sz w:val="24"/>
                <w:szCs w:val="24"/>
              </w:rPr>
            </w:rPrChange>
          </w:rPr>
          <w:t>computer science educat</w:t>
        </w:r>
      </w:ins>
      <w:ins w:id="79" w:author="Michael Larbi" w:date="2023-05-06T10:26:00Z">
        <w:r w:rsidR="00C26553" w:rsidRPr="004D3606">
          <w:rPr>
            <w:rFonts w:ascii="Times New Roman" w:hAnsi="Times New Roman" w:cs="Times New Roman"/>
            <w:sz w:val="24"/>
            <w:szCs w:val="24"/>
            <w:rPrChange w:id="80" w:author="Michael Larbi" w:date="2023-05-06T11:17:00Z">
              <w:rPr>
                <w:rFonts w:ascii="Times New Roman" w:hAnsi="Times New Roman" w:cs="Times New Roman"/>
                <w:b/>
                <w:bCs/>
                <w:sz w:val="24"/>
                <w:szCs w:val="24"/>
              </w:rPr>
            </w:rPrChange>
          </w:rPr>
          <w:t>ion</w:t>
        </w:r>
      </w:ins>
      <w:ins w:id="81" w:author="Michael Larbi" w:date="2023-05-06T23:34:00Z">
        <w:r w:rsidR="00AD7723">
          <w:rPr>
            <w:rFonts w:ascii="Times New Roman" w:hAnsi="Times New Roman" w:cs="Times New Roman"/>
            <w:sz w:val="24"/>
            <w:szCs w:val="24"/>
          </w:rPr>
          <w:t xml:space="preserve"> by e</w:t>
        </w:r>
      </w:ins>
      <w:ins w:id="82" w:author="Michael Larbi" w:date="2023-05-07T00:09:00Z">
        <w:r w:rsidR="00E85D4F">
          <w:rPr>
            <w:rFonts w:ascii="Times New Roman" w:hAnsi="Times New Roman" w:cs="Times New Roman"/>
            <w:sz w:val="24"/>
            <w:szCs w:val="24"/>
          </w:rPr>
          <w:t>xploring</w:t>
        </w:r>
      </w:ins>
      <w:ins w:id="83" w:author="Michael Larbi" w:date="2023-05-06T23:34:00Z">
        <w:r w:rsidR="00663179">
          <w:rPr>
            <w:rFonts w:ascii="Times New Roman" w:hAnsi="Times New Roman" w:cs="Times New Roman"/>
            <w:sz w:val="24"/>
            <w:szCs w:val="24"/>
          </w:rPr>
          <w:t xml:space="preserve"> </w:t>
        </w:r>
      </w:ins>
      <w:ins w:id="84" w:author="Michael Larbi" w:date="2023-05-07T00:23:00Z">
        <w:r w:rsidR="008E03F2">
          <w:rPr>
            <w:rFonts w:ascii="Times New Roman" w:hAnsi="Times New Roman" w:cs="Times New Roman"/>
            <w:sz w:val="24"/>
            <w:szCs w:val="24"/>
          </w:rPr>
          <w:t>the</w:t>
        </w:r>
      </w:ins>
      <w:ins w:id="85" w:author="Michael Larbi" w:date="2023-05-06T23:34:00Z">
        <w:r w:rsidR="00663179">
          <w:rPr>
            <w:rFonts w:ascii="Times New Roman" w:hAnsi="Times New Roman" w:cs="Times New Roman"/>
            <w:sz w:val="24"/>
            <w:szCs w:val="24"/>
          </w:rPr>
          <w:t xml:space="preserve"> </w:t>
        </w:r>
      </w:ins>
      <w:ins w:id="86" w:author="Michael Larbi" w:date="2023-05-07T00:10:00Z">
        <w:r w:rsidR="002E337D">
          <w:rPr>
            <w:rFonts w:ascii="Times New Roman" w:hAnsi="Times New Roman" w:cs="Times New Roman"/>
            <w:sz w:val="24"/>
            <w:szCs w:val="24"/>
          </w:rPr>
          <w:t>perception</w:t>
        </w:r>
      </w:ins>
      <w:ins w:id="87" w:author="Michael Larbi" w:date="2023-05-07T00:23:00Z">
        <w:r w:rsidR="008E03F2">
          <w:rPr>
            <w:rFonts w:ascii="Times New Roman" w:hAnsi="Times New Roman" w:cs="Times New Roman"/>
            <w:sz w:val="24"/>
            <w:szCs w:val="24"/>
          </w:rPr>
          <w:t xml:space="preserve"> of student</w:t>
        </w:r>
        <w:r w:rsidR="00316790">
          <w:rPr>
            <w:rFonts w:ascii="Times New Roman" w:hAnsi="Times New Roman" w:cs="Times New Roman"/>
            <w:sz w:val="24"/>
            <w:szCs w:val="24"/>
          </w:rPr>
          <w:t>s</w:t>
        </w:r>
      </w:ins>
      <w:ins w:id="88" w:author="Michael Larbi" w:date="2023-05-07T00:10:00Z">
        <w:r w:rsidR="002E337D">
          <w:rPr>
            <w:rFonts w:ascii="Times New Roman" w:hAnsi="Times New Roman" w:cs="Times New Roman"/>
            <w:sz w:val="24"/>
            <w:szCs w:val="24"/>
          </w:rPr>
          <w:t xml:space="preserve"> in</w:t>
        </w:r>
      </w:ins>
      <w:ins w:id="89" w:author="Michael Larbi" w:date="2023-05-06T23:34:00Z">
        <w:r w:rsidR="00663179">
          <w:rPr>
            <w:rFonts w:ascii="Times New Roman" w:hAnsi="Times New Roman" w:cs="Times New Roman"/>
            <w:sz w:val="24"/>
            <w:szCs w:val="24"/>
          </w:rPr>
          <w:t xml:space="preserve"> helping</w:t>
        </w:r>
      </w:ins>
      <w:ins w:id="90" w:author="Michael Larbi" w:date="2023-05-07T00:23:00Z">
        <w:r w:rsidR="00316790">
          <w:rPr>
            <w:rFonts w:ascii="Times New Roman" w:hAnsi="Times New Roman" w:cs="Times New Roman"/>
            <w:sz w:val="24"/>
            <w:szCs w:val="24"/>
          </w:rPr>
          <w:t xml:space="preserve"> them</w:t>
        </w:r>
      </w:ins>
      <w:ins w:id="91" w:author="Michael Larbi" w:date="2023-05-06T10:26:00Z">
        <w:r w:rsidR="00CA5540" w:rsidRPr="004D3606">
          <w:rPr>
            <w:rFonts w:ascii="Times New Roman" w:hAnsi="Times New Roman" w:cs="Times New Roman"/>
            <w:sz w:val="24"/>
            <w:szCs w:val="24"/>
            <w:rPrChange w:id="92" w:author="Michael Larbi" w:date="2023-05-06T11:17:00Z">
              <w:rPr>
                <w:rFonts w:ascii="Times New Roman" w:hAnsi="Times New Roman" w:cs="Times New Roman"/>
                <w:b/>
                <w:bCs/>
                <w:sz w:val="24"/>
                <w:szCs w:val="24"/>
              </w:rPr>
            </w:rPrChange>
          </w:rPr>
          <w:t xml:space="preserve"> </w:t>
        </w:r>
      </w:ins>
      <w:ins w:id="93" w:author="Michael Larbi" w:date="2023-05-06T23:40:00Z">
        <w:r w:rsidR="00D436F6" w:rsidRPr="00D436F6">
          <w:rPr>
            <w:rFonts w:ascii="Times New Roman" w:hAnsi="Times New Roman" w:cs="Times New Roman"/>
            <w:sz w:val="24"/>
            <w:szCs w:val="24"/>
          </w:rPr>
          <w:t>learn</w:t>
        </w:r>
      </w:ins>
      <w:ins w:id="94" w:author="Michael Larbi" w:date="2023-05-06T10:26:00Z">
        <w:r w:rsidR="00CA5540" w:rsidRPr="004D3606">
          <w:rPr>
            <w:rFonts w:ascii="Times New Roman" w:hAnsi="Times New Roman" w:cs="Times New Roman"/>
            <w:sz w:val="24"/>
            <w:szCs w:val="24"/>
            <w:rPrChange w:id="95" w:author="Michael Larbi" w:date="2023-05-06T11:17:00Z">
              <w:rPr>
                <w:rFonts w:ascii="Times New Roman" w:hAnsi="Times New Roman" w:cs="Times New Roman"/>
                <w:b/>
                <w:bCs/>
                <w:sz w:val="24"/>
                <w:szCs w:val="24"/>
              </w:rPr>
            </w:rPrChange>
          </w:rPr>
          <w:t xml:space="preserve"> basic </w:t>
        </w:r>
        <w:r w:rsidR="00AB5255" w:rsidRPr="004D3606">
          <w:rPr>
            <w:rFonts w:ascii="Times New Roman" w:hAnsi="Times New Roman" w:cs="Times New Roman"/>
            <w:sz w:val="24"/>
            <w:szCs w:val="24"/>
            <w:rPrChange w:id="96" w:author="Michael Larbi" w:date="2023-05-06T11:17:00Z">
              <w:rPr>
                <w:rFonts w:ascii="Times New Roman" w:hAnsi="Times New Roman" w:cs="Times New Roman"/>
                <w:b/>
                <w:bCs/>
                <w:sz w:val="24"/>
                <w:szCs w:val="24"/>
              </w:rPr>
            </w:rPrChange>
          </w:rPr>
          <w:t>python coding</w:t>
        </w:r>
      </w:ins>
      <w:ins w:id="97" w:author="Michael Larbi" w:date="2023-05-06T23:35:00Z">
        <w:r w:rsidR="00241E6E">
          <w:rPr>
            <w:rFonts w:ascii="Times New Roman" w:hAnsi="Times New Roman" w:cs="Times New Roman"/>
            <w:sz w:val="24"/>
            <w:szCs w:val="24"/>
          </w:rPr>
          <w:t>.</w:t>
        </w:r>
      </w:ins>
      <w:ins w:id="98" w:author="Michael Larbi" w:date="2023-05-06T10:54:00Z">
        <w:r w:rsidR="00C63C89" w:rsidRPr="004D3606">
          <w:rPr>
            <w:rFonts w:ascii="Times New Roman" w:hAnsi="Times New Roman" w:cs="Times New Roman"/>
            <w:sz w:val="24"/>
            <w:szCs w:val="24"/>
            <w:rPrChange w:id="99" w:author="Michael Larbi" w:date="2023-05-06T11:17:00Z">
              <w:rPr>
                <w:rFonts w:ascii="Times New Roman" w:hAnsi="Times New Roman" w:cs="Times New Roman"/>
                <w:b/>
                <w:bCs/>
                <w:sz w:val="24"/>
                <w:szCs w:val="24"/>
              </w:rPr>
            </w:rPrChange>
          </w:rPr>
          <w:t xml:space="preserve"> </w:t>
        </w:r>
      </w:ins>
      <w:ins w:id="100" w:author="Michael Larbi" w:date="2023-05-06T10:56:00Z">
        <w:r w:rsidR="00C5635A" w:rsidRPr="004D3606">
          <w:rPr>
            <w:rFonts w:ascii="Times New Roman" w:hAnsi="Times New Roman" w:cs="Times New Roman"/>
            <w:sz w:val="24"/>
            <w:szCs w:val="24"/>
            <w:rPrChange w:id="101" w:author="Michael Larbi" w:date="2023-05-06T11:17:00Z">
              <w:rPr>
                <w:rFonts w:ascii="Times New Roman" w:hAnsi="Times New Roman" w:cs="Times New Roman"/>
                <w:b/>
                <w:bCs/>
                <w:sz w:val="24"/>
                <w:szCs w:val="24"/>
              </w:rPr>
            </w:rPrChange>
          </w:rPr>
          <w:t>To</w:t>
        </w:r>
      </w:ins>
      <w:ins w:id="102" w:author="Michael Larbi" w:date="2023-05-06T10:36:00Z">
        <w:r w:rsidR="00546569" w:rsidRPr="004D3606">
          <w:rPr>
            <w:rFonts w:ascii="Times New Roman" w:hAnsi="Times New Roman" w:cs="Times New Roman"/>
            <w:sz w:val="24"/>
            <w:szCs w:val="24"/>
            <w:rPrChange w:id="103" w:author="Michael Larbi" w:date="2023-05-06T11:17:00Z">
              <w:rPr>
                <w:rFonts w:ascii="Times New Roman" w:hAnsi="Times New Roman" w:cs="Times New Roman"/>
                <w:b/>
                <w:bCs/>
                <w:sz w:val="24"/>
                <w:szCs w:val="24"/>
              </w:rPr>
            </w:rPrChange>
          </w:rPr>
          <w:t xml:space="preserve"> examine</w:t>
        </w:r>
      </w:ins>
      <w:ins w:id="104" w:author="Michael Larbi" w:date="2023-05-06T10:34:00Z">
        <w:r w:rsidR="00264CA5" w:rsidRPr="004D3606">
          <w:rPr>
            <w:rFonts w:ascii="Times New Roman" w:hAnsi="Times New Roman" w:cs="Times New Roman"/>
            <w:sz w:val="24"/>
            <w:szCs w:val="24"/>
            <w:rPrChange w:id="105" w:author="Michael Larbi" w:date="2023-05-06T11:17:00Z">
              <w:rPr>
                <w:rFonts w:ascii="Times New Roman" w:hAnsi="Times New Roman" w:cs="Times New Roman"/>
                <w:b/>
                <w:bCs/>
                <w:sz w:val="24"/>
                <w:szCs w:val="24"/>
              </w:rPr>
            </w:rPrChange>
          </w:rPr>
          <w:t xml:space="preserve"> its </w:t>
        </w:r>
      </w:ins>
      <w:ins w:id="106" w:author="Michael Larbi" w:date="2023-05-06T10:37:00Z">
        <w:r w:rsidR="004B02BA" w:rsidRPr="004D3606">
          <w:rPr>
            <w:rFonts w:ascii="Times New Roman" w:hAnsi="Times New Roman" w:cs="Times New Roman"/>
            <w:sz w:val="24"/>
            <w:szCs w:val="24"/>
            <w:rPrChange w:id="107" w:author="Michael Larbi" w:date="2023-05-06T11:17:00Z">
              <w:rPr>
                <w:rFonts w:ascii="Times New Roman" w:hAnsi="Times New Roman" w:cs="Times New Roman"/>
                <w:b/>
                <w:bCs/>
                <w:sz w:val="24"/>
                <w:szCs w:val="24"/>
              </w:rPr>
            </w:rPrChange>
          </w:rPr>
          <w:t>characteristics</w:t>
        </w:r>
      </w:ins>
      <w:ins w:id="108" w:author="Michael Larbi" w:date="2023-05-06T23:37:00Z">
        <w:r w:rsidR="00B50F9B">
          <w:rPr>
            <w:rFonts w:ascii="Times New Roman" w:hAnsi="Times New Roman" w:cs="Times New Roman"/>
            <w:sz w:val="24"/>
            <w:szCs w:val="24"/>
          </w:rPr>
          <w:t>, a</w:t>
        </w:r>
      </w:ins>
      <w:ins w:id="109" w:author="Michael Larbi" w:date="2023-05-06T10:34:00Z">
        <w:r w:rsidR="00A13574" w:rsidRPr="004D3606">
          <w:rPr>
            <w:rFonts w:ascii="Times New Roman" w:hAnsi="Times New Roman" w:cs="Times New Roman"/>
            <w:sz w:val="24"/>
            <w:szCs w:val="24"/>
            <w:rPrChange w:id="110" w:author="Michael Larbi" w:date="2023-05-06T11:17:00Z">
              <w:rPr>
                <w:rFonts w:ascii="Times New Roman" w:hAnsi="Times New Roman" w:cs="Times New Roman"/>
                <w:b/>
                <w:bCs/>
                <w:sz w:val="24"/>
                <w:szCs w:val="24"/>
              </w:rPr>
            </w:rPrChange>
          </w:rPr>
          <w:t xml:space="preserve"> compa</w:t>
        </w:r>
      </w:ins>
      <w:ins w:id="111" w:author="Michael Larbi" w:date="2023-05-06T10:36:00Z">
        <w:r w:rsidR="00546569" w:rsidRPr="004D3606">
          <w:rPr>
            <w:rFonts w:ascii="Times New Roman" w:hAnsi="Times New Roman" w:cs="Times New Roman"/>
            <w:sz w:val="24"/>
            <w:szCs w:val="24"/>
            <w:rPrChange w:id="112" w:author="Michael Larbi" w:date="2023-05-06T11:17:00Z">
              <w:rPr>
                <w:rFonts w:ascii="Times New Roman" w:hAnsi="Times New Roman" w:cs="Times New Roman"/>
                <w:b/>
                <w:bCs/>
                <w:sz w:val="24"/>
                <w:szCs w:val="24"/>
              </w:rPr>
            </w:rPrChange>
          </w:rPr>
          <w:t>r</w:t>
        </w:r>
      </w:ins>
      <w:ins w:id="113" w:author="Michael Larbi" w:date="2023-05-06T10:37:00Z">
        <w:r w:rsidR="00546569" w:rsidRPr="004D3606">
          <w:rPr>
            <w:rFonts w:ascii="Times New Roman" w:hAnsi="Times New Roman" w:cs="Times New Roman"/>
            <w:sz w:val="24"/>
            <w:szCs w:val="24"/>
            <w:rPrChange w:id="114" w:author="Michael Larbi" w:date="2023-05-06T11:17:00Z">
              <w:rPr>
                <w:rFonts w:ascii="Times New Roman" w:hAnsi="Times New Roman" w:cs="Times New Roman"/>
                <w:b/>
                <w:bCs/>
                <w:sz w:val="24"/>
                <w:szCs w:val="24"/>
              </w:rPr>
            </w:rPrChange>
          </w:rPr>
          <w:t>ison</w:t>
        </w:r>
      </w:ins>
      <w:ins w:id="115" w:author="Michael Larbi" w:date="2023-05-06T23:37:00Z">
        <w:r w:rsidR="00B50F9B">
          <w:rPr>
            <w:rFonts w:ascii="Times New Roman" w:hAnsi="Times New Roman" w:cs="Times New Roman"/>
            <w:sz w:val="24"/>
            <w:szCs w:val="24"/>
          </w:rPr>
          <w:t xml:space="preserve"> was </w:t>
        </w:r>
      </w:ins>
      <w:ins w:id="116" w:author="Michael Larbi" w:date="2023-05-06T23:38:00Z">
        <w:r w:rsidR="00A87A45">
          <w:rPr>
            <w:rFonts w:ascii="Times New Roman" w:hAnsi="Times New Roman" w:cs="Times New Roman"/>
            <w:sz w:val="24"/>
            <w:szCs w:val="24"/>
          </w:rPr>
          <w:t>made</w:t>
        </w:r>
      </w:ins>
      <w:ins w:id="117" w:author="Michael Larbi" w:date="2023-05-06T23:37:00Z">
        <w:r w:rsidR="00B50F9B">
          <w:rPr>
            <w:rFonts w:ascii="Times New Roman" w:hAnsi="Times New Roman" w:cs="Times New Roman"/>
            <w:sz w:val="24"/>
            <w:szCs w:val="24"/>
          </w:rPr>
          <w:t xml:space="preserve"> with</w:t>
        </w:r>
      </w:ins>
      <w:ins w:id="118" w:author="Michael Larbi" w:date="2023-05-06T10:37:00Z">
        <w:r w:rsidR="00546569" w:rsidRPr="004D3606">
          <w:rPr>
            <w:rFonts w:ascii="Times New Roman" w:hAnsi="Times New Roman" w:cs="Times New Roman"/>
            <w:sz w:val="24"/>
            <w:szCs w:val="24"/>
            <w:rPrChange w:id="119" w:author="Michael Larbi" w:date="2023-05-06T11:17:00Z">
              <w:rPr>
                <w:rFonts w:ascii="Times New Roman" w:hAnsi="Times New Roman" w:cs="Times New Roman"/>
                <w:b/>
                <w:bCs/>
                <w:sz w:val="24"/>
                <w:szCs w:val="24"/>
              </w:rPr>
            </w:rPrChange>
          </w:rPr>
          <w:t xml:space="preserve"> w3schools</w:t>
        </w:r>
      </w:ins>
      <w:ins w:id="120" w:author="Michael Larbi" w:date="2023-05-06T23:38:00Z">
        <w:r w:rsidR="00A87A45">
          <w:rPr>
            <w:rFonts w:ascii="Times New Roman" w:hAnsi="Times New Roman" w:cs="Times New Roman"/>
            <w:sz w:val="24"/>
            <w:szCs w:val="24"/>
          </w:rPr>
          <w:t>.</w:t>
        </w:r>
      </w:ins>
      <w:ins w:id="121" w:author="Michael Larbi" w:date="2023-05-06T10:56:00Z">
        <w:r w:rsidR="00C5635A" w:rsidRPr="004D3606">
          <w:rPr>
            <w:rFonts w:ascii="Times New Roman" w:hAnsi="Times New Roman" w:cs="Times New Roman"/>
            <w:sz w:val="24"/>
            <w:szCs w:val="24"/>
            <w:rPrChange w:id="122" w:author="Michael Larbi" w:date="2023-05-06T11:17:00Z">
              <w:rPr>
                <w:rFonts w:ascii="Times New Roman" w:hAnsi="Times New Roman" w:cs="Times New Roman"/>
                <w:b/>
                <w:bCs/>
                <w:sz w:val="24"/>
                <w:szCs w:val="24"/>
              </w:rPr>
            </w:rPrChange>
          </w:rPr>
          <w:t xml:space="preserve"> </w:t>
        </w:r>
      </w:ins>
      <w:ins w:id="123" w:author="Michael Larbi" w:date="2023-05-06T23:38:00Z">
        <w:r w:rsidR="00A87A45">
          <w:rPr>
            <w:rFonts w:ascii="Times New Roman" w:hAnsi="Times New Roman" w:cs="Times New Roman"/>
            <w:sz w:val="24"/>
            <w:szCs w:val="24"/>
          </w:rPr>
          <w:t>A</w:t>
        </w:r>
      </w:ins>
      <w:ins w:id="124" w:author="Michael Larbi" w:date="2023-05-06T10:56:00Z">
        <w:r w:rsidR="00C5635A" w:rsidRPr="004D3606">
          <w:rPr>
            <w:rFonts w:ascii="Times New Roman" w:hAnsi="Times New Roman" w:cs="Times New Roman"/>
            <w:sz w:val="24"/>
            <w:szCs w:val="24"/>
            <w:rPrChange w:id="125" w:author="Michael Larbi" w:date="2023-05-06T11:17:00Z">
              <w:rPr>
                <w:rFonts w:ascii="Times New Roman" w:hAnsi="Times New Roman" w:cs="Times New Roman"/>
                <w:b/>
                <w:bCs/>
                <w:sz w:val="24"/>
                <w:szCs w:val="24"/>
              </w:rPr>
            </w:rPrChange>
          </w:rPr>
          <w:t xml:space="preserve"> </w:t>
        </w:r>
      </w:ins>
      <w:ins w:id="126" w:author="Michael Larbi" w:date="2023-05-06T10:37:00Z">
        <w:r w:rsidR="004B02BA" w:rsidRPr="004D3606">
          <w:rPr>
            <w:rFonts w:ascii="Times New Roman" w:hAnsi="Times New Roman" w:cs="Times New Roman"/>
            <w:sz w:val="24"/>
            <w:szCs w:val="24"/>
            <w:rPrChange w:id="127" w:author="Michael Larbi" w:date="2023-05-06T11:17:00Z">
              <w:rPr>
                <w:rFonts w:ascii="Times New Roman" w:hAnsi="Times New Roman" w:cs="Times New Roman"/>
                <w:b/>
                <w:bCs/>
                <w:sz w:val="24"/>
                <w:szCs w:val="24"/>
              </w:rPr>
            </w:rPrChange>
          </w:rPr>
          <w:t>surve</w:t>
        </w:r>
      </w:ins>
      <w:ins w:id="128" w:author="Michael Larbi" w:date="2023-05-06T10:38:00Z">
        <w:r w:rsidR="004B02BA" w:rsidRPr="004D3606">
          <w:rPr>
            <w:rFonts w:ascii="Times New Roman" w:hAnsi="Times New Roman" w:cs="Times New Roman"/>
            <w:sz w:val="24"/>
            <w:szCs w:val="24"/>
            <w:rPrChange w:id="129" w:author="Michael Larbi" w:date="2023-05-06T11:17:00Z">
              <w:rPr>
                <w:rFonts w:ascii="Times New Roman" w:hAnsi="Times New Roman" w:cs="Times New Roman"/>
                <w:b/>
                <w:bCs/>
                <w:sz w:val="24"/>
                <w:szCs w:val="24"/>
              </w:rPr>
            </w:rPrChange>
          </w:rPr>
          <w:t xml:space="preserve">y was </w:t>
        </w:r>
        <w:r w:rsidR="00971889" w:rsidRPr="004D3606">
          <w:rPr>
            <w:rFonts w:ascii="Times New Roman" w:hAnsi="Times New Roman" w:cs="Times New Roman"/>
            <w:sz w:val="24"/>
            <w:szCs w:val="24"/>
            <w:rPrChange w:id="130" w:author="Michael Larbi" w:date="2023-05-06T11:17:00Z">
              <w:rPr>
                <w:rFonts w:ascii="Times New Roman" w:hAnsi="Times New Roman" w:cs="Times New Roman"/>
                <w:b/>
                <w:bCs/>
                <w:sz w:val="24"/>
                <w:szCs w:val="24"/>
              </w:rPr>
            </w:rPrChange>
          </w:rPr>
          <w:t xml:space="preserve">conducted </w:t>
        </w:r>
        <w:r w:rsidR="004A2C80" w:rsidRPr="004D3606">
          <w:rPr>
            <w:rFonts w:ascii="Times New Roman" w:hAnsi="Times New Roman" w:cs="Times New Roman"/>
            <w:sz w:val="24"/>
            <w:szCs w:val="24"/>
            <w:rPrChange w:id="131" w:author="Michael Larbi" w:date="2023-05-06T11:17:00Z">
              <w:rPr>
                <w:rFonts w:ascii="Times New Roman" w:hAnsi="Times New Roman" w:cs="Times New Roman"/>
                <w:b/>
                <w:bCs/>
                <w:sz w:val="24"/>
                <w:szCs w:val="24"/>
              </w:rPr>
            </w:rPrChange>
          </w:rPr>
          <w:t xml:space="preserve">on the </w:t>
        </w:r>
      </w:ins>
      <w:ins w:id="132" w:author="Michael Larbi" w:date="2023-05-06T10:39:00Z">
        <w:r w:rsidR="00B8526B" w:rsidRPr="004D3606">
          <w:rPr>
            <w:rFonts w:ascii="Times New Roman" w:hAnsi="Times New Roman" w:cs="Times New Roman"/>
            <w:sz w:val="24"/>
            <w:szCs w:val="24"/>
            <w:rPrChange w:id="133" w:author="Michael Larbi" w:date="2023-05-06T11:17:00Z">
              <w:rPr>
                <w:rFonts w:ascii="Times New Roman" w:hAnsi="Times New Roman" w:cs="Times New Roman"/>
                <w:b/>
                <w:bCs/>
                <w:sz w:val="24"/>
                <w:szCs w:val="24"/>
              </w:rPr>
            </w:rPrChange>
          </w:rPr>
          <w:t>prior knowledge</w:t>
        </w:r>
      </w:ins>
      <w:ins w:id="134" w:author="Michael Larbi" w:date="2023-05-06T10:40:00Z">
        <w:r w:rsidR="00FB14AA" w:rsidRPr="004D3606">
          <w:rPr>
            <w:rFonts w:ascii="Times New Roman" w:hAnsi="Times New Roman" w:cs="Times New Roman"/>
            <w:sz w:val="24"/>
            <w:szCs w:val="24"/>
            <w:rPrChange w:id="135" w:author="Michael Larbi" w:date="2023-05-06T11:17:00Z">
              <w:rPr>
                <w:rFonts w:ascii="Times New Roman" w:hAnsi="Times New Roman" w:cs="Times New Roman"/>
                <w:b/>
                <w:bCs/>
                <w:sz w:val="24"/>
                <w:szCs w:val="24"/>
              </w:rPr>
            </w:rPrChange>
          </w:rPr>
          <w:t xml:space="preserve"> of python, </w:t>
        </w:r>
        <w:r w:rsidR="0054757A" w:rsidRPr="004D3606">
          <w:rPr>
            <w:rFonts w:ascii="Times New Roman" w:hAnsi="Times New Roman" w:cs="Times New Roman"/>
            <w:sz w:val="24"/>
            <w:szCs w:val="24"/>
            <w:rPrChange w:id="136" w:author="Michael Larbi" w:date="2023-05-06T11:17:00Z">
              <w:rPr>
                <w:rFonts w:ascii="Times New Roman" w:hAnsi="Times New Roman" w:cs="Times New Roman"/>
                <w:b/>
                <w:bCs/>
                <w:sz w:val="24"/>
                <w:szCs w:val="24"/>
              </w:rPr>
            </w:rPrChange>
          </w:rPr>
          <w:t>e</w:t>
        </w:r>
      </w:ins>
      <w:ins w:id="137" w:author="Michael Larbi" w:date="2023-05-06T10:41:00Z">
        <w:r w:rsidR="0054757A" w:rsidRPr="004D3606">
          <w:rPr>
            <w:rFonts w:ascii="Times New Roman" w:hAnsi="Times New Roman" w:cs="Times New Roman"/>
            <w:sz w:val="24"/>
            <w:szCs w:val="24"/>
            <w:rPrChange w:id="138" w:author="Michael Larbi" w:date="2023-05-06T11:17:00Z">
              <w:rPr>
                <w:rFonts w:ascii="Times New Roman" w:hAnsi="Times New Roman" w:cs="Times New Roman"/>
                <w:b/>
                <w:bCs/>
                <w:sz w:val="24"/>
                <w:szCs w:val="24"/>
              </w:rPr>
            </w:rPrChange>
          </w:rPr>
          <w:t xml:space="preserve">xperience and preference between </w:t>
        </w:r>
        <w:r w:rsidR="00985BA2" w:rsidRPr="004D3606">
          <w:rPr>
            <w:rFonts w:ascii="Times New Roman" w:hAnsi="Times New Roman" w:cs="Times New Roman"/>
            <w:sz w:val="24"/>
            <w:szCs w:val="24"/>
            <w:rPrChange w:id="139" w:author="Michael Larbi" w:date="2023-05-06T11:17:00Z">
              <w:rPr>
                <w:rFonts w:ascii="Times New Roman" w:hAnsi="Times New Roman" w:cs="Times New Roman"/>
                <w:b/>
                <w:bCs/>
                <w:sz w:val="24"/>
                <w:szCs w:val="24"/>
              </w:rPr>
            </w:rPrChange>
          </w:rPr>
          <w:t xml:space="preserve">ChatGPT and </w:t>
        </w:r>
      </w:ins>
      <w:ins w:id="140" w:author="Michael Larbi" w:date="2023-05-06T10:42:00Z">
        <w:r w:rsidR="00E0167C" w:rsidRPr="004D3606">
          <w:rPr>
            <w:rFonts w:ascii="Times New Roman" w:hAnsi="Times New Roman" w:cs="Times New Roman"/>
            <w:sz w:val="24"/>
            <w:szCs w:val="24"/>
            <w:rPrChange w:id="141" w:author="Michael Larbi" w:date="2023-05-06T11:17:00Z">
              <w:rPr>
                <w:rFonts w:ascii="Times New Roman" w:hAnsi="Times New Roman" w:cs="Times New Roman"/>
                <w:b/>
                <w:bCs/>
                <w:sz w:val="24"/>
                <w:szCs w:val="24"/>
              </w:rPr>
            </w:rPrChange>
          </w:rPr>
          <w:t>w3schools</w:t>
        </w:r>
      </w:ins>
      <w:ins w:id="142" w:author="Michael Larbi" w:date="2023-05-06T10:43:00Z">
        <w:r w:rsidR="009366CA" w:rsidRPr="004D3606">
          <w:rPr>
            <w:rFonts w:ascii="Times New Roman" w:hAnsi="Times New Roman" w:cs="Times New Roman"/>
            <w:sz w:val="24"/>
            <w:szCs w:val="24"/>
            <w:rPrChange w:id="143" w:author="Michael Larbi" w:date="2023-05-06T11:17:00Z">
              <w:rPr>
                <w:rFonts w:ascii="Times New Roman" w:hAnsi="Times New Roman" w:cs="Times New Roman"/>
                <w:b/>
                <w:bCs/>
                <w:sz w:val="24"/>
                <w:szCs w:val="24"/>
              </w:rPr>
            </w:rPrChange>
          </w:rPr>
          <w:t xml:space="preserve"> </w:t>
        </w:r>
      </w:ins>
      <w:ins w:id="144" w:author="Michael Larbi" w:date="2023-05-06T23:40:00Z">
        <w:r w:rsidR="00F155F8">
          <w:rPr>
            <w:rFonts w:ascii="Times New Roman" w:hAnsi="Times New Roman" w:cs="Times New Roman"/>
            <w:sz w:val="24"/>
            <w:szCs w:val="24"/>
          </w:rPr>
          <w:t>with</w:t>
        </w:r>
      </w:ins>
      <w:ins w:id="145" w:author="Michael Larbi" w:date="2023-05-06T10:43:00Z">
        <w:r w:rsidR="009366CA" w:rsidRPr="004D3606">
          <w:rPr>
            <w:rFonts w:ascii="Times New Roman" w:hAnsi="Times New Roman" w:cs="Times New Roman"/>
            <w:sz w:val="24"/>
            <w:szCs w:val="24"/>
            <w:rPrChange w:id="146" w:author="Michael Larbi" w:date="2023-05-06T11:17:00Z">
              <w:rPr>
                <w:rFonts w:ascii="Times New Roman" w:hAnsi="Times New Roman" w:cs="Times New Roman"/>
                <w:b/>
                <w:bCs/>
                <w:sz w:val="24"/>
                <w:szCs w:val="24"/>
              </w:rPr>
            </w:rPrChange>
          </w:rPr>
          <w:t xml:space="preserve"> </w:t>
        </w:r>
      </w:ins>
      <w:ins w:id="147" w:author="Michael Larbi" w:date="2023-05-06T10:48:00Z">
        <w:r w:rsidR="003E5EEF" w:rsidRPr="004D3606">
          <w:rPr>
            <w:rFonts w:ascii="Times New Roman" w:hAnsi="Times New Roman" w:cs="Times New Roman"/>
            <w:sz w:val="24"/>
            <w:szCs w:val="24"/>
            <w:rPrChange w:id="148" w:author="Michael Larbi" w:date="2023-05-06T11:17:00Z">
              <w:rPr>
                <w:rFonts w:ascii="Times New Roman" w:hAnsi="Times New Roman" w:cs="Times New Roman"/>
                <w:b/>
                <w:bCs/>
                <w:sz w:val="24"/>
                <w:szCs w:val="24"/>
              </w:rPr>
            </w:rPrChange>
          </w:rPr>
          <w:t xml:space="preserve">ten </w:t>
        </w:r>
        <w:r w:rsidR="0013715B" w:rsidRPr="004D3606">
          <w:rPr>
            <w:rFonts w:ascii="Times New Roman" w:hAnsi="Times New Roman" w:cs="Times New Roman"/>
            <w:sz w:val="24"/>
            <w:szCs w:val="24"/>
            <w:rPrChange w:id="149" w:author="Michael Larbi" w:date="2023-05-06T11:17:00Z">
              <w:rPr>
                <w:rFonts w:ascii="Times New Roman" w:hAnsi="Times New Roman" w:cs="Times New Roman"/>
                <w:b/>
                <w:bCs/>
                <w:sz w:val="24"/>
                <w:szCs w:val="24"/>
              </w:rPr>
            </w:rPrChange>
          </w:rPr>
          <w:t>(10</w:t>
        </w:r>
      </w:ins>
      <w:ins w:id="150" w:author="Michael Larbi" w:date="2023-05-07T00:29:00Z">
        <w:r w:rsidR="002B58A1" w:rsidRPr="002B58A1">
          <w:rPr>
            <w:rFonts w:ascii="Times New Roman" w:hAnsi="Times New Roman" w:cs="Times New Roman"/>
            <w:sz w:val="24"/>
            <w:szCs w:val="24"/>
          </w:rPr>
          <w:t>) students</w:t>
        </w:r>
      </w:ins>
      <w:ins w:id="151" w:author="Michael Larbi" w:date="2023-05-06T23:41:00Z">
        <w:r w:rsidR="00D436F6">
          <w:rPr>
            <w:rFonts w:ascii="Times New Roman" w:hAnsi="Times New Roman" w:cs="Times New Roman"/>
            <w:sz w:val="24"/>
            <w:szCs w:val="24"/>
          </w:rPr>
          <w:t xml:space="preserve"> in </w:t>
        </w:r>
        <w:r w:rsidR="00534D6C">
          <w:rPr>
            <w:rFonts w:ascii="Times New Roman" w:hAnsi="Times New Roman" w:cs="Times New Roman"/>
            <w:sz w:val="24"/>
            <w:szCs w:val="24"/>
          </w:rPr>
          <w:t xml:space="preserve">spring 2023 </w:t>
        </w:r>
      </w:ins>
      <w:ins w:id="152" w:author="Michael Larbi" w:date="2023-05-07T00:27:00Z">
        <w:r w:rsidR="00461CDD">
          <w:rPr>
            <w:rFonts w:ascii="Times New Roman" w:hAnsi="Times New Roman" w:cs="Times New Roman"/>
            <w:sz w:val="24"/>
            <w:szCs w:val="24"/>
          </w:rPr>
          <w:t>computer science</w:t>
        </w:r>
      </w:ins>
      <w:ins w:id="153" w:author="Michael Larbi" w:date="2023-05-07T11:43:00Z">
        <w:r w:rsidR="00B01C9B">
          <w:rPr>
            <w:rFonts w:ascii="Times New Roman" w:hAnsi="Times New Roman" w:cs="Times New Roman"/>
            <w:sz w:val="24"/>
            <w:szCs w:val="24"/>
          </w:rPr>
          <w:t xml:space="preserve"> senior</w:t>
        </w:r>
      </w:ins>
      <w:ins w:id="154" w:author="Michael Larbi" w:date="2023-05-07T00:27:00Z">
        <w:r w:rsidR="00461CDD">
          <w:rPr>
            <w:rFonts w:ascii="Times New Roman" w:hAnsi="Times New Roman" w:cs="Times New Roman"/>
            <w:sz w:val="24"/>
            <w:szCs w:val="24"/>
          </w:rPr>
          <w:t xml:space="preserve"> </w:t>
        </w:r>
      </w:ins>
      <w:ins w:id="155" w:author="Michael Larbi" w:date="2023-05-06T23:41:00Z">
        <w:r w:rsidR="00D436F6">
          <w:rPr>
            <w:rFonts w:ascii="Times New Roman" w:hAnsi="Times New Roman" w:cs="Times New Roman"/>
            <w:sz w:val="24"/>
            <w:szCs w:val="24"/>
          </w:rPr>
          <w:t>research class</w:t>
        </w:r>
      </w:ins>
      <w:ins w:id="156" w:author="Michael Larbi" w:date="2023-05-06T10:44:00Z">
        <w:r w:rsidR="00A55A37" w:rsidRPr="004D3606">
          <w:rPr>
            <w:rFonts w:ascii="Times New Roman" w:hAnsi="Times New Roman" w:cs="Times New Roman"/>
            <w:sz w:val="24"/>
            <w:szCs w:val="24"/>
            <w:rPrChange w:id="157" w:author="Michael Larbi" w:date="2023-05-06T11:17:00Z">
              <w:rPr>
                <w:rFonts w:ascii="Times New Roman" w:hAnsi="Times New Roman" w:cs="Times New Roman"/>
                <w:b/>
                <w:bCs/>
                <w:sz w:val="24"/>
                <w:szCs w:val="24"/>
              </w:rPr>
            </w:rPrChange>
          </w:rPr>
          <w:t xml:space="preserve"> at Eastern Connecticut</w:t>
        </w:r>
        <w:r w:rsidR="003B099F" w:rsidRPr="004D3606">
          <w:rPr>
            <w:rFonts w:ascii="Times New Roman" w:hAnsi="Times New Roman" w:cs="Times New Roman"/>
            <w:sz w:val="24"/>
            <w:szCs w:val="24"/>
            <w:rPrChange w:id="158" w:author="Michael Larbi" w:date="2023-05-06T11:17:00Z">
              <w:rPr>
                <w:rFonts w:ascii="Times New Roman" w:hAnsi="Times New Roman" w:cs="Times New Roman"/>
                <w:b/>
                <w:bCs/>
                <w:sz w:val="24"/>
                <w:szCs w:val="24"/>
              </w:rPr>
            </w:rPrChange>
          </w:rPr>
          <w:t xml:space="preserve"> State University. </w:t>
        </w:r>
      </w:ins>
      <w:ins w:id="159" w:author="Michael Larbi" w:date="2023-05-07T00:18:00Z">
        <w:r w:rsidR="00E96AB6">
          <w:rPr>
            <w:rFonts w:ascii="Times New Roman" w:hAnsi="Times New Roman" w:cs="Times New Roman"/>
            <w:sz w:val="24"/>
            <w:szCs w:val="24"/>
          </w:rPr>
          <w:t>We</w:t>
        </w:r>
      </w:ins>
      <w:ins w:id="160" w:author="Michael Larbi" w:date="2023-05-06T23:43:00Z">
        <w:r w:rsidR="00B80B0F">
          <w:rPr>
            <w:rFonts w:ascii="Times New Roman" w:hAnsi="Times New Roman" w:cs="Times New Roman"/>
            <w:sz w:val="24"/>
            <w:szCs w:val="24"/>
          </w:rPr>
          <w:t xml:space="preserve"> </w:t>
        </w:r>
      </w:ins>
      <w:ins w:id="161" w:author="Michael Larbi" w:date="2023-05-07T00:29:00Z">
        <w:r w:rsidR="002B58A1">
          <w:rPr>
            <w:rFonts w:ascii="Times New Roman" w:hAnsi="Times New Roman" w:cs="Times New Roman"/>
            <w:sz w:val="24"/>
            <w:szCs w:val="24"/>
          </w:rPr>
          <w:t xml:space="preserve">collected and </w:t>
        </w:r>
      </w:ins>
      <w:ins w:id="162" w:author="Michael Larbi" w:date="2023-05-06T23:43:00Z">
        <w:r w:rsidR="00B80B0F">
          <w:rPr>
            <w:rFonts w:ascii="Times New Roman" w:hAnsi="Times New Roman" w:cs="Times New Roman"/>
            <w:sz w:val="24"/>
            <w:szCs w:val="24"/>
          </w:rPr>
          <w:t>a</w:t>
        </w:r>
        <w:r w:rsidR="00B80B0F" w:rsidRPr="00B80B0F">
          <w:rPr>
            <w:rFonts w:ascii="Times New Roman" w:hAnsi="Times New Roman" w:cs="Times New Roman"/>
            <w:sz w:val="24"/>
            <w:szCs w:val="24"/>
          </w:rPr>
          <w:t>nalyze</w:t>
        </w:r>
        <w:r w:rsidR="00B80B0F">
          <w:rPr>
            <w:rFonts w:ascii="Times New Roman" w:hAnsi="Times New Roman" w:cs="Times New Roman"/>
            <w:sz w:val="24"/>
            <w:szCs w:val="24"/>
          </w:rPr>
          <w:t xml:space="preserve">d </w:t>
        </w:r>
      </w:ins>
      <w:ins w:id="163" w:author="Michael Larbi" w:date="2023-05-07T00:29:00Z">
        <w:r w:rsidR="002B58A1">
          <w:rPr>
            <w:rFonts w:ascii="Times New Roman" w:hAnsi="Times New Roman" w:cs="Times New Roman"/>
            <w:sz w:val="24"/>
            <w:szCs w:val="24"/>
          </w:rPr>
          <w:t xml:space="preserve">using </w:t>
        </w:r>
      </w:ins>
      <w:ins w:id="164" w:author="Michael Larbi" w:date="2023-05-06T23:44:00Z">
        <w:r w:rsidR="009D61B8">
          <w:rPr>
            <w:rFonts w:ascii="Times New Roman" w:hAnsi="Times New Roman" w:cs="Times New Roman"/>
            <w:sz w:val="24"/>
            <w:szCs w:val="24"/>
          </w:rPr>
          <w:t>SurveyMonkey</w:t>
        </w:r>
      </w:ins>
      <w:ins w:id="165" w:author="Michael Larbi" w:date="2023-05-07T00:29:00Z">
        <w:r w:rsidR="002B58A1">
          <w:rPr>
            <w:rFonts w:ascii="Times New Roman" w:hAnsi="Times New Roman" w:cs="Times New Roman"/>
            <w:sz w:val="24"/>
            <w:szCs w:val="24"/>
          </w:rPr>
          <w:t>.</w:t>
        </w:r>
      </w:ins>
    </w:p>
    <w:p w14:paraId="2292AF33" w14:textId="7E669B01" w:rsidR="00CC20F0" w:rsidRPr="004D3606" w:rsidRDefault="00915B17">
      <w:pPr>
        <w:spacing w:line="480" w:lineRule="auto"/>
        <w:jc w:val="both"/>
        <w:rPr>
          <w:ins w:id="166" w:author="Michael Larbi" w:date="2023-05-06T11:12:00Z"/>
          <w:rFonts w:ascii="Times New Roman" w:hAnsi="Times New Roman" w:cs="Times New Roman"/>
          <w:sz w:val="24"/>
          <w:szCs w:val="24"/>
          <w:rPrChange w:id="167" w:author="Michael Larbi" w:date="2023-05-06T11:17:00Z">
            <w:rPr>
              <w:ins w:id="168" w:author="Michael Larbi" w:date="2023-05-06T11:12:00Z"/>
              <w:rFonts w:ascii="Times New Roman" w:hAnsi="Times New Roman" w:cs="Times New Roman"/>
              <w:b/>
              <w:bCs/>
              <w:sz w:val="24"/>
              <w:szCs w:val="24"/>
            </w:rPr>
          </w:rPrChange>
        </w:rPr>
        <w:pPrChange w:id="169" w:author="Michael Larbi" w:date="2023-05-06T11:17:00Z">
          <w:pPr>
            <w:spacing w:line="480" w:lineRule="auto"/>
          </w:pPr>
        </w:pPrChange>
      </w:pPr>
      <w:ins w:id="170" w:author="Michael Larbi" w:date="2023-05-07T00:29:00Z">
        <w:r>
          <w:rPr>
            <w:rFonts w:ascii="Times New Roman" w:hAnsi="Times New Roman" w:cs="Times New Roman"/>
            <w:sz w:val="24"/>
            <w:szCs w:val="24"/>
          </w:rPr>
          <w:t>We found</w:t>
        </w:r>
      </w:ins>
      <w:ins w:id="171" w:author="Michael Larbi" w:date="2023-05-06T10:48:00Z">
        <w:r w:rsidR="0013715B" w:rsidRPr="004D3606">
          <w:rPr>
            <w:rFonts w:ascii="Times New Roman" w:hAnsi="Times New Roman" w:cs="Times New Roman"/>
            <w:sz w:val="24"/>
            <w:szCs w:val="24"/>
            <w:rPrChange w:id="172" w:author="Michael Larbi" w:date="2023-05-06T11:17:00Z">
              <w:rPr>
                <w:rFonts w:ascii="Times New Roman" w:hAnsi="Times New Roman" w:cs="Times New Roman"/>
                <w:b/>
                <w:bCs/>
                <w:sz w:val="24"/>
                <w:szCs w:val="24"/>
              </w:rPr>
            </w:rPrChange>
          </w:rPr>
          <w:t xml:space="preserve"> </w:t>
        </w:r>
      </w:ins>
      <w:ins w:id="173" w:author="Michael Larbi" w:date="2023-05-07T00:58:00Z">
        <w:r w:rsidR="00702C88" w:rsidRPr="00702C88">
          <w:rPr>
            <w:rFonts w:ascii="Times New Roman" w:hAnsi="Times New Roman" w:cs="Times New Roman"/>
            <w:sz w:val="24"/>
            <w:szCs w:val="24"/>
          </w:rPr>
          <w:t>that</w:t>
        </w:r>
        <w:r w:rsidR="00702C88">
          <w:rPr>
            <w:rFonts w:ascii="Times New Roman" w:hAnsi="Times New Roman" w:cs="Times New Roman"/>
            <w:sz w:val="24"/>
            <w:szCs w:val="24"/>
          </w:rPr>
          <w:t xml:space="preserve"> </w:t>
        </w:r>
      </w:ins>
      <w:ins w:id="174" w:author="Michael Larbi" w:date="2023-05-06T10:49:00Z">
        <w:r w:rsidR="00683232" w:rsidRPr="004D3606">
          <w:rPr>
            <w:rFonts w:ascii="Times New Roman" w:hAnsi="Times New Roman" w:cs="Times New Roman"/>
            <w:sz w:val="24"/>
            <w:szCs w:val="24"/>
            <w:rPrChange w:id="175" w:author="Michael Larbi" w:date="2023-05-06T11:17:00Z">
              <w:rPr>
                <w:rFonts w:ascii="Times New Roman" w:hAnsi="Times New Roman" w:cs="Times New Roman"/>
                <w:b/>
                <w:bCs/>
                <w:sz w:val="24"/>
                <w:szCs w:val="24"/>
              </w:rPr>
            </w:rPrChange>
          </w:rPr>
          <w:t xml:space="preserve">there </w:t>
        </w:r>
      </w:ins>
      <w:ins w:id="176" w:author="Michael Larbi" w:date="2023-05-07T00:47:00Z">
        <w:r w:rsidR="00E56C8B" w:rsidRPr="00E56C8B">
          <w:rPr>
            <w:rFonts w:ascii="Times New Roman" w:hAnsi="Times New Roman" w:cs="Times New Roman"/>
            <w:sz w:val="24"/>
            <w:szCs w:val="24"/>
          </w:rPr>
          <w:t>w</w:t>
        </w:r>
        <w:r w:rsidR="00E56C8B">
          <w:rPr>
            <w:rFonts w:ascii="Times New Roman" w:hAnsi="Times New Roman" w:cs="Times New Roman"/>
            <w:sz w:val="24"/>
            <w:szCs w:val="24"/>
          </w:rPr>
          <w:t>as</w:t>
        </w:r>
      </w:ins>
      <w:ins w:id="177" w:author="Michael Larbi" w:date="2023-05-07T00:31:00Z">
        <w:r w:rsidR="005770C9">
          <w:rPr>
            <w:rFonts w:ascii="Times New Roman" w:hAnsi="Times New Roman" w:cs="Times New Roman"/>
            <w:sz w:val="24"/>
            <w:szCs w:val="24"/>
          </w:rPr>
          <w:t xml:space="preserve"> </w:t>
        </w:r>
      </w:ins>
      <w:ins w:id="178" w:author="Michael Larbi" w:date="2023-05-07T00:47:00Z">
        <w:r w:rsidR="00E56C8B">
          <w:rPr>
            <w:rFonts w:ascii="Times New Roman" w:hAnsi="Times New Roman" w:cs="Times New Roman"/>
            <w:sz w:val="24"/>
            <w:szCs w:val="24"/>
          </w:rPr>
          <w:t>e</w:t>
        </w:r>
      </w:ins>
      <w:ins w:id="179" w:author="Michael Larbi" w:date="2023-05-06T10:57:00Z">
        <w:r w:rsidR="0043617E" w:rsidRPr="004D3606">
          <w:rPr>
            <w:rFonts w:ascii="Times New Roman" w:hAnsi="Times New Roman" w:cs="Times New Roman"/>
            <w:sz w:val="24"/>
            <w:szCs w:val="24"/>
            <w:rPrChange w:id="180" w:author="Michael Larbi" w:date="2023-05-06T11:17:00Z">
              <w:rPr>
                <w:rFonts w:ascii="Times New Roman" w:hAnsi="Times New Roman" w:cs="Times New Roman"/>
                <w:b/>
                <w:bCs/>
                <w:sz w:val="24"/>
                <w:szCs w:val="24"/>
              </w:rPr>
            </w:rPrChange>
          </w:rPr>
          <w:t>qual</w:t>
        </w:r>
      </w:ins>
      <w:ins w:id="181" w:author="Michael Larbi" w:date="2023-05-06T10:58:00Z">
        <w:r w:rsidR="0043617E" w:rsidRPr="004D3606">
          <w:rPr>
            <w:rFonts w:ascii="Times New Roman" w:hAnsi="Times New Roman" w:cs="Times New Roman"/>
            <w:sz w:val="24"/>
            <w:szCs w:val="24"/>
            <w:rPrChange w:id="182" w:author="Michael Larbi" w:date="2023-05-06T11:17:00Z">
              <w:rPr>
                <w:rFonts w:ascii="Times New Roman" w:hAnsi="Times New Roman" w:cs="Times New Roman"/>
                <w:b/>
                <w:bCs/>
                <w:sz w:val="24"/>
                <w:szCs w:val="24"/>
              </w:rPr>
            </w:rPrChange>
          </w:rPr>
          <w:t xml:space="preserve"> preference</w:t>
        </w:r>
      </w:ins>
      <w:ins w:id="183" w:author="Michael Larbi" w:date="2023-05-06T11:09:00Z">
        <w:r w:rsidR="004E4B93" w:rsidRPr="004D3606">
          <w:rPr>
            <w:rFonts w:ascii="Times New Roman" w:hAnsi="Times New Roman" w:cs="Times New Roman"/>
            <w:sz w:val="24"/>
            <w:szCs w:val="24"/>
            <w:rPrChange w:id="184" w:author="Michael Larbi" w:date="2023-05-06T11:17:00Z">
              <w:rPr>
                <w:rFonts w:ascii="Times New Roman" w:hAnsi="Times New Roman" w:cs="Times New Roman"/>
                <w:b/>
                <w:bCs/>
                <w:sz w:val="24"/>
                <w:szCs w:val="24"/>
              </w:rPr>
            </w:rPrChange>
          </w:rPr>
          <w:t xml:space="preserve"> between</w:t>
        </w:r>
      </w:ins>
      <w:ins w:id="185" w:author="Michael Larbi" w:date="2023-05-06T10:58:00Z">
        <w:r w:rsidR="0043617E" w:rsidRPr="004D3606">
          <w:rPr>
            <w:rFonts w:ascii="Times New Roman" w:hAnsi="Times New Roman" w:cs="Times New Roman"/>
            <w:sz w:val="24"/>
            <w:szCs w:val="24"/>
            <w:rPrChange w:id="186" w:author="Michael Larbi" w:date="2023-05-06T11:17:00Z">
              <w:rPr>
                <w:rFonts w:ascii="Times New Roman" w:hAnsi="Times New Roman" w:cs="Times New Roman"/>
                <w:b/>
                <w:bCs/>
                <w:sz w:val="24"/>
                <w:szCs w:val="24"/>
              </w:rPr>
            </w:rPrChange>
          </w:rPr>
          <w:t xml:space="preserve"> </w:t>
        </w:r>
      </w:ins>
      <w:ins w:id="187" w:author="Michael Larbi" w:date="2023-05-07T00:45:00Z">
        <w:r w:rsidR="00A0384E" w:rsidRPr="00A0384E">
          <w:rPr>
            <w:rFonts w:ascii="Times New Roman" w:hAnsi="Times New Roman" w:cs="Times New Roman"/>
            <w:sz w:val="24"/>
            <w:szCs w:val="24"/>
          </w:rPr>
          <w:t>ChatGPT</w:t>
        </w:r>
        <w:r w:rsidR="00A0384E">
          <w:rPr>
            <w:rFonts w:ascii="Times New Roman" w:hAnsi="Times New Roman" w:cs="Times New Roman"/>
            <w:sz w:val="24"/>
            <w:szCs w:val="24"/>
          </w:rPr>
          <w:t xml:space="preserve"> (</w:t>
        </w:r>
      </w:ins>
      <w:ins w:id="188" w:author="Michael Larbi" w:date="2023-05-07T00:32:00Z">
        <w:r w:rsidR="00111C7B">
          <w:rPr>
            <w:rFonts w:ascii="Times New Roman" w:hAnsi="Times New Roman" w:cs="Times New Roman"/>
            <w:sz w:val="24"/>
            <w:szCs w:val="24"/>
          </w:rPr>
          <w:t>40%)</w:t>
        </w:r>
      </w:ins>
      <w:ins w:id="189" w:author="Michael Larbi" w:date="2023-05-06T10:58:00Z">
        <w:r w:rsidR="0043617E" w:rsidRPr="004D3606">
          <w:rPr>
            <w:rFonts w:ascii="Times New Roman" w:hAnsi="Times New Roman" w:cs="Times New Roman"/>
            <w:sz w:val="24"/>
            <w:szCs w:val="24"/>
            <w:rPrChange w:id="190" w:author="Michael Larbi" w:date="2023-05-06T11:17:00Z">
              <w:rPr>
                <w:rFonts w:ascii="Times New Roman" w:hAnsi="Times New Roman" w:cs="Times New Roman"/>
                <w:b/>
                <w:bCs/>
                <w:sz w:val="24"/>
                <w:szCs w:val="24"/>
              </w:rPr>
            </w:rPrChange>
          </w:rPr>
          <w:t xml:space="preserve"> and w3</w:t>
        </w:r>
      </w:ins>
      <w:ins w:id="191" w:author="Michael Larbi" w:date="2023-05-07T00:46:00Z">
        <w:r w:rsidR="00A0384E" w:rsidRPr="00A0384E">
          <w:rPr>
            <w:rFonts w:ascii="Times New Roman" w:hAnsi="Times New Roman" w:cs="Times New Roman"/>
            <w:sz w:val="24"/>
            <w:szCs w:val="24"/>
          </w:rPr>
          <w:t>schools</w:t>
        </w:r>
        <w:r w:rsidR="00A0384E">
          <w:rPr>
            <w:rFonts w:ascii="Times New Roman" w:hAnsi="Times New Roman" w:cs="Times New Roman"/>
            <w:sz w:val="24"/>
            <w:szCs w:val="24"/>
          </w:rPr>
          <w:t xml:space="preserve"> (</w:t>
        </w:r>
      </w:ins>
      <w:ins w:id="192" w:author="Michael Larbi" w:date="2023-05-07T00:32:00Z">
        <w:r w:rsidR="00111C7B">
          <w:rPr>
            <w:rFonts w:ascii="Times New Roman" w:hAnsi="Times New Roman" w:cs="Times New Roman"/>
            <w:sz w:val="24"/>
            <w:szCs w:val="24"/>
          </w:rPr>
          <w:t>40%)</w:t>
        </w:r>
      </w:ins>
      <w:ins w:id="193" w:author="Michael Larbi" w:date="2023-05-07T00:45:00Z">
        <w:r w:rsidR="00404B49">
          <w:rPr>
            <w:rFonts w:ascii="Times New Roman" w:hAnsi="Times New Roman" w:cs="Times New Roman"/>
            <w:sz w:val="24"/>
            <w:szCs w:val="24"/>
          </w:rPr>
          <w:t xml:space="preserve">. </w:t>
        </w:r>
      </w:ins>
      <w:ins w:id="194" w:author="Michael Larbi" w:date="2023-05-07T11:30:00Z">
        <w:r w:rsidR="002B358D">
          <w:rPr>
            <w:rFonts w:ascii="Times New Roman" w:hAnsi="Times New Roman" w:cs="Times New Roman"/>
            <w:sz w:val="24"/>
            <w:szCs w:val="24"/>
          </w:rPr>
          <w:t>T</w:t>
        </w:r>
      </w:ins>
      <w:ins w:id="195" w:author="Michael Larbi" w:date="2023-05-07T11:29:00Z">
        <w:r w:rsidR="002B358D">
          <w:rPr>
            <w:rFonts w:ascii="Times New Roman" w:hAnsi="Times New Roman" w:cs="Times New Roman"/>
            <w:sz w:val="24"/>
            <w:szCs w:val="24"/>
          </w:rPr>
          <w:t>en percent (10</w:t>
        </w:r>
      </w:ins>
      <w:ins w:id="196" w:author="Michael Larbi" w:date="2023-05-07T11:31:00Z">
        <w:r w:rsidR="009B0B0D">
          <w:rPr>
            <w:rFonts w:ascii="Times New Roman" w:hAnsi="Times New Roman" w:cs="Times New Roman"/>
            <w:sz w:val="24"/>
            <w:szCs w:val="24"/>
          </w:rPr>
          <w:t>%)</w:t>
        </w:r>
      </w:ins>
      <w:ins w:id="197" w:author="Michael Larbi" w:date="2023-05-07T11:32:00Z">
        <w:r w:rsidR="00832204">
          <w:rPr>
            <w:rFonts w:ascii="Times New Roman" w:hAnsi="Times New Roman" w:cs="Times New Roman"/>
            <w:sz w:val="24"/>
            <w:szCs w:val="24"/>
          </w:rPr>
          <w:t xml:space="preserve"> more</w:t>
        </w:r>
      </w:ins>
      <w:ins w:id="198" w:author="Michael Larbi" w:date="2023-05-07T11:31:00Z">
        <w:r w:rsidR="009B0B0D">
          <w:rPr>
            <w:rFonts w:ascii="Times New Roman" w:hAnsi="Times New Roman" w:cs="Times New Roman"/>
            <w:sz w:val="24"/>
            <w:szCs w:val="24"/>
          </w:rPr>
          <w:t xml:space="preserve"> </w:t>
        </w:r>
      </w:ins>
      <w:ins w:id="199" w:author="Michael Larbi" w:date="2023-05-07T11:32:00Z">
        <w:r w:rsidR="00377B43">
          <w:rPr>
            <w:rFonts w:ascii="Times New Roman" w:hAnsi="Times New Roman" w:cs="Times New Roman"/>
            <w:sz w:val="24"/>
            <w:szCs w:val="24"/>
          </w:rPr>
          <w:t>of the</w:t>
        </w:r>
      </w:ins>
      <w:ins w:id="200" w:author="Michael Larbi" w:date="2023-05-07T00:46:00Z">
        <w:r w:rsidR="00AF3B54">
          <w:rPr>
            <w:rFonts w:ascii="Times New Roman" w:hAnsi="Times New Roman" w:cs="Times New Roman"/>
            <w:sz w:val="24"/>
            <w:szCs w:val="24"/>
          </w:rPr>
          <w:t xml:space="preserve"> </w:t>
        </w:r>
      </w:ins>
      <w:ins w:id="201" w:author="Michael Larbi" w:date="2023-05-07T00:51:00Z">
        <w:r w:rsidR="00912DDA">
          <w:rPr>
            <w:rFonts w:ascii="Times New Roman" w:hAnsi="Times New Roman" w:cs="Times New Roman"/>
            <w:sz w:val="24"/>
            <w:szCs w:val="24"/>
          </w:rPr>
          <w:t>participants</w:t>
        </w:r>
      </w:ins>
      <w:ins w:id="202" w:author="Michael Larbi" w:date="2023-05-07T11:30:00Z">
        <w:r w:rsidR="00FF26E9">
          <w:rPr>
            <w:rFonts w:ascii="Times New Roman" w:hAnsi="Times New Roman" w:cs="Times New Roman"/>
            <w:sz w:val="24"/>
            <w:szCs w:val="24"/>
          </w:rPr>
          <w:t xml:space="preserve"> </w:t>
        </w:r>
      </w:ins>
      <w:ins w:id="203" w:author="Michael Larbi" w:date="2023-05-07T00:46:00Z">
        <w:r w:rsidR="00AF3B54">
          <w:rPr>
            <w:rFonts w:ascii="Times New Roman" w:hAnsi="Times New Roman" w:cs="Times New Roman"/>
            <w:sz w:val="24"/>
            <w:szCs w:val="24"/>
          </w:rPr>
          <w:t>indicate</w:t>
        </w:r>
      </w:ins>
      <w:ins w:id="204" w:author="Michael Larbi" w:date="2023-05-07T11:30:00Z">
        <w:r w:rsidR="00FF26E9">
          <w:rPr>
            <w:rFonts w:ascii="Times New Roman" w:hAnsi="Times New Roman" w:cs="Times New Roman"/>
            <w:sz w:val="24"/>
            <w:szCs w:val="24"/>
          </w:rPr>
          <w:t xml:space="preserve">d </w:t>
        </w:r>
      </w:ins>
      <w:ins w:id="205" w:author="Michael Larbi" w:date="2023-05-07T00:46:00Z">
        <w:r w:rsidR="00AF3B54">
          <w:rPr>
            <w:rFonts w:ascii="Times New Roman" w:hAnsi="Times New Roman" w:cs="Times New Roman"/>
            <w:sz w:val="24"/>
            <w:szCs w:val="24"/>
          </w:rPr>
          <w:t xml:space="preserve">that they learnt </w:t>
        </w:r>
      </w:ins>
      <w:ins w:id="206" w:author="Michael Larbi" w:date="2023-05-07T11:30:00Z">
        <w:r w:rsidR="009B0B0D">
          <w:rPr>
            <w:rFonts w:ascii="Times New Roman" w:hAnsi="Times New Roman" w:cs="Times New Roman"/>
            <w:sz w:val="24"/>
            <w:szCs w:val="24"/>
          </w:rPr>
          <w:t>more</w:t>
        </w:r>
      </w:ins>
      <w:ins w:id="207" w:author="Michael Larbi" w:date="2023-05-07T11:31:00Z">
        <w:r w:rsidR="009B0B0D">
          <w:rPr>
            <w:rFonts w:ascii="Times New Roman" w:hAnsi="Times New Roman" w:cs="Times New Roman"/>
            <w:sz w:val="24"/>
            <w:szCs w:val="24"/>
          </w:rPr>
          <w:t xml:space="preserve"> with w3schools</w:t>
        </w:r>
      </w:ins>
      <w:ins w:id="208" w:author="Michael Larbi" w:date="2023-05-07T11:32:00Z">
        <w:r w:rsidR="00377B43">
          <w:rPr>
            <w:rFonts w:ascii="Times New Roman" w:hAnsi="Times New Roman" w:cs="Times New Roman"/>
            <w:sz w:val="24"/>
            <w:szCs w:val="24"/>
          </w:rPr>
          <w:t xml:space="preserve"> </w:t>
        </w:r>
      </w:ins>
      <w:ins w:id="209" w:author="Michael Larbi" w:date="2023-05-07T11:31:00Z">
        <w:r w:rsidR="00377B43">
          <w:rPr>
            <w:rFonts w:ascii="Times New Roman" w:hAnsi="Times New Roman" w:cs="Times New Roman"/>
            <w:sz w:val="24"/>
            <w:szCs w:val="24"/>
          </w:rPr>
          <w:t>(20%)</w:t>
        </w:r>
        <w:r w:rsidR="009B0B0D">
          <w:rPr>
            <w:rFonts w:ascii="Times New Roman" w:hAnsi="Times New Roman" w:cs="Times New Roman"/>
            <w:sz w:val="24"/>
            <w:szCs w:val="24"/>
          </w:rPr>
          <w:t xml:space="preserve"> than ChatGPT</w:t>
        </w:r>
      </w:ins>
      <w:ins w:id="210" w:author="Michael Larbi" w:date="2023-05-07T11:32:00Z">
        <w:r w:rsidR="00377B43">
          <w:rPr>
            <w:rFonts w:ascii="Times New Roman" w:hAnsi="Times New Roman" w:cs="Times New Roman"/>
            <w:sz w:val="24"/>
            <w:szCs w:val="24"/>
          </w:rPr>
          <w:t xml:space="preserve"> (10%).</w:t>
        </w:r>
      </w:ins>
      <w:ins w:id="211" w:author="Michael Larbi" w:date="2023-05-07T00:50:00Z">
        <w:r w:rsidR="000755AF">
          <w:rPr>
            <w:rFonts w:ascii="Times New Roman" w:hAnsi="Times New Roman" w:cs="Times New Roman"/>
            <w:sz w:val="24"/>
            <w:szCs w:val="24"/>
          </w:rPr>
          <w:t xml:space="preserve"> </w:t>
        </w:r>
      </w:ins>
      <w:ins w:id="212" w:author="Michael Larbi" w:date="2023-05-07T10:52:00Z">
        <w:r w:rsidR="00B02188">
          <w:rPr>
            <w:rFonts w:ascii="Times New Roman" w:hAnsi="Times New Roman" w:cs="Times New Roman"/>
            <w:sz w:val="24"/>
            <w:szCs w:val="24"/>
          </w:rPr>
          <w:t>T</w:t>
        </w:r>
      </w:ins>
      <w:ins w:id="213" w:author="Michael Larbi" w:date="2023-05-07T00:51:00Z">
        <w:r w:rsidR="00472332">
          <w:rPr>
            <w:rFonts w:ascii="Times New Roman" w:hAnsi="Times New Roman" w:cs="Times New Roman"/>
            <w:sz w:val="24"/>
            <w:szCs w:val="24"/>
          </w:rPr>
          <w:t>hirty</w:t>
        </w:r>
      </w:ins>
      <w:ins w:id="214" w:author="Michael Larbi" w:date="2023-05-07T10:53:00Z">
        <w:r w:rsidR="00DF0991">
          <w:rPr>
            <w:rFonts w:ascii="Times New Roman" w:hAnsi="Times New Roman" w:cs="Times New Roman"/>
            <w:sz w:val="24"/>
            <w:szCs w:val="24"/>
          </w:rPr>
          <w:t xml:space="preserve"> p</w:t>
        </w:r>
      </w:ins>
      <w:ins w:id="215" w:author="Michael Larbi" w:date="2023-05-07T10:54:00Z">
        <w:r w:rsidR="00DF0991">
          <w:rPr>
            <w:rFonts w:ascii="Times New Roman" w:hAnsi="Times New Roman" w:cs="Times New Roman"/>
            <w:sz w:val="24"/>
            <w:szCs w:val="24"/>
          </w:rPr>
          <w:t>ercent</w:t>
        </w:r>
      </w:ins>
      <w:ins w:id="216" w:author="Michael Larbi" w:date="2023-05-07T00:52:00Z">
        <w:r w:rsidR="002F61E1">
          <w:rPr>
            <w:rFonts w:ascii="Times New Roman" w:hAnsi="Times New Roman" w:cs="Times New Roman"/>
            <w:sz w:val="24"/>
            <w:szCs w:val="24"/>
          </w:rPr>
          <w:t xml:space="preserve"> (30</w:t>
        </w:r>
      </w:ins>
      <w:ins w:id="217" w:author="Michael Larbi" w:date="2023-05-07T00:53:00Z">
        <w:r w:rsidR="002F61E1">
          <w:rPr>
            <w:rFonts w:ascii="Times New Roman" w:hAnsi="Times New Roman" w:cs="Times New Roman"/>
            <w:sz w:val="24"/>
            <w:szCs w:val="24"/>
          </w:rPr>
          <w:t>%)</w:t>
        </w:r>
      </w:ins>
      <w:ins w:id="218" w:author="Michael Larbi" w:date="2023-05-07T00:58:00Z">
        <w:r w:rsidR="00FB0D6E">
          <w:rPr>
            <w:rFonts w:ascii="Times New Roman" w:hAnsi="Times New Roman" w:cs="Times New Roman"/>
            <w:sz w:val="24"/>
            <w:szCs w:val="24"/>
          </w:rPr>
          <w:t xml:space="preserve"> of</w:t>
        </w:r>
      </w:ins>
      <w:ins w:id="219" w:author="Michael Larbi" w:date="2023-05-07T00:50:00Z">
        <w:r w:rsidR="00912DDA">
          <w:rPr>
            <w:rFonts w:ascii="Times New Roman" w:hAnsi="Times New Roman" w:cs="Times New Roman"/>
            <w:sz w:val="24"/>
            <w:szCs w:val="24"/>
          </w:rPr>
          <w:t xml:space="preserve"> </w:t>
        </w:r>
      </w:ins>
      <w:ins w:id="220" w:author="Michael Larbi" w:date="2023-05-07T00:52:00Z">
        <w:r w:rsidR="00B36B69">
          <w:rPr>
            <w:rFonts w:ascii="Times New Roman" w:hAnsi="Times New Roman" w:cs="Times New Roman"/>
            <w:sz w:val="24"/>
            <w:szCs w:val="24"/>
          </w:rPr>
          <w:t xml:space="preserve">the participants </w:t>
        </w:r>
      </w:ins>
      <w:ins w:id="221" w:author="Michael Larbi" w:date="2023-05-07T11:46:00Z">
        <w:r w:rsidR="00CE69EA">
          <w:rPr>
            <w:rFonts w:ascii="Times New Roman" w:hAnsi="Times New Roman" w:cs="Times New Roman"/>
            <w:sz w:val="24"/>
            <w:szCs w:val="24"/>
          </w:rPr>
          <w:t>declared that</w:t>
        </w:r>
      </w:ins>
      <w:ins w:id="222" w:author="Michael Larbi" w:date="2023-05-07T00:52:00Z">
        <w:r w:rsidR="00B36B69">
          <w:rPr>
            <w:rFonts w:ascii="Times New Roman" w:hAnsi="Times New Roman" w:cs="Times New Roman"/>
            <w:sz w:val="24"/>
            <w:szCs w:val="24"/>
          </w:rPr>
          <w:t xml:space="preserve"> </w:t>
        </w:r>
      </w:ins>
      <w:ins w:id="223" w:author="Michael Larbi" w:date="2023-05-07T00:53:00Z">
        <w:r w:rsidR="00172944">
          <w:rPr>
            <w:rFonts w:ascii="Times New Roman" w:hAnsi="Times New Roman" w:cs="Times New Roman"/>
            <w:sz w:val="24"/>
            <w:szCs w:val="24"/>
          </w:rPr>
          <w:t xml:space="preserve">they were </w:t>
        </w:r>
      </w:ins>
      <w:ins w:id="224" w:author="Michael Larbi" w:date="2023-05-07T00:58:00Z">
        <w:r w:rsidR="00FB0D6E">
          <w:rPr>
            <w:rFonts w:ascii="Times New Roman" w:hAnsi="Times New Roman" w:cs="Times New Roman"/>
            <w:sz w:val="24"/>
            <w:szCs w:val="24"/>
          </w:rPr>
          <w:t xml:space="preserve">very </w:t>
        </w:r>
      </w:ins>
      <w:ins w:id="225" w:author="Michael Larbi" w:date="2023-05-07T11:16:00Z">
        <w:r w:rsidR="00590716">
          <w:rPr>
            <w:rFonts w:ascii="Times New Roman" w:hAnsi="Times New Roman" w:cs="Times New Roman"/>
            <w:sz w:val="24"/>
            <w:szCs w:val="24"/>
          </w:rPr>
          <w:t>experienced,</w:t>
        </w:r>
      </w:ins>
      <w:ins w:id="226" w:author="Michael Larbi" w:date="2023-05-07T11:12:00Z">
        <w:r w:rsidR="000B3183">
          <w:rPr>
            <w:rFonts w:ascii="Times New Roman" w:hAnsi="Times New Roman" w:cs="Times New Roman"/>
            <w:sz w:val="24"/>
            <w:szCs w:val="24"/>
          </w:rPr>
          <w:t xml:space="preserve"> and</w:t>
        </w:r>
      </w:ins>
      <w:ins w:id="227" w:author="Michael Larbi" w:date="2023-05-07T10:53:00Z">
        <w:r w:rsidR="00F3720F">
          <w:rPr>
            <w:rFonts w:ascii="Times New Roman" w:hAnsi="Times New Roman" w:cs="Times New Roman"/>
            <w:sz w:val="24"/>
            <w:szCs w:val="24"/>
          </w:rPr>
          <w:t xml:space="preserve"> </w:t>
        </w:r>
      </w:ins>
      <w:ins w:id="228" w:author="Michael Larbi" w:date="2023-05-07T10:54:00Z">
        <w:r w:rsidR="004D6FE4">
          <w:rPr>
            <w:rFonts w:ascii="Times New Roman" w:hAnsi="Times New Roman" w:cs="Times New Roman"/>
            <w:sz w:val="24"/>
            <w:szCs w:val="24"/>
          </w:rPr>
          <w:t xml:space="preserve">seventy </w:t>
        </w:r>
        <w:r w:rsidR="00D02D2A">
          <w:rPr>
            <w:rFonts w:ascii="Times New Roman" w:hAnsi="Times New Roman" w:cs="Times New Roman"/>
            <w:sz w:val="24"/>
            <w:szCs w:val="24"/>
          </w:rPr>
          <w:t>percent (70</w:t>
        </w:r>
      </w:ins>
      <w:ins w:id="229" w:author="Michael Larbi" w:date="2023-05-07T10:55:00Z">
        <w:r w:rsidR="00D02D2A">
          <w:rPr>
            <w:rFonts w:ascii="Times New Roman" w:hAnsi="Times New Roman" w:cs="Times New Roman"/>
            <w:sz w:val="24"/>
            <w:szCs w:val="24"/>
          </w:rPr>
          <w:t>%)</w:t>
        </w:r>
      </w:ins>
      <w:ins w:id="230" w:author="Michael Larbi" w:date="2023-05-07T11:13:00Z">
        <w:r w:rsidR="006104FD">
          <w:rPr>
            <w:rFonts w:ascii="Times New Roman" w:hAnsi="Times New Roman" w:cs="Times New Roman"/>
            <w:sz w:val="24"/>
            <w:szCs w:val="24"/>
          </w:rPr>
          <w:t xml:space="preserve"> </w:t>
        </w:r>
      </w:ins>
      <w:ins w:id="231" w:author="Michael Larbi" w:date="2023-05-07T11:44:00Z">
        <w:r w:rsidR="0071255B">
          <w:rPr>
            <w:rFonts w:ascii="Times New Roman" w:hAnsi="Times New Roman" w:cs="Times New Roman"/>
            <w:sz w:val="24"/>
            <w:szCs w:val="24"/>
          </w:rPr>
          <w:t xml:space="preserve">said they </w:t>
        </w:r>
      </w:ins>
      <w:ins w:id="232" w:author="Michael Larbi" w:date="2023-05-07T10:55:00Z">
        <w:r w:rsidR="00D02D2A">
          <w:rPr>
            <w:rFonts w:ascii="Times New Roman" w:hAnsi="Times New Roman" w:cs="Times New Roman"/>
            <w:sz w:val="24"/>
            <w:szCs w:val="24"/>
          </w:rPr>
          <w:t xml:space="preserve">were intermediate </w:t>
        </w:r>
      </w:ins>
      <w:ins w:id="233" w:author="Michael Larbi" w:date="2023-05-07T00:53:00Z">
        <w:r w:rsidR="00172944">
          <w:rPr>
            <w:rFonts w:ascii="Times New Roman" w:hAnsi="Times New Roman" w:cs="Times New Roman"/>
            <w:sz w:val="24"/>
            <w:szCs w:val="24"/>
          </w:rPr>
          <w:t xml:space="preserve">with </w:t>
        </w:r>
      </w:ins>
      <w:ins w:id="234" w:author="Michael Larbi" w:date="2023-05-06T10:53:00Z">
        <w:r w:rsidR="00CD34CC" w:rsidRPr="004D3606">
          <w:rPr>
            <w:rFonts w:ascii="Times New Roman" w:hAnsi="Times New Roman" w:cs="Times New Roman"/>
            <w:sz w:val="24"/>
            <w:szCs w:val="24"/>
            <w:rPrChange w:id="235" w:author="Michael Larbi" w:date="2023-05-06T11:17:00Z">
              <w:rPr>
                <w:rFonts w:ascii="Times New Roman" w:hAnsi="Times New Roman" w:cs="Times New Roman"/>
                <w:b/>
                <w:bCs/>
                <w:sz w:val="24"/>
                <w:szCs w:val="24"/>
              </w:rPr>
            </w:rPrChange>
          </w:rPr>
          <w:t xml:space="preserve">ChatGPT </w:t>
        </w:r>
      </w:ins>
      <w:ins w:id="236" w:author="Michael Larbi" w:date="2023-05-07T10:55:00Z">
        <w:r w:rsidR="00821FCC">
          <w:rPr>
            <w:rFonts w:ascii="Times New Roman" w:hAnsi="Times New Roman" w:cs="Times New Roman"/>
            <w:sz w:val="24"/>
            <w:szCs w:val="24"/>
          </w:rPr>
          <w:t xml:space="preserve">as with </w:t>
        </w:r>
        <w:r w:rsidR="00D80B31">
          <w:rPr>
            <w:rFonts w:ascii="Times New Roman" w:hAnsi="Times New Roman" w:cs="Times New Roman"/>
            <w:sz w:val="24"/>
            <w:szCs w:val="24"/>
          </w:rPr>
          <w:t>Thir</w:t>
        </w:r>
      </w:ins>
      <w:ins w:id="237" w:author="Michael Larbi" w:date="2023-05-07T10:56:00Z">
        <w:r w:rsidR="00D80B31">
          <w:rPr>
            <w:rFonts w:ascii="Times New Roman" w:hAnsi="Times New Roman" w:cs="Times New Roman"/>
            <w:sz w:val="24"/>
            <w:szCs w:val="24"/>
          </w:rPr>
          <w:t>ty percent (30%)</w:t>
        </w:r>
        <w:r w:rsidR="00320402">
          <w:rPr>
            <w:rFonts w:ascii="Times New Roman" w:hAnsi="Times New Roman" w:cs="Times New Roman"/>
            <w:sz w:val="24"/>
            <w:szCs w:val="24"/>
          </w:rPr>
          <w:t xml:space="preserve"> </w:t>
        </w:r>
      </w:ins>
      <w:ins w:id="238" w:author="Michael Larbi" w:date="2023-05-07T10:57:00Z">
        <w:r w:rsidR="00626162">
          <w:rPr>
            <w:rFonts w:ascii="Times New Roman" w:hAnsi="Times New Roman" w:cs="Times New Roman"/>
            <w:sz w:val="24"/>
            <w:szCs w:val="24"/>
          </w:rPr>
          <w:t xml:space="preserve">and </w:t>
        </w:r>
        <w:r w:rsidR="004D288E">
          <w:rPr>
            <w:rFonts w:ascii="Times New Roman" w:hAnsi="Times New Roman" w:cs="Times New Roman"/>
            <w:sz w:val="24"/>
            <w:szCs w:val="24"/>
          </w:rPr>
          <w:t>sixty percent (</w:t>
        </w:r>
      </w:ins>
      <w:ins w:id="239" w:author="Michael Larbi" w:date="2023-05-07T10:58:00Z">
        <w:r w:rsidR="00410AAB">
          <w:rPr>
            <w:rFonts w:ascii="Times New Roman" w:hAnsi="Times New Roman" w:cs="Times New Roman"/>
            <w:sz w:val="24"/>
            <w:szCs w:val="24"/>
          </w:rPr>
          <w:t>60</w:t>
        </w:r>
      </w:ins>
      <w:ins w:id="240" w:author="Michael Larbi" w:date="2023-05-07T10:59:00Z">
        <w:r w:rsidR="00522266">
          <w:rPr>
            <w:rFonts w:ascii="Times New Roman" w:hAnsi="Times New Roman" w:cs="Times New Roman"/>
            <w:sz w:val="24"/>
            <w:szCs w:val="24"/>
          </w:rPr>
          <w:t>%) for</w:t>
        </w:r>
      </w:ins>
      <w:ins w:id="241" w:author="Michael Larbi" w:date="2023-05-07T10:58:00Z">
        <w:r w:rsidR="00410AAB">
          <w:rPr>
            <w:rFonts w:ascii="Times New Roman" w:hAnsi="Times New Roman" w:cs="Times New Roman"/>
            <w:sz w:val="24"/>
            <w:szCs w:val="24"/>
          </w:rPr>
          <w:t xml:space="preserve"> very and intermediate</w:t>
        </w:r>
      </w:ins>
      <w:ins w:id="242" w:author="Michael Larbi" w:date="2023-05-07T10:59:00Z">
        <w:r w:rsidR="00B73683">
          <w:rPr>
            <w:rFonts w:ascii="Times New Roman" w:hAnsi="Times New Roman" w:cs="Times New Roman"/>
            <w:sz w:val="24"/>
            <w:szCs w:val="24"/>
          </w:rPr>
          <w:t xml:space="preserve"> experienced</w:t>
        </w:r>
      </w:ins>
      <w:ins w:id="243" w:author="Michael Larbi" w:date="2023-05-07T11:00:00Z">
        <w:r w:rsidR="00B73683">
          <w:rPr>
            <w:rFonts w:ascii="Times New Roman" w:hAnsi="Times New Roman" w:cs="Times New Roman"/>
            <w:sz w:val="24"/>
            <w:szCs w:val="24"/>
          </w:rPr>
          <w:t xml:space="preserve"> </w:t>
        </w:r>
      </w:ins>
      <w:ins w:id="244" w:author="Michael Larbi" w:date="2023-05-07T10:58:00Z">
        <w:r w:rsidR="00925832">
          <w:rPr>
            <w:rFonts w:ascii="Times New Roman" w:hAnsi="Times New Roman" w:cs="Times New Roman"/>
            <w:sz w:val="24"/>
            <w:szCs w:val="24"/>
          </w:rPr>
          <w:t>with</w:t>
        </w:r>
      </w:ins>
      <w:ins w:id="245" w:author="Michael Larbi" w:date="2023-05-07T00:55:00Z">
        <w:r w:rsidR="00A140D6">
          <w:rPr>
            <w:rFonts w:ascii="Times New Roman" w:hAnsi="Times New Roman" w:cs="Times New Roman"/>
            <w:sz w:val="24"/>
            <w:szCs w:val="24"/>
          </w:rPr>
          <w:t xml:space="preserve"> </w:t>
        </w:r>
      </w:ins>
      <w:ins w:id="246" w:author="Michael Larbi" w:date="2023-05-06T10:53:00Z">
        <w:r w:rsidR="004E3FEC" w:rsidRPr="004D3606">
          <w:rPr>
            <w:rFonts w:ascii="Times New Roman" w:hAnsi="Times New Roman" w:cs="Times New Roman"/>
            <w:sz w:val="24"/>
            <w:szCs w:val="24"/>
            <w:rPrChange w:id="247" w:author="Michael Larbi" w:date="2023-05-06T11:17:00Z">
              <w:rPr>
                <w:rFonts w:ascii="Times New Roman" w:hAnsi="Times New Roman" w:cs="Times New Roman"/>
                <w:b/>
                <w:bCs/>
                <w:sz w:val="24"/>
                <w:szCs w:val="24"/>
              </w:rPr>
            </w:rPrChange>
          </w:rPr>
          <w:t>w3schools</w:t>
        </w:r>
      </w:ins>
      <w:ins w:id="248" w:author="Michael Larbi" w:date="2023-05-07T01:14:00Z">
        <w:r w:rsidR="00090CA7">
          <w:rPr>
            <w:rFonts w:ascii="Times New Roman" w:hAnsi="Times New Roman" w:cs="Times New Roman"/>
            <w:sz w:val="24"/>
            <w:szCs w:val="24"/>
          </w:rPr>
          <w:t>.</w:t>
        </w:r>
      </w:ins>
      <w:ins w:id="249" w:author="Michael Larbi" w:date="2023-05-07T11:38:00Z">
        <w:r w:rsidR="0061229B">
          <w:rPr>
            <w:rFonts w:ascii="Times New Roman" w:hAnsi="Times New Roman" w:cs="Times New Roman"/>
            <w:sz w:val="24"/>
            <w:szCs w:val="24"/>
          </w:rPr>
          <w:t xml:space="preserve"> A</w:t>
        </w:r>
      </w:ins>
      <w:ins w:id="250" w:author="Michael Larbi" w:date="2023-05-07T11:35:00Z">
        <w:r w:rsidR="003051CC">
          <w:rPr>
            <w:rFonts w:ascii="Times New Roman" w:hAnsi="Times New Roman" w:cs="Times New Roman"/>
            <w:sz w:val="24"/>
            <w:szCs w:val="24"/>
          </w:rPr>
          <w:t>lthough</w:t>
        </w:r>
      </w:ins>
      <w:ins w:id="251" w:author="Michael Larbi" w:date="2023-05-07T01:14:00Z">
        <w:r w:rsidR="00090CA7">
          <w:rPr>
            <w:rFonts w:ascii="Times New Roman" w:hAnsi="Times New Roman" w:cs="Times New Roman"/>
            <w:sz w:val="24"/>
            <w:szCs w:val="24"/>
          </w:rPr>
          <w:t xml:space="preserve"> th</w:t>
        </w:r>
      </w:ins>
      <w:ins w:id="252" w:author="Michael Larbi" w:date="2023-05-07T01:15:00Z">
        <w:r w:rsidR="00090CA7">
          <w:rPr>
            <w:rFonts w:ascii="Times New Roman" w:hAnsi="Times New Roman" w:cs="Times New Roman"/>
            <w:sz w:val="24"/>
            <w:szCs w:val="24"/>
          </w:rPr>
          <w:t>e</w:t>
        </w:r>
        <w:r w:rsidR="0088118A">
          <w:rPr>
            <w:rFonts w:ascii="Times New Roman" w:hAnsi="Times New Roman" w:cs="Times New Roman"/>
            <w:sz w:val="24"/>
            <w:szCs w:val="24"/>
          </w:rPr>
          <w:t xml:space="preserve">re </w:t>
        </w:r>
      </w:ins>
      <w:ins w:id="253" w:author="Michael Larbi" w:date="2023-05-07T11:45:00Z">
        <w:r w:rsidR="00847690">
          <w:rPr>
            <w:rFonts w:ascii="Times New Roman" w:hAnsi="Times New Roman" w:cs="Times New Roman"/>
            <w:sz w:val="24"/>
            <w:szCs w:val="24"/>
          </w:rPr>
          <w:t>was</w:t>
        </w:r>
      </w:ins>
      <w:ins w:id="254" w:author="Michael Larbi" w:date="2023-05-07T11:38:00Z">
        <w:r w:rsidR="0061229B">
          <w:rPr>
            <w:rFonts w:ascii="Times New Roman" w:hAnsi="Times New Roman" w:cs="Times New Roman"/>
            <w:sz w:val="24"/>
            <w:szCs w:val="24"/>
          </w:rPr>
          <w:t xml:space="preserve"> equal</w:t>
        </w:r>
      </w:ins>
      <w:ins w:id="255" w:author="Michael Larbi" w:date="2023-05-07T01:17:00Z">
        <w:r w:rsidR="00F60351">
          <w:rPr>
            <w:rFonts w:ascii="Times New Roman" w:hAnsi="Times New Roman" w:cs="Times New Roman"/>
            <w:sz w:val="24"/>
            <w:szCs w:val="24"/>
          </w:rPr>
          <w:t xml:space="preserve"> </w:t>
        </w:r>
      </w:ins>
      <w:ins w:id="256" w:author="Michael Larbi" w:date="2023-05-07T11:42:00Z">
        <w:r w:rsidR="00C679C7">
          <w:rPr>
            <w:rFonts w:ascii="Times New Roman" w:hAnsi="Times New Roman" w:cs="Times New Roman"/>
            <w:sz w:val="24"/>
            <w:szCs w:val="24"/>
          </w:rPr>
          <w:t xml:space="preserve">preference </w:t>
        </w:r>
      </w:ins>
      <w:ins w:id="257" w:author="Michael Larbi" w:date="2023-05-07T01:17:00Z">
        <w:r w:rsidR="00F60351">
          <w:rPr>
            <w:rFonts w:ascii="Times New Roman" w:hAnsi="Times New Roman" w:cs="Times New Roman"/>
            <w:sz w:val="24"/>
            <w:szCs w:val="24"/>
          </w:rPr>
          <w:t xml:space="preserve">between the two (ChatGPT and </w:t>
        </w:r>
        <w:r w:rsidR="00B77406">
          <w:rPr>
            <w:rFonts w:ascii="Times New Roman" w:hAnsi="Times New Roman" w:cs="Times New Roman"/>
            <w:sz w:val="24"/>
            <w:szCs w:val="24"/>
          </w:rPr>
          <w:t>w3schools), We concluded</w:t>
        </w:r>
      </w:ins>
      <w:ins w:id="258" w:author="Michael Larbi" w:date="2023-05-07T11:42:00Z">
        <w:r w:rsidR="00C679C7">
          <w:rPr>
            <w:rFonts w:ascii="Times New Roman" w:hAnsi="Times New Roman" w:cs="Times New Roman"/>
            <w:sz w:val="24"/>
            <w:szCs w:val="24"/>
          </w:rPr>
          <w:t xml:space="preserve"> that</w:t>
        </w:r>
      </w:ins>
      <w:ins w:id="259" w:author="Michael Larbi" w:date="2023-05-07T11:39:00Z">
        <w:r w:rsidR="006A4359">
          <w:rPr>
            <w:rFonts w:ascii="Times New Roman" w:hAnsi="Times New Roman" w:cs="Times New Roman"/>
            <w:sz w:val="24"/>
            <w:szCs w:val="24"/>
          </w:rPr>
          <w:t xml:space="preserve"> ChatGPT </w:t>
        </w:r>
      </w:ins>
      <w:ins w:id="260" w:author="Michael Larbi" w:date="2023-05-07T11:40:00Z">
        <w:r w:rsidR="00021023">
          <w:rPr>
            <w:rFonts w:ascii="Times New Roman" w:hAnsi="Times New Roman" w:cs="Times New Roman"/>
            <w:sz w:val="24"/>
            <w:szCs w:val="24"/>
          </w:rPr>
          <w:t>was mo</w:t>
        </w:r>
      </w:ins>
      <w:ins w:id="261" w:author="Michael Larbi" w:date="2023-05-07T11:41:00Z">
        <w:r w:rsidR="00021023">
          <w:rPr>
            <w:rFonts w:ascii="Times New Roman" w:hAnsi="Times New Roman" w:cs="Times New Roman"/>
            <w:sz w:val="24"/>
            <w:szCs w:val="24"/>
          </w:rPr>
          <w:t xml:space="preserve">re </w:t>
        </w:r>
      </w:ins>
      <w:ins w:id="262" w:author="Michael Larbi" w:date="2023-05-07T11:42:00Z">
        <w:r w:rsidR="005C11C3">
          <w:rPr>
            <w:rFonts w:ascii="Times New Roman" w:hAnsi="Times New Roman" w:cs="Times New Roman"/>
            <w:sz w:val="24"/>
            <w:szCs w:val="24"/>
          </w:rPr>
          <w:t>informative,</w:t>
        </w:r>
      </w:ins>
      <w:ins w:id="263" w:author="Michael Larbi" w:date="2023-05-07T11:41:00Z">
        <w:r w:rsidR="00021023">
          <w:rPr>
            <w:rFonts w:ascii="Times New Roman" w:hAnsi="Times New Roman" w:cs="Times New Roman"/>
            <w:sz w:val="24"/>
            <w:szCs w:val="24"/>
          </w:rPr>
          <w:t xml:space="preserve"> and most </w:t>
        </w:r>
        <w:r w:rsidR="00CF0E2E">
          <w:rPr>
            <w:rFonts w:ascii="Times New Roman" w:hAnsi="Times New Roman" w:cs="Times New Roman"/>
            <w:sz w:val="24"/>
            <w:szCs w:val="24"/>
          </w:rPr>
          <w:t>participants</w:t>
        </w:r>
        <w:r w:rsidR="005C11C3">
          <w:rPr>
            <w:rFonts w:ascii="Times New Roman" w:hAnsi="Times New Roman" w:cs="Times New Roman"/>
            <w:sz w:val="24"/>
            <w:szCs w:val="24"/>
          </w:rPr>
          <w:t xml:space="preserve"> were</w:t>
        </w:r>
      </w:ins>
      <w:ins w:id="264" w:author="Michael Larbi" w:date="2023-05-07T01:19:00Z">
        <w:r w:rsidR="00C30058">
          <w:rPr>
            <w:rFonts w:ascii="Times New Roman" w:hAnsi="Times New Roman" w:cs="Times New Roman"/>
            <w:sz w:val="24"/>
            <w:szCs w:val="24"/>
          </w:rPr>
          <w:t xml:space="preserve"> more experienced with </w:t>
        </w:r>
      </w:ins>
      <w:ins w:id="265" w:author="Michael Larbi" w:date="2023-05-07T11:41:00Z">
        <w:r w:rsidR="005C11C3">
          <w:rPr>
            <w:rFonts w:ascii="Times New Roman" w:hAnsi="Times New Roman" w:cs="Times New Roman"/>
            <w:sz w:val="24"/>
            <w:szCs w:val="24"/>
          </w:rPr>
          <w:t xml:space="preserve">it </w:t>
        </w:r>
      </w:ins>
      <w:ins w:id="266" w:author="Michael Larbi" w:date="2023-05-07T01:19:00Z">
        <w:r w:rsidR="00BE4897">
          <w:rPr>
            <w:rFonts w:ascii="Times New Roman" w:hAnsi="Times New Roman" w:cs="Times New Roman"/>
            <w:sz w:val="24"/>
            <w:szCs w:val="24"/>
          </w:rPr>
          <w:t>than w3schools.</w:t>
        </w:r>
      </w:ins>
      <w:ins w:id="267" w:author="Michael Larbi" w:date="2023-05-07T01:15:00Z">
        <w:r w:rsidR="00090CA7">
          <w:rPr>
            <w:rFonts w:ascii="Times New Roman" w:hAnsi="Times New Roman" w:cs="Times New Roman"/>
            <w:sz w:val="24"/>
            <w:szCs w:val="24"/>
          </w:rPr>
          <w:t xml:space="preserve"> </w:t>
        </w:r>
      </w:ins>
      <w:ins w:id="268" w:author="Michael Larbi" w:date="2023-05-06T23:54:00Z">
        <w:r w:rsidR="00225F0D" w:rsidRPr="00225F0D">
          <w:rPr>
            <w:rFonts w:ascii="Times New Roman" w:hAnsi="Times New Roman" w:cs="Times New Roman"/>
            <w:sz w:val="24"/>
            <w:szCs w:val="24"/>
          </w:rPr>
          <w:t>Overall</w:t>
        </w:r>
      </w:ins>
      <w:ins w:id="269" w:author="Michael Larbi" w:date="2023-05-06T11:11:00Z">
        <w:r w:rsidR="00626F71" w:rsidRPr="004D3606">
          <w:rPr>
            <w:rFonts w:ascii="Times New Roman" w:hAnsi="Times New Roman" w:cs="Times New Roman"/>
            <w:sz w:val="24"/>
            <w:szCs w:val="24"/>
            <w:rPrChange w:id="270" w:author="Michael Larbi" w:date="2023-05-06T11:17:00Z">
              <w:rPr>
                <w:rFonts w:ascii="Times New Roman" w:hAnsi="Times New Roman" w:cs="Times New Roman"/>
                <w:b/>
                <w:bCs/>
                <w:sz w:val="24"/>
                <w:szCs w:val="24"/>
              </w:rPr>
            </w:rPrChange>
          </w:rPr>
          <w:t xml:space="preserve"> </w:t>
        </w:r>
      </w:ins>
      <w:ins w:id="271" w:author="Michael Larbi" w:date="2023-05-06T23:54:00Z">
        <w:r w:rsidR="00225F0D">
          <w:rPr>
            <w:rFonts w:ascii="Times New Roman" w:hAnsi="Times New Roman" w:cs="Times New Roman"/>
            <w:sz w:val="24"/>
            <w:szCs w:val="24"/>
          </w:rPr>
          <w:t xml:space="preserve">ChatGPT </w:t>
        </w:r>
      </w:ins>
      <w:ins w:id="272" w:author="Michael Larbi" w:date="2023-05-06T11:09:00Z">
        <w:r w:rsidR="004E4B93" w:rsidRPr="004D3606">
          <w:rPr>
            <w:rFonts w:ascii="Times New Roman" w:hAnsi="Times New Roman" w:cs="Times New Roman"/>
            <w:sz w:val="24"/>
            <w:szCs w:val="24"/>
            <w:rPrChange w:id="273" w:author="Michael Larbi" w:date="2023-05-06T11:17:00Z">
              <w:rPr>
                <w:rFonts w:ascii="Times New Roman" w:hAnsi="Times New Roman" w:cs="Times New Roman"/>
                <w:b/>
                <w:bCs/>
                <w:sz w:val="24"/>
                <w:szCs w:val="24"/>
              </w:rPr>
            </w:rPrChange>
          </w:rPr>
          <w:t>is a great</w:t>
        </w:r>
        <w:r w:rsidR="00C874E7" w:rsidRPr="004D3606">
          <w:rPr>
            <w:rFonts w:ascii="Times New Roman" w:hAnsi="Times New Roman" w:cs="Times New Roman"/>
            <w:sz w:val="24"/>
            <w:szCs w:val="24"/>
            <w:rPrChange w:id="274" w:author="Michael Larbi" w:date="2023-05-06T11:17:00Z">
              <w:rPr>
                <w:rFonts w:ascii="Times New Roman" w:hAnsi="Times New Roman" w:cs="Times New Roman"/>
                <w:b/>
                <w:bCs/>
                <w:sz w:val="24"/>
                <w:szCs w:val="24"/>
              </w:rPr>
            </w:rPrChange>
          </w:rPr>
          <w:t xml:space="preserve"> t</w:t>
        </w:r>
      </w:ins>
      <w:ins w:id="275" w:author="Michael Larbi" w:date="2023-05-06T11:10:00Z">
        <w:r w:rsidR="00C874E7" w:rsidRPr="004D3606">
          <w:rPr>
            <w:rFonts w:ascii="Times New Roman" w:hAnsi="Times New Roman" w:cs="Times New Roman"/>
            <w:sz w:val="24"/>
            <w:szCs w:val="24"/>
            <w:rPrChange w:id="276" w:author="Michael Larbi" w:date="2023-05-06T11:17:00Z">
              <w:rPr>
                <w:rFonts w:ascii="Times New Roman" w:hAnsi="Times New Roman" w:cs="Times New Roman"/>
                <w:b/>
                <w:bCs/>
                <w:sz w:val="24"/>
                <w:szCs w:val="24"/>
              </w:rPr>
            </w:rPrChange>
          </w:rPr>
          <w:t>ool</w:t>
        </w:r>
      </w:ins>
      <w:ins w:id="277" w:author="Michael Larbi" w:date="2023-05-06T11:09:00Z">
        <w:r w:rsidR="004E4B93" w:rsidRPr="004D3606">
          <w:rPr>
            <w:rFonts w:ascii="Times New Roman" w:hAnsi="Times New Roman" w:cs="Times New Roman"/>
            <w:sz w:val="24"/>
            <w:szCs w:val="24"/>
            <w:rPrChange w:id="278" w:author="Michael Larbi" w:date="2023-05-06T11:17:00Z">
              <w:rPr>
                <w:rFonts w:ascii="Times New Roman" w:hAnsi="Times New Roman" w:cs="Times New Roman"/>
                <w:b/>
                <w:bCs/>
                <w:sz w:val="24"/>
                <w:szCs w:val="24"/>
              </w:rPr>
            </w:rPrChange>
          </w:rPr>
          <w:t xml:space="preserve"> to </w:t>
        </w:r>
        <w:r w:rsidR="00C874E7" w:rsidRPr="004D3606">
          <w:rPr>
            <w:rFonts w:ascii="Times New Roman" w:hAnsi="Times New Roman" w:cs="Times New Roman"/>
            <w:sz w:val="24"/>
            <w:szCs w:val="24"/>
            <w:rPrChange w:id="279" w:author="Michael Larbi" w:date="2023-05-06T11:17:00Z">
              <w:rPr>
                <w:rFonts w:ascii="Times New Roman" w:hAnsi="Times New Roman" w:cs="Times New Roman"/>
                <w:b/>
                <w:bCs/>
                <w:sz w:val="24"/>
                <w:szCs w:val="24"/>
              </w:rPr>
            </w:rPrChange>
          </w:rPr>
          <w:t>enhance computer</w:t>
        </w:r>
      </w:ins>
      <w:ins w:id="280" w:author="Michael Larbi" w:date="2023-05-06T11:10:00Z">
        <w:r w:rsidR="00C874E7" w:rsidRPr="004D3606">
          <w:rPr>
            <w:rFonts w:ascii="Times New Roman" w:hAnsi="Times New Roman" w:cs="Times New Roman"/>
            <w:sz w:val="24"/>
            <w:szCs w:val="24"/>
            <w:rPrChange w:id="281" w:author="Michael Larbi" w:date="2023-05-06T11:17:00Z">
              <w:rPr>
                <w:rFonts w:ascii="Times New Roman" w:hAnsi="Times New Roman" w:cs="Times New Roman"/>
                <w:b/>
                <w:bCs/>
                <w:sz w:val="24"/>
                <w:szCs w:val="24"/>
              </w:rPr>
            </w:rPrChange>
          </w:rPr>
          <w:t xml:space="preserve"> science education</w:t>
        </w:r>
        <w:r w:rsidR="005338EC" w:rsidRPr="004D3606">
          <w:rPr>
            <w:rFonts w:ascii="Times New Roman" w:hAnsi="Times New Roman" w:cs="Times New Roman"/>
            <w:sz w:val="24"/>
            <w:szCs w:val="24"/>
            <w:rPrChange w:id="282" w:author="Michael Larbi" w:date="2023-05-06T11:17:00Z">
              <w:rPr>
                <w:rFonts w:ascii="Times New Roman" w:hAnsi="Times New Roman" w:cs="Times New Roman"/>
                <w:b/>
                <w:bCs/>
                <w:sz w:val="24"/>
                <w:szCs w:val="24"/>
              </w:rPr>
            </w:rPrChange>
          </w:rPr>
          <w:t xml:space="preserve"> with</w:t>
        </w:r>
        <w:r w:rsidR="0041103C" w:rsidRPr="004D3606">
          <w:rPr>
            <w:rFonts w:ascii="Times New Roman" w:hAnsi="Times New Roman" w:cs="Times New Roman"/>
            <w:sz w:val="24"/>
            <w:szCs w:val="24"/>
            <w:rPrChange w:id="283" w:author="Michael Larbi" w:date="2023-05-06T11:17:00Z">
              <w:rPr>
                <w:rFonts w:ascii="Times New Roman" w:hAnsi="Times New Roman" w:cs="Times New Roman"/>
                <w:b/>
                <w:bCs/>
                <w:sz w:val="24"/>
                <w:szCs w:val="24"/>
              </w:rPr>
            </w:rPrChange>
          </w:rPr>
          <w:t xml:space="preserve"> further advancem</w:t>
        </w:r>
      </w:ins>
      <w:ins w:id="284" w:author="Michael Larbi" w:date="2023-05-06T11:11:00Z">
        <w:r w:rsidR="0041103C" w:rsidRPr="004D3606">
          <w:rPr>
            <w:rFonts w:ascii="Times New Roman" w:hAnsi="Times New Roman" w:cs="Times New Roman"/>
            <w:sz w:val="24"/>
            <w:szCs w:val="24"/>
            <w:rPrChange w:id="285" w:author="Michael Larbi" w:date="2023-05-06T11:17:00Z">
              <w:rPr>
                <w:rFonts w:ascii="Times New Roman" w:hAnsi="Times New Roman" w:cs="Times New Roman"/>
                <w:b/>
                <w:bCs/>
                <w:sz w:val="24"/>
                <w:szCs w:val="24"/>
              </w:rPr>
            </w:rPrChange>
          </w:rPr>
          <w:t xml:space="preserve">ent </w:t>
        </w:r>
      </w:ins>
      <w:ins w:id="286" w:author="Michael Larbi" w:date="2023-05-07T11:47:00Z">
        <w:r w:rsidR="001F51E6">
          <w:rPr>
            <w:rFonts w:ascii="Times New Roman" w:hAnsi="Times New Roman" w:cs="Times New Roman"/>
            <w:sz w:val="24"/>
            <w:szCs w:val="24"/>
          </w:rPr>
          <w:t>in</w:t>
        </w:r>
      </w:ins>
      <w:ins w:id="287" w:author="Michael Larbi" w:date="2023-05-06T11:11:00Z">
        <w:r w:rsidR="0041103C" w:rsidRPr="004D3606">
          <w:rPr>
            <w:rFonts w:ascii="Times New Roman" w:hAnsi="Times New Roman" w:cs="Times New Roman"/>
            <w:sz w:val="24"/>
            <w:szCs w:val="24"/>
            <w:rPrChange w:id="288" w:author="Michael Larbi" w:date="2023-05-06T11:17:00Z">
              <w:rPr>
                <w:rFonts w:ascii="Times New Roman" w:hAnsi="Times New Roman" w:cs="Times New Roman"/>
                <w:b/>
                <w:bCs/>
                <w:sz w:val="24"/>
                <w:szCs w:val="24"/>
              </w:rPr>
            </w:rPrChange>
          </w:rPr>
          <w:t xml:space="preserve"> </w:t>
        </w:r>
      </w:ins>
      <w:ins w:id="289" w:author="Michael Larbi" w:date="2023-05-06T11:13:00Z">
        <w:r w:rsidR="00123FED" w:rsidRPr="004D3606">
          <w:rPr>
            <w:rFonts w:ascii="Times New Roman" w:hAnsi="Times New Roman" w:cs="Times New Roman"/>
            <w:sz w:val="24"/>
            <w:szCs w:val="24"/>
            <w:rPrChange w:id="290" w:author="Michael Larbi" w:date="2023-05-06T11:17:00Z">
              <w:rPr>
                <w:rFonts w:ascii="Times New Roman" w:hAnsi="Times New Roman" w:cs="Times New Roman"/>
                <w:b/>
                <w:bCs/>
                <w:sz w:val="24"/>
                <w:szCs w:val="24"/>
              </w:rPr>
            </w:rPrChange>
          </w:rPr>
          <w:t>its</w:t>
        </w:r>
      </w:ins>
      <w:ins w:id="291" w:author="Michael Larbi" w:date="2023-05-06T11:11:00Z">
        <w:r w:rsidR="0041103C" w:rsidRPr="004D3606">
          <w:rPr>
            <w:rFonts w:ascii="Times New Roman" w:hAnsi="Times New Roman" w:cs="Times New Roman"/>
            <w:sz w:val="24"/>
            <w:szCs w:val="24"/>
            <w:rPrChange w:id="292" w:author="Michael Larbi" w:date="2023-05-06T11:17:00Z">
              <w:rPr>
                <w:rFonts w:ascii="Times New Roman" w:hAnsi="Times New Roman" w:cs="Times New Roman"/>
                <w:b/>
                <w:bCs/>
                <w:sz w:val="24"/>
                <w:szCs w:val="24"/>
              </w:rPr>
            </w:rPrChange>
          </w:rPr>
          <w:t xml:space="preserve"> model.</w:t>
        </w:r>
      </w:ins>
      <w:ins w:id="293" w:author="Michael Larbi" w:date="2023-05-06T11:09:00Z">
        <w:r w:rsidR="00C874E7" w:rsidRPr="004D3606">
          <w:rPr>
            <w:rFonts w:ascii="Times New Roman" w:hAnsi="Times New Roman" w:cs="Times New Roman"/>
            <w:sz w:val="24"/>
            <w:szCs w:val="24"/>
            <w:rPrChange w:id="294" w:author="Michael Larbi" w:date="2023-05-06T11:17:00Z">
              <w:rPr>
                <w:rFonts w:ascii="Times New Roman" w:hAnsi="Times New Roman" w:cs="Times New Roman"/>
                <w:b/>
                <w:bCs/>
                <w:sz w:val="24"/>
                <w:szCs w:val="24"/>
              </w:rPr>
            </w:rPrChange>
          </w:rPr>
          <w:t xml:space="preserve"> </w:t>
        </w:r>
      </w:ins>
    </w:p>
    <w:p w14:paraId="30626B5A" w14:textId="4EA36809" w:rsidR="00D446A6" w:rsidRPr="004D3606" w:rsidRDefault="00D446A6" w:rsidP="00497812">
      <w:pPr>
        <w:spacing w:line="480" w:lineRule="auto"/>
        <w:rPr>
          <w:ins w:id="295" w:author="Michael Larbi" w:date="2023-05-06T10:20:00Z"/>
          <w:rFonts w:ascii="Times New Roman" w:hAnsi="Times New Roman" w:cs="Times New Roman"/>
          <w:sz w:val="24"/>
          <w:szCs w:val="24"/>
          <w:rPrChange w:id="296" w:author="Michael Larbi" w:date="2023-05-06T11:17:00Z">
            <w:rPr>
              <w:ins w:id="297" w:author="Michael Larbi" w:date="2023-05-06T10:20:00Z"/>
              <w:rFonts w:ascii="Times New Roman" w:hAnsi="Times New Roman" w:cs="Times New Roman"/>
              <w:b/>
              <w:bCs/>
              <w:sz w:val="24"/>
              <w:szCs w:val="24"/>
            </w:rPr>
          </w:rPrChange>
        </w:rPr>
      </w:pPr>
      <w:ins w:id="298" w:author="Michael Larbi" w:date="2023-05-06T11:12:00Z">
        <w:r>
          <w:rPr>
            <w:rFonts w:ascii="Times New Roman" w:hAnsi="Times New Roman" w:cs="Times New Roman"/>
            <w:b/>
            <w:bCs/>
            <w:sz w:val="24"/>
            <w:szCs w:val="24"/>
          </w:rPr>
          <w:t xml:space="preserve">Keywords: </w:t>
        </w:r>
        <w:r w:rsidRPr="004D3606">
          <w:rPr>
            <w:rFonts w:ascii="Times New Roman" w:hAnsi="Times New Roman" w:cs="Times New Roman"/>
            <w:sz w:val="24"/>
            <w:szCs w:val="24"/>
            <w:rPrChange w:id="299" w:author="Michael Larbi" w:date="2023-05-06T11:17:00Z">
              <w:rPr>
                <w:rFonts w:ascii="Times New Roman" w:hAnsi="Times New Roman" w:cs="Times New Roman"/>
                <w:b/>
                <w:bCs/>
                <w:sz w:val="24"/>
                <w:szCs w:val="24"/>
              </w:rPr>
            </w:rPrChange>
          </w:rPr>
          <w:t xml:space="preserve">ChatGPT, </w:t>
        </w:r>
      </w:ins>
      <w:ins w:id="300" w:author="Michael Larbi" w:date="2023-05-06T11:13:00Z">
        <w:r w:rsidR="004B11F1" w:rsidRPr="004D3606">
          <w:rPr>
            <w:rFonts w:ascii="Times New Roman" w:hAnsi="Times New Roman" w:cs="Times New Roman"/>
            <w:sz w:val="24"/>
            <w:szCs w:val="24"/>
            <w:rPrChange w:id="301" w:author="Michael Larbi" w:date="2023-05-06T11:17:00Z">
              <w:rPr>
                <w:rFonts w:ascii="Times New Roman" w:hAnsi="Times New Roman" w:cs="Times New Roman"/>
                <w:b/>
                <w:bCs/>
                <w:sz w:val="24"/>
                <w:szCs w:val="24"/>
              </w:rPr>
            </w:rPrChange>
          </w:rPr>
          <w:t xml:space="preserve">w3shools, </w:t>
        </w:r>
        <w:r w:rsidR="00123FED" w:rsidRPr="004D3606">
          <w:rPr>
            <w:rFonts w:ascii="Times New Roman" w:hAnsi="Times New Roman" w:cs="Times New Roman"/>
            <w:sz w:val="24"/>
            <w:szCs w:val="24"/>
            <w:rPrChange w:id="302" w:author="Michael Larbi" w:date="2023-05-06T11:17:00Z">
              <w:rPr>
                <w:rFonts w:ascii="Times New Roman" w:hAnsi="Times New Roman" w:cs="Times New Roman"/>
                <w:b/>
                <w:bCs/>
                <w:sz w:val="24"/>
                <w:szCs w:val="24"/>
              </w:rPr>
            </w:rPrChange>
          </w:rPr>
          <w:t xml:space="preserve">Python, </w:t>
        </w:r>
      </w:ins>
      <w:ins w:id="303" w:author="Michael Larbi" w:date="2023-05-06T11:18:00Z">
        <w:r w:rsidR="00AF33D1">
          <w:rPr>
            <w:rFonts w:ascii="Times New Roman" w:hAnsi="Times New Roman" w:cs="Times New Roman"/>
            <w:sz w:val="24"/>
            <w:szCs w:val="24"/>
          </w:rPr>
          <w:t>E</w:t>
        </w:r>
      </w:ins>
      <w:ins w:id="304" w:author="Michael Larbi" w:date="2023-05-06T11:13:00Z">
        <w:r w:rsidR="00123FED" w:rsidRPr="004D3606">
          <w:rPr>
            <w:rFonts w:ascii="Times New Roman" w:hAnsi="Times New Roman" w:cs="Times New Roman"/>
            <w:sz w:val="24"/>
            <w:szCs w:val="24"/>
            <w:rPrChange w:id="305" w:author="Michael Larbi" w:date="2023-05-06T11:17:00Z">
              <w:rPr>
                <w:rFonts w:ascii="Times New Roman" w:hAnsi="Times New Roman" w:cs="Times New Roman"/>
                <w:b/>
                <w:bCs/>
                <w:sz w:val="24"/>
                <w:szCs w:val="24"/>
              </w:rPr>
            </w:rPrChange>
          </w:rPr>
          <w:t xml:space="preserve">ducation, </w:t>
        </w:r>
      </w:ins>
      <w:ins w:id="306" w:author="Michael Larbi" w:date="2023-05-06T11:18:00Z">
        <w:r w:rsidR="00AF33D1">
          <w:rPr>
            <w:rFonts w:ascii="Times New Roman" w:hAnsi="Times New Roman" w:cs="Times New Roman"/>
            <w:sz w:val="24"/>
            <w:szCs w:val="24"/>
          </w:rPr>
          <w:t>S</w:t>
        </w:r>
      </w:ins>
      <w:ins w:id="307" w:author="Michael Larbi" w:date="2023-05-06T11:16:00Z">
        <w:r w:rsidR="006927E9" w:rsidRPr="004D3606">
          <w:rPr>
            <w:rFonts w:ascii="Times New Roman" w:hAnsi="Times New Roman" w:cs="Times New Roman"/>
            <w:sz w:val="24"/>
            <w:szCs w:val="24"/>
            <w:rPrChange w:id="308" w:author="Michael Larbi" w:date="2023-05-06T11:17:00Z">
              <w:rPr>
                <w:rFonts w:ascii="Times New Roman" w:hAnsi="Times New Roman" w:cs="Times New Roman"/>
                <w:b/>
                <w:bCs/>
                <w:sz w:val="24"/>
                <w:szCs w:val="24"/>
              </w:rPr>
            </w:rPrChange>
          </w:rPr>
          <w:t>tudents</w:t>
        </w:r>
        <w:r w:rsidR="004D3606" w:rsidRPr="004D3606">
          <w:rPr>
            <w:rFonts w:ascii="Times New Roman" w:hAnsi="Times New Roman" w:cs="Times New Roman"/>
            <w:sz w:val="24"/>
            <w:szCs w:val="24"/>
            <w:rPrChange w:id="309" w:author="Michael Larbi" w:date="2023-05-06T11:17:00Z">
              <w:rPr>
                <w:rFonts w:ascii="Times New Roman" w:hAnsi="Times New Roman" w:cs="Times New Roman"/>
                <w:b/>
                <w:bCs/>
                <w:sz w:val="24"/>
                <w:szCs w:val="24"/>
              </w:rPr>
            </w:rPrChange>
          </w:rPr>
          <w:t>,</w:t>
        </w:r>
      </w:ins>
      <w:ins w:id="310" w:author="Michael Larbi" w:date="2023-05-06T11:18:00Z">
        <w:r w:rsidR="00715A24">
          <w:rPr>
            <w:rFonts w:ascii="Times New Roman" w:hAnsi="Times New Roman" w:cs="Times New Roman"/>
            <w:sz w:val="24"/>
            <w:szCs w:val="24"/>
          </w:rPr>
          <w:t xml:space="preserve"> I</w:t>
        </w:r>
      </w:ins>
      <w:ins w:id="311" w:author="Michael Larbi" w:date="2023-05-06T11:19:00Z">
        <w:r w:rsidR="00715A24">
          <w:rPr>
            <w:rFonts w:ascii="Times New Roman" w:hAnsi="Times New Roman" w:cs="Times New Roman"/>
            <w:sz w:val="24"/>
            <w:szCs w:val="24"/>
          </w:rPr>
          <w:t>ntelligent Tutoring System (ITS</w:t>
        </w:r>
        <w:r w:rsidR="007B07E2">
          <w:rPr>
            <w:rFonts w:ascii="Times New Roman" w:hAnsi="Times New Roman" w:cs="Times New Roman"/>
            <w:sz w:val="24"/>
            <w:szCs w:val="24"/>
          </w:rPr>
          <w:t>)</w:t>
        </w:r>
      </w:ins>
    </w:p>
    <w:p w14:paraId="4E6A3637" w14:textId="0583B08E" w:rsidR="00497812" w:rsidRPr="00290107" w:rsidDel="007B07E2" w:rsidRDefault="00497812" w:rsidP="001F3EA5">
      <w:pPr>
        <w:spacing w:line="480" w:lineRule="auto"/>
        <w:rPr>
          <w:del w:id="312" w:author="Michael Larbi" w:date="2023-05-06T11:20:00Z"/>
          <w:rFonts w:ascii="Times New Roman" w:hAnsi="Times New Roman" w:cs="Times New Roman"/>
          <w:b/>
          <w:bCs/>
          <w:sz w:val="24"/>
          <w:szCs w:val="24"/>
          <w:rPrChange w:id="313" w:author="Michael Larbi" w:date="2023-05-05T09:17:00Z">
            <w:rPr>
              <w:del w:id="314" w:author="Michael Larbi" w:date="2023-05-06T11:20:00Z"/>
              <w:rFonts w:ascii="Times New Roman" w:hAnsi="Times New Roman" w:cs="Times New Roman"/>
              <w:b/>
              <w:bCs/>
            </w:rPr>
          </w:rPrChange>
        </w:rPr>
      </w:pPr>
    </w:p>
    <w:p w14:paraId="491E9C33" w14:textId="078604D5" w:rsidR="00714CFD" w:rsidRPr="00290107" w:rsidRDefault="00714CFD" w:rsidP="001F3EA5">
      <w:pPr>
        <w:spacing w:line="480" w:lineRule="auto"/>
        <w:rPr>
          <w:rFonts w:ascii="Times New Roman" w:hAnsi="Times New Roman" w:cs="Times New Roman"/>
          <w:b/>
          <w:bCs/>
          <w:sz w:val="24"/>
          <w:szCs w:val="24"/>
          <w:rPrChange w:id="315" w:author="Michael Larbi" w:date="2023-05-05T09:17:00Z">
            <w:rPr>
              <w:rFonts w:ascii="Times New Roman" w:hAnsi="Times New Roman" w:cs="Times New Roman"/>
              <w:b/>
              <w:bCs/>
            </w:rPr>
          </w:rPrChange>
        </w:rPr>
      </w:pPr>
      <w:r w:rsidRPr="00290107">
        <w:rPr>
          <w:rFonts w:ascii="Times New Roman" w:hAnsi="Times New Roman" w:cs="Times New Roman"/>
          <w:b/>
          <w:bCs/>
          <w:sz w:val="24"/>
          <w:szCs w:val="24"/>
          <w:rPrChange w:id="316" w:author="Michael Larbi" w:date="2023-05-05T09:17:00Z">
            <w:rPr>
              <w:rFonts w:ascii="Times New Roman" w:hAnsi="Times New Roman" w:cs="Times New Roman"/>
              <w:b/>
              <w:bCs/>
            </w:rPr>
          </w:rPrChange>
        </w:rPr>
        <w:t>Introduction</w:t>
      </w:r>
    </w:p>
    <w:p w14:paraId="5E6092CD" w14:textId="40C98014" w:rsidR="00875D4D" w:rsidRPr="00290107" w:rsidDel="007B7D01" w:rsidRDefault="00875D4D" w:rsidP="001F3EA5">
      <w:pPr>
        <w:spacing w:line="480" w:lineRule="auto"/>
        <w:rPr>
          <w:del w:id="317" w:author="Dancik,Garrett M.(Computer Science)" w:date="2023-04-23T11:33:00Z"/>
          <w:rFonts w:ascii="Times New Roman" w:hAnsi="Times New Roman" w:cs="Times New Roman"/>
          <w:b/>
          <w:bCs/>
          <w:sz w:val="24"/>
          <w:szCs w:val="24"/>
          <w:rPrChange w:id="318" w:author="Michael Larbi" w:date="2023-05-05T09:17:00Z">
            <w:rPr>
              <w:del w:id="319" w:author="Dancik,Garrett M.(Computer Science)" w:date="2023-04-23T11:33:00Z"/>
              <w:rFonts w:ascii="Times New Roman" w:hAnsi="Times New Roman" w:cs="Times New Roman"/>
              <w:b/>
              <w:bCs/>
            </w:rPr>
          </w:rPrChange>
        </w:rPr>
      </w:pPr>
      <w:del w:id="320" w:author="Dancik,Garrett M.(Computer Science)" w:date="2023-04-23T11:33:00Z">
        <w:r w:rsidRPr="00290107" w:rsidDel="007B7D01">
          <w:rPr>
            <w:rFonts w:ascii="Times New Roman" w:hAnsi="Times New Roman" w:cs="Times New Roman"/>
            <w:b/>
            <w:bCs/>
            <w:sz w:val="24"/>
            <w:szCs w:val="24"/>
            <w:rPrChange w:id="321" w:author="Michael Larbi" w:date="2023-05-05T09:17:00Z">
              <w:rPr>
                <w:rFonts w:ascii="Times New Roman" w:hAnsi="Times New Roman" w:cs="Times New Roman"/>
                <w:b/>
                <w:bCs/>
              </w:rPr>
            </w:rPrChange>
          </w:rPr>
          <w:delText>Background</w:delText>
        </w:r>
        <w:r w:rsidR="00714CFD" w:rsidRPr="00290107" w:rsidDel="007B7D01">
          <w:rPr>
            <w:rFonts w:ascii="Times New Roman" w:hAnsi="Times New Roman" w:cs="Times New Roman"/>
            <w:b/>
            <w:bCs/>
            <w:sz w:val="24"/>
            <w:szCs w:val="24"/>
            <w:rPrChange w:id="322" w:author="Michael Larbi" w:date="2023-05-05T09:17:00Z">
              <w:rPr>
                <w:rFonts w:ascii="Times New Roman" w:hAnsi="Times New Roman" w:cs="Times New Roman"/>
                <w:b/>
                <w:bCs/>
              </w:rPr>
            </w:rPrChange>
          </w:rPr>
          <w:delText>:</w:delText>
        </w:r>
      </w:del>
    </w:p>
    <w:p w14:paraId="67475659" w14:textId="495D8971" w:rsidR="00D34062" w:rsidRPr="00290107" w:rsidRDefault="00D34062" w:rsidP="001F3EA5">
      <w:pPr>
        <w:spacing w:line="480" w:lineRule="auto"/>
        <w:jc w:val="both"/>
        <w:rPr>
          <w:rFonts w:ascii="Times New Roman" w:hAnsi="Times New Roman" w:cs="Times New Roman"/>
          <w:sz w:val="24"/>
          <w:szCs w:val="24"/>
          <w:rPrChange w:id="323" w:author="Michael Larbi" w:date="2023-05-05T09:17:00Z">
            <w:rPr>
              <w:rFonts w:ascii="Times New Roman" w:hAnsi="Times New Roman" w:cs="Times New Roman"/>
            </w:rPr>
          </w:rPrChange>
        </w:rPr>
      </w:pPr>
      <w:r w:rsidRPr="00290107">
        <w:rPr>
          <w:rFonts w:ascii="Times New Roman" w:hAnsi="Times New Roman" w:cs="Times New Roman"/>
          <w:i/>
          <w:iCs/>
          <w:sz w:val="24"/>
          <w:szCs w:val="24"/>
          <w:rPrChange w:id="324" w:author="Michael Larbi" w:date="2023-05-05T09:17:00Z">
            <w:rPr>
              <w:rFonts w:ascii="Times New Roman" w:hAnsi="Times New Roman" w:cs="Times New Roman"/>
              <w:i/>
              <w:iCs/>
            </w:rPr>
          </w:rPrChange>
        </w:rPr>
        <w:lastRenderedPageBreak/>
        <w:t xml:space="preserve">Intelligent Tutoring Systems (ITS) </w:t>
      </w:r>
      <w:r w:rsidRPr="00290107">
        <w:rPr>
          <w:rFonts w:ascii="Times New Roman" w:hAnsi="Times New Roman" w:cs="Times New Roman"/>
          <w:sz w:val="24"/>
          <w:szCs w:val="24"/>
          <w:rPrChange w:id="325" w:author="Michael Larbi" w:date="2023-05-05T09:17:00Z">
            <w:rPr>
              <w:rFonts w:ascii="Times New Roman" w:hAnsi="Times New Roman" w:cs="Times New Roman"/>
            </w:rPr>
          </w:rPrChange>
        </w:rPr>
        <w:t xml:space="preserve">is an aspect of </w:t>
      </w:r>
      <w:r w:rsidRPr="00290107">
        <w:rPr>
          <w:rFonts w:ascii="Times New Roman" w:hAnsi="Times New Roman" w:cs="Times New Roman"/>
          <w:i/>
          <w:iCs/>
          <w:sz w:val="24"/>
          <w:szCs w:val="24"/>
          <w:rPrChange w:id="326" w:author="Michael Larbi" w:date="2023-05-05T09:17:00Z">
            <w:rPr>
              <w:rFonts w:ascii="Times New Roman" w:hAnsi="Times New Roman" w:cs="Times New Roman"/>
              <w:i/>
              <w:iCs/>
            </w:rPr>
          </w:rPrChange>
        </w:rPr>
        <w:t>Artificial Intelligence (AI)</w:t>
      </w:r>
      <w:r w:rsidRPr="00290107">
        <w:rPr>
          <w:rFonts w:ascii="Times New Roman" w:hAnsi="Times New Roman" w:cs="Times New Roman"/>
          <w:sz w:val="24"/>
          <w:szCs w:val="24"/>
          <w:rPrChange w:id="327" w:author="Michael Larbi" w:date="2023-05-05T09:17:00Z">
            <w:rPr>
              <w:rFonts w:ascii="Times New Roman" w:hAnsi="Times New Roman" w:cs="Times New Roman"/>
            </w:rPr>
          </w:rPrChange>
        </w:rPr>
        <w:t xml:space="preserve"> in education. It is a computerized tutoring system or program that provides student-specific instructions based on their personal learning needs and progress.  It is a field of computer</w:t>
      </w:r>
      <w:r w:rsidRPr="00290107">
        <w:rPr>
          <w:rFonts w:ascii="Times New Roman" w:hAnsi="Times New Roman" w:cs="Times New Roman"/>
          <w:b/>
          <w:bCs/>
          <w:sz w:val="24"/>
          <w:szCs w:val="24"/>
          <w:rPrChange w:id="328" w:author="Michael Larbi" w:date="2023-05-05T09:17:00Z">
            <w:rPr>
              <w:rFonts w:ascii="Times New Roman" w:hAnsi="Times New Roman" w:cs="Times New Roman"/>
              <w:b/>
              <w:bCs/>
            </w:rPr>
          </w:rPrChange>
        </w:rPr>
        <w:t xml:space="preserve"> </w:t>
      </w:r>
      <w:r w:rsidRPr="00290107">
        <w:rPr>
          <w:rFonts w:ascii="Times New Roman" w:hAnsi="Times New Roman" w:cs="Times New Roman"/>
          <w:sz w:val="24"/>
          <w:szCs w:val="24"/>
          <w:rPrChange w:id="329" w:author="Michael Larbi" w:date="2023-05-05T09:17:00Z">
            <w:rPr>
              <w:rFonts w:ascii="Times New Roman" w:hAnsi="Times New Roman" w:cs="Times New Roman"/>
            </w:rPr>
          </w:rPrChange>
        </w:rPr>
        <w:t xml:space="preserve">science and engineering that aims to create intelligent machines that mimic the role of a human tutor, providing feedback, guidance, and support to help improve students’ success. The radix of ITSs can be trailed back from the 1960s through the ‘70s with some of its earliest inventions being “Seymour </w:t>
      </w:r>
      <w:proofErr w:type="spellStart"/>
      <w:r w:rsidRPr="00290107">
        <w:rPr>
          <w:rFonts w:ascii="Times New Roman" w:hAnsi="Times New Roman" w:cs="Times New Roman"/>
          <w:sz w:val="24"/>
          <w:szCs w:val="24"/>
          <w:rPrChange w:id="330" w:author="Michael Larbi" w:date="2023-05-05T09:17:00Z">
            <w:rPr>
              <w:rFonts w:ascii="Times New Roman" w:hAnsi="Times New Roman" w:cs="Times New Roman"/>
            </w:rPr>
          </w:rPrChange>
        </w:rPr>
        <w:t>Papert’s</w:t>
      </w:r>
      <w:proofErr w:type="spellEnd"/>
      <w:r w:rsidRPr="00290107">
        <w:rPr>
          <w:rFonts w:ascii="Times New Roman" w:hAnsi="Times New Roman" w:cs="Times New Roman"/>
          <w:sz w:val="24"/>
          <w:szCs w:val="24"/>
          <w:rPrChange w:id="331" w:author="Michael Larbi" w:date="2023-05-05T09:17:00Z">
            <w:rPr>
              <w:rFonts w:ascii="Times New Roman" w:hAnsi="Times New Roman" w:cs="Times New Roman"/>
            </w:rPr>
          </w:rPrChange>
        </w:rPr>
        <w:t xml:space="preserve"> Logo”, with further development of the “ACT” systems and Intelligent Computer-Assisted Leaning (ICAI) in the 1970s and ’80s</w:t>
      </w:r>
      <w:ins w:id="332" w:author="Michael Larbi" w:date="2023-05-10T05:18:00Z">
        <w:r w:rsidR="008216DE">
          <w:rPr>
            <w:rFonts w:ascii="Times New Roman" w:hAnsi="Times New Roman" w:cs="Times New Roman"/>
            <w:sz w:val="24"/>
            <w:szCs w:val="24"/>
          </w:rPr>
          <w:t>,</w:t>
        </w:r>
      </w:ins>
      <w:ins w:id="333" w:author="Michael Larbi" w:date="2023-05-10T05:17:00Z">
        <w:r w:rsidR="00D214AB">
          <w:rPr>
            <w:rFonts w:ascii="Times New Roman" w:hAnsi="Times New Roman" w:cs="Times New Roman"/>
            <w:sz w:val="24"/>
            <w:szCs w:val="24"/>
          </w:rPr>
          <w:t xml:space="preserve"> now known as IT</w:t>
        </w:r>
        <w:r w:rsidR="008216DE">
          <w:rPr>
            <w:rFonts w:ascii="Times New Roman" w:hAnsi="Times New Roman" w:cs="Times New Roman"/>
            <w:sz w:val="24"/>
            <w:szCs w:val="24"/>
          </w:rPr>
          <w:t>S</w:t>
        </w:r>
      </w:ins>
      <w:ins w:id="334" w:author="Michael Larbi" w:date="2023-05-10T05:18:00Z">
        <w:r w:rsidR="008216DE">
          <w:rPr>
            <w:rFonts w:ascii="Times New Roman" w:hAnsi="Times New Roman" w:cs="Times New Roman"/>
            <w:sz w:val="24"/>
            <w:szCs w:val="24"/>
          </w:rPr>
          <w:t>s</w:t>
        </w:r>
      </w:ins>
      <w:r w:rsidRPr="00290107">
        <w:rPr>
          <w:rFonts w:ascii="Times New Roman" w:hAnsi="Times New Roman" w:cs="Times New Roman"/>
          <w:sz w:val="24"/>
          <w:szCs w:val="24"/>
          <w:rPrChange w:id="335" w:author="Michael Larbi" w:date="2023-05-05T09:17:00Z">
            <w:rPr>
              <w:rFonts w:ascii="Times New Roman" w:hAnsi="Times New Roman" w:cs="Times New Roman"/>
            </w:rPr>
          </w:rPrChange>
        </w:rPr>
        <w:t>,</w:t>
      </w:r>
      <w:del w:id="336" w:author="Michael Larbi" w:date="2023-05-10T05:18:00Z">
        <w:r w:rsidRPr="00290107" w:rsidDel="008216DE">
          <w:rPr>
            <w:rFonts w:ascii="Times New Roman" w:hAnsi="Times New Roman" w:cs="Times New Roman"/>
            <w:sz w:val="24"/>
            <w:szCs w:val="24"/>
            <w:rPrChange w:id="337" w:author="Michael Larbi" w:date="2023-05-05T09:17:00Z">
              <w:rPr>
                <w:rFonts w:ascii="Times New Roman" w:hAnsi="Times New Roman" w:cs="Times New Roman"/>
              </w:rPr>
            </w:rPrChange>
          </w:rPr>
          <w:delText xml:space="preserve"> that</w:delText>
        </w:r>
      </w:del>
      <w:r w:rsidRPr="00290107">
        <w:rPr>
          <w:rFonts w:ascii="Times New Roman" w:hAnsi="Times New Roman" w:cs="Times New Roman"/>
          <w:sz w:val="24"/>
          <w:szCs w:val="24"/>
          <w:rPrChange w:id="338" w:author="Michael Larbi" w:date="2023-05-05T09:17:00Z">
            <w:rPr>
              <w:rFonts w:ascii="Times New Roman" w:hAnsi="Times New Roman" w:cs="Times New Roman"/>
            </w:rPr>
          </w:rPrChange>
        </w:rPr>
        <w:t xml:space="preserve"> help</w:t>
      </w:r>
      <w:ins w:id="339" w:author="Michael Larbi" w:date="2023-05-10T05:18:00Z">
        <w:r w:rsidR="008216DE">
          <w:rPr>
            <w:rFonts w:ascii="Times New Roman" w:hAnsi="Times New Roman" w:cs="Times New Roman"/>
            <w:sz w:val="24"/>
            <w:szCs w:val="24"/>
          </w:rPr>
          <w:t>ed</w:t>
        </w:r>
      </w:ins>
      <w:r w:rsidRPr="00290107">
        <w:rPr>
          <w:rFonts w:ascii="Times New Roman" w:hAnsi="Times New Roman" w:cs="Times New Roman"/>
          <w:sz w:val="24"/>
          <w:szCs w:val="24"/>
          <w:rPrChange w:id="340" w:author="Michael Larbi" w:date="2023-05-05T09:17:00Z">
            <w:rPr>
              <w:rFonts w:ascii="Times New Roman" w:hAnsi="Times New Roman" w:cs="Times New Roman"/>
            </w:rPr>
          </w:rPrChange>
        </w:rPr>
        <w:t xml:space="preserve"> diagnose student errors, provide progress feedback as well as teaching math.</w:t>
      </w:r>
    </w:p>
    <w:p w14:paraId="36C89549" w14:textId="27A4DE58" w:rsidR="00D34062" w:rsidRPr="00290107" w:rsidRDefault="00D34062" w:rsidP="001F3EA5">
      <w:pPr>
        <w:spacing w:line="480" w:lineRule="auto"/>
        <w:jc w:val="both"/>
        <w:rPr>
          <w:rFonts w:ascii="Times New Roman" w:hAnsi="Times New Roman" w:cs="Times New Roman"/>
          <w:sz w:val="24"/>
          <w:szCs w:val="24"/>
          <w:rPrChange w:id="341" w:author="Michael Larbi" w:date="2023-05-05T09:17:00Z">
            <w:rPr>
              <w:rFonts w:ascii="Times New Roman" w:hAnsi="Times New Roman" w:cs="Times New Roman"/>
            </w:rPr>
          </w:rPrChange>
        </w:rPr>
      </w:pPr>
      <w:r w:rsidRPr="00290107">
        <w:rPr>
          <w:rFonts w:ascii="Times New Roman" w:hAnsi="Times New Roman" w:cs="Times New Roman"/>
          <w:sz w:val="24"/>
          <w:szCs w:val="24"/>
          <w:rPrChange w:id="342" w:author="Michael Larbi" w:date="2023-05-05T09:17:00Z">
            <w:rPr>
              <w:rFonts w:ascii="Times New Roman" w:hAnsi="Times New Roman" w:cs="Times New Roman"/>
            </w:rPr>
          </w:rPrChange>
        </w:rPr>
        <w:t>ITSs have substantially evolved from primitive computer-assisted instruction to modern-day ITSs characterized by significant advances in their user interfaces, e-learning systems, and learner adaptive systems</w:t>
      </w:r>
      <w:r w:rsidR="00A23852" w:rsidRPr="00290107">
        <w:rPr>
          <w:rFonts w:ascii="Times New Roman" w:hAnsi="Times New Roman" w:cs="Times New Roman"/>
          <w:sz w:val="24"/>
          <w:szCs w:val="24"/>
          <w:rPrChange w:id="343" w:author="Michael Larbi" w:date="2023-05-05T09:17:00Z">
            <w:rPr>
              <w:rFonts w:ascii="Times New Roman" w:hAnsi="Times New Roman" w:cs="Times New Roman"/>
            </w:rPr>
          </w:rPrChange>
        </w:rPr>
        <w:fldChar w:fldCharType="begin"/>
      </w:r>
      <w:r w:rsidR="00A23852" w:rsidRPr="00290107">
        <w:rPr>
          <w:rFonts w:ascii="Times New Roman" w:hAnsi="Times New Roman" w:cs="Times New Roman"/>
          <w:sz w:val="24"/>
          <w:szCs w:val="24"/>
          <w:rPrChange w:id="344" w:author="Michael Larbi" w:date="2023-05-05T09:17:00Z">
            <w:rPr>
              <w:rFonts w:ascii="Times New Roman" w:hAnsi="Times New Roman" w:cs="Times New Roman"/>
            </w:rPr>
          </w:rPrChange>
        </w:rPr>
        <w:instrText xml:space="preserve"> ADDIN ZOTERO_ITEM CSL_CITATION {"citationID":"tpYoTSYr","properties":{"formattedCitation":"[1]","plainCitation":"[1]","noteIndex":0},"citationItems":[{"id":2,"uris":["http://zotero.org/users/local/pAItEFBr/items/WBE5K3N8"],"itemData":{"id":2,"type":"article-journal","abstract":"This paper introduces, Intelligent Tutoring Systems along with their typical architecture, developmental history, past and present systems and concludes with a broad discussion on wide-spanning focus areas for future developmental research. A critical analysis of the developmental history highlighting the theme behind the developed systems, their purpose and the key ITS concept, have been presented. A closer look revealed that, development of a certain concept proved to become a turning point for all future developments of that era. All such key concepts and subsequent developments have been examined. The paper provides recommendations and pointers, to the areas that need to be probed further and drilled down to establish ITS success for generations to come.","issue":"4","language":"en","source":"Zotero","title":"A Critical Review of Development of Intelligent Tutoring Systems: Retrospect, Present and Prospect","volume":"10","author":[{"family":"Ahuja","given":"Dr Neelu Jyothi"},{"family":"Sille","given":"Roohi"}],"issued":{"date-parts":[["2013"]]}}}],"schema":"https://github.com/citation-style-language/schema/raw/master/csl-citation.json"} </w:instrText>
      </w:r>
      <w:r w:rsidR="00A23852" w:rsidRPr="00290107">
        <w:rPr>
          <w:rFonts w:ascii="Times New Roman" w:hAnsi="Times New Roman" w:cs="Times New Roman"/>
          <w:sz w:val="24"/>
          <w:szCs w:val="24"/>
          <w:rPrChange w:id="345"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46" w:author="Michael Larbi" w:date="2023-05-05T09:17:00Z">
            <w:rPr>
              <w:rFonts w:ascii="Times New Roman" w:hAnsi="Times New Roman" w:cs="Times New Roman"/>
            </w:rPr>
          </w:rPrChange>
        </w:rPr>
        <w:t>[1]</w:t>
      </w:r>
      <w:r w:rsidR="00A23852" w:rsidRPr="00290107">
        <w:rPr>
          <w:rFonts w:ascii="Times New Roman" w:hAnsi="Times New Roman" w:cs="Times New Roman"/>
          <w:sz w:val="24"/>
          <w:szCs w:val="24"/>
          <w:rPrChange w:id="347"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48" w:author="Michael Larbi" w:date="2023-05-05T09:17:00Z">
            <w:rPr>
              <w:rFonts w:ascii="Times New Roman" w:hAnsi="Times New Roman" w:cs="Times New Roman"/>
            </w:rPr>
          </w:rPrChange>
        </w:rPr>
        <w:t xml:space="preserve">. Some research studies claim that the integration of ITSs has the potential to revolutionize education (teaching and learning) by providing students with customized, engaging, and effective experiences </w:t>
      </w:r>
      <w:r w:rsidRPr="00290107">
        <w:rPr>
          <w:rFonts w:ascii="Times New Roman" w:hAnsi="Times New Roman" w:cs="Times New Roman"/>
          <w:sz w:val="24"/>
          <w:szCs w:val="24"/>
          <w:rPrChange w:id="349"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{"citationID":"ysYEKhor","properties":{"formattedCitation":"[2]","plainCitation":"[2]","noteIndex":0},"citationItems":[{"id":"OqqVA7ub/hZxIdxkI","uris":["http://zotero.org/users/local/co02LRi9/items/LH6ULPPZ"],"itemData":{"id":40,"type":"article-journal","abstract":"There is a wide diversity of views on the potential for artificial intelligence (AI), ranging from overenthusiastic pronouncements about how it is imminently going to transform our lives to alarmist predictions about how it is going to cause everything from mass unemployment to the destruction of life as we know it. In this article, I look at the practicalities of AI in education and at the attendant ethical issues it raises. My key conclusion is that AI in the near- to medium-term future has the potential to enrich student learning and complement the work of (human) teachers without dispensing with them. In addition, AI should increasingly enable such traditional divides as 'school versus home' to be straddled with regard to learning. AI offers the hope of increasing personalization in education, but it is accompanied by risks of learning becoming less social. There is much that we can learn from previous introductions of new technologies in school to help maximize the likelihood that AI can help students both to flourish and to learn powerful knowledge. Looking further ahead, AI has the potential to be transformative in education, and it may be that such benefits will first be seen for students with special educational needs. This is to be welcomed.","container-title":"London Review of Education","issue":"1","language":"en","note":"publisher: UCL Press\nERIC Number: EJ1297682","source":"ERIC","title":"The Use of Al in Education: Practicalities and Ethical Considerations","title-short":"The Use of Al in Education","URL":"https://eric.ed.gov/?id=EJ1297682","volume":"19","author":[{"family":"Reiss","given":"Michael J."}],"accessed":{"date-parts":[["2023",3,18]]},"issued":{"date-parts":[["2021"]]}}}],"schema":"https://github.com/citation-style-language/schema/raw/master/csl-citation.json"} </w:instrText>
      </w:r>
      <w:r w:rsidRPr="00290107">
        <w:rPr>
          <w:rFonts w:ascii="Times New Roman" w:hAnsi="Times New Roman" w:cs="Times New Roman"/>
          <w:sz w:val="24"/>
          <w:szCs w:val="24"/>
          <w:rPrChange w:id="350"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51" w:author="Michael Larbi" w:date="2023-05-05T09:17:00Z">
            <w:rPr>
              <w:rFonts w:ascii="Times New Roman" w:hAnsi="Times New Roman" w:cs="Times New Roman"/>
            </w:rPr>
          </w:rPrChange>
        </w:rPr>
        <w:t>[2]</w:t>
      </w:r>
      <w:r w:rsidRPr="00290107">
        <w:rPr>
          <w:rFonts w:ascii="Times New Roman" w:hAnsi="Times New Roman" w:cs="Times New Roman"/>
          <w:sz w:val="24"/>
          <w:szCs w:val="24"/>
          <w:rPrChange w:id="352"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53" w:author="Michael Larbi" w:date="2023-05-05T09:17:00Z">
            <w:rPr>
              <w:rFonts w:ascii="Times New Roman" w:hAnsi="Times New Roman" w:cs="Times New Roman"/>
            </w:rPr>
          </w:rPrChange>
        </w:rPr>
        <w:t xml:space="preserve">. Coupled with </w:t>
      </w:r>
      <w:r w:rsidR="00F06277" w:rsidRPr="00290107">
        <w:rPr>
          <w:rFonts w:ascii="Times New Roman" w:hAnsi="Times New Roman" w:cs="Times New Roman"/>
          <w:sz w:val="24"/>
          <w:szCs w:val="24"/>
          <w:rPrChange w:id="354" w:author="Michael Larbi" w:date="2023-05-05T09:17:00Z">
            <w:rPr>
              <w:rFonts w:ascii="Times New Roman" w:hAnsi="Times New Roman" w:cs="Times New Roman"/>
            </w:rPr>
          </w:rPrChange>
        </w:rPr>
        <w:t>its</w:t>
      </w:r>
      <w:r w:rsidRPr="00290107">
        <w:rPr>
          <w:rFonts w:ascii="Times New Roman" w:hAnsi="Times New Roman" w:cs="Times New Roman"/>
          <w:sz w:val="24"/>
          <w:szCs w:val="24"/>
          <w:rPrChange w:id="355" w:author="Michael Larbi" w:date="2023-05-05T09:17:00Z">
            <w:rPr>
              <w:rFonts w:ascii="Times New Roman" w:hAnsi="Times New Roman" w:cs="Times New Roman"/>
            </w:rPr>
          </w:rPrChange>
        </w:rPr>
        <w:t xml:space="preserve"> cost-effectiveness and flexibility. “Most schools are beginning to shift from conventional methods of teaching to smart education to enhance students’ learning experiences” </w:t>
      </w:r>
      <w:r w:rsidRPr="00290107">
        <w:rPr>
          <w:rFonts w:ascii="Times New Roman" w:hAnsi="Times New Roman" w:cs="Times New Roman"/>
          <w:sz w:val="24"/>
          <w:szCs w:val="24"/>
          <w:rPrChange w:id="356"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{"citationID":"60loJYnS","properties":{"formattedCitation":"[3]","plainCitation":"[3]","noteIndex":0},"citationItems":[{"id":"OqqVA7ub/jRBRUAb3","uris":["http://zotero.org/users/local/co02LRi9/items/WFUXGN4P"],"itemData":{"id":6,"type":"article-journal","abstract":"The use of Artificial Intelligence (AI) in developing new teaching-learning solutions is gaining momentum towards transforming the education system in India. Schools are beginning to shift from conventional methods of teaching to smart education to enhance students’ learning experiences. Reviewing the literature on machine learning, personalized learning, and Bloom’s taxonomy, we set out to examine the following: How are the educational technology firms in India using AI to change the ways teachers teach and students learn? What are the untapped AI-technologies that have the potential to transform the Indian education system? We conducted in-depth interviews with four subject matter experts working on AI-related technologies and four senior managers from leading Indian educational technology firms that have developed AI-based applications for schools. Deploying grounded theory, we found that personalized learning, recommendation systems, and adaptive assessments are helping students and supporting teachers. In an emerging country context, we demonstrate the educational technology firms’ view of AI and the experts’ view of AI. The gaps between these views indicate the immense potential of AI which can be tapped by educational technology firms in their future applications. The study has practical implications for the transformation of the education system in emerging countries.","language":"en","source":"Zotero","title":"Potential of Artificial Intelligence for transformation of the education system in India","author":[{"family":"Jaiswal","given":"Akanksha"},{"family":"Arun","given":"C Joe"}]}}],"schema":"https://github.com/citation-style-language/schema/raw/master/csl-citation.json"} </w:instrText>
      </w:r>
      <w:r w:rsidRPr="00290107">
        <w:rPr>
          <w:rFonts w:ascii="Times New Roman" w:hAnsi="Times New Roman" w:cs="Times New Roman"/>
          <w:sz w:val="24"/>
          <w:szCs w:val="24"/>
          <w:rPrChange w:id="357"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58" w:author="Michael Larbi" w:date="2023-05-05T09:17:00Z">
            <w:rPr>
              <w:rFonts w:ascii="Times New Roman" w:hAnsi="Times New Roman" w:cs="Times New Roman"/>
            </w:rPr>
          </w:rPrChange>
        </w:rPr>
        <w:t>[3]</w:t>
      </w:r>
      <w:r w:rsidRPr="00290107">
        <w:rPr>
          <w:rFonts w:ascii="Times New Roman" w:hAnsi="Times New Roman" w:cs="Times New Roman"/>
          <w:sz w:val="24"/>
          <w:szCs w:val="24"/>
          <w:rPrChange w:id="359"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60" w:author="Michael Larbi" w:date="2023-05-05T09:17:00Z">
            <w:rPr>
              <w:rFonts w:ascii="Times New Roman" w:hAnsi="Times New Roman" w:cs="Times New Roman"/>
            </w:rPr>
          </w:rPrChange>
        </w:rPr>
        <w:t>.</w:t>
      </w:r>
    </w:p>
    <w:p w14:paraId="4813DC26" w14:textId="671E090C" w:rsidR="00D34062" w:rsidRPr="00290107" w:rsidRDefault="00D34062" w:rsidP="001F3EA5">
      <w:pPr>
        <w:spacing w:line="480" w:lineRule="auto"/>
        <w:jc w:val="both"/>
        <w:rPr>
          <w:rFonts w:ascii="Times New Roman" w:hAnsi="Times New Roman" w:cs="Times New Roman"/>
          <w:sz w:val="24"/>
          <w:szCs w:val="24"/>
          <w:rPrChange w:id="361" w:author="Michael Larbi" w:date="2023-05-05T09:17:00Z">
            <w:rPr>
              <w:rFonts w:ascii="Times New Roman" w:hAnsi="Times New Roman" w:cs="Times New Roman"/>
            </w:rPr>
          </w:rPrChange>
        </w:rPr>
      </w:pPr>
      <w:r w:rsidRPr="00290107">
        <w:rPr>
          <w:rFonts w:ascii="Times New Roman" w:hAnsi="Times New Roman" w:cs="Times New Roman"/>
          <w:sz w:val="24"/>
          <w:szCs w:val="24"/>
          <w:rPrChange w:id="362" w:author="Michael Larbi" w:date="2023-05-05T09:17:00Z">
            <w:rPr>
              <w:rFonts w:ascii="Times New Roman" w:hAnsi="Times New Roman" w:cs="Times New Roman"/>
            </w:rPr>
          </w:rPrChange>
        </w:rPr>
        <w:t>However, ITS systems continue to attract interest for their growth, research, benefits, and applications”</w:t>
      </w:r>
      <w:r w:rsidRPr="00290107">
        <w:rPr>
          <w:rFonts w:ascii="Times New Roman" w:hAnsi="Times New Roman" w:cs="Times New Roman"/>
          <w:sz w:val="24"/>
          <w:szCs w:val="24"/>
          <w:rPrChange w:id="363"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{"citationID":"XHAf78Ia","properties":{"formattedCitation":"[4]","plainCitation":"[4]","noteIndex":0},"citationItems":[{"id":"OqqVA7ub/nx3o4NgL","uris":["http://zotero.org/users/local/co02LRi9/items/RIU2ISIX"],"itemData":{"id":7,"type":"article-journal","abstract":"Artificial Intelligence (AI) plays an increasingly important role in language education; however, the trends, research issues, and applications of AI in language learning remain largely under-investigated. Accordingly, the present paper, using bibliometric analysis, investigates these issues via a review of 516 papers published between 2000 and 2019, focusing on how AI was integrated into language education. Findings revealed that the frequency of studies on AI-enhanced language education increased over the period. The USA and Arizona State University were the most active country and institution, respectively. The 10 most popular topics were: (1) automated writing evaluation; (2) intelligent tutoring systems (ITS) for reading and writing; (3) automated error detection; (4) computer-mediated communication; (5) personalized systems for language learning; (6) natural language and vocabulary learning; (7) web resources and web-based systems for language learning; (8) ITS for writing in English for specific purposes; (9) intelligent tutoring and assessment systems for pronunciation and speech training; and (10) affective states and emotions. The results also indicated that AI was frequently used to assist students in learning writing, reading, vocabulary, grammar, speaking, and listening. Natural language processing, automated speech recognition, and learner profiling were commonly applied to develop automated writing evaluation, personalized learning, and intelligent tutoring systems.","container-title":"Educational Technology &amp; Society","ISSN":"1176-3647","issue":"1","note":"publisher: International Forum of Educational Technology &amp; Society, National Taiwan Normal University, Taiwan","page":"112-131","source":"JSTOR","title":"Trends, Research Issues and Applications of Artificial Intelligence in Language Education","volume":"26","author":[{"family":"Huang","given":"Xinyi"},{"family":"Zou","given":"Di"},{"family":"Cheng","given":"Gary"},{"family":"Chen","given":"Xieling"},{"family":"Xie","given":"Haoran"}],"issued":{"date-parts":[["2023"]]}}}],"schema":"https://github.com/citation-style-language/schema/raw/master/csl-citation.json"} </w:instrText>
      </w:r>
      <w:r w:rsidRPr="00290107">
        <w:rPr>
          <w:rFonts w:ascii="Times New Roman" w:hAnsi="Times New Roman" w:cs="Times New Roman"/>
          <w:sz w:val="24"/>
          <w:szCs w:val="24"/>
          <w:rPrChange w:id="364"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65" w:author="Michael Larbi" w:date="2023-05-05T09:17:00Z">
            <w:rPr>
              <w:rFonts w:ascii="Times New Roman" w:hAnsi="Times New Roman" w:cs="Times New Roman"/>
            </w:rPr>
          </w:rPrChange>
        </w:rPr>
        <w:t>[4]</w:t>
      </w:r>
      <w:r w:rsidRPr="00290107">
        <w:rPr>
          <w:rFonts w:ascii="Times New Roman" w:hAnsi="Times New Roman" w:cs="Times New Roman"/>
          <w:sz w:val="24"/>
          <w:szCs w:val="24"/>
          <w:rPrChange w:id="366"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67" w:author="Michael Larbi" w:date="2023-05-05T09:17:00Z">
            <w:rPr>
              <w:rFonts w:ascii="Times New Roman" w:hAnsi="Times New Roman" w:cs="Times New Roman"/>
            </w:rPr>
          </w:rPrChange>
        </w:rPr>
        <w:t>, as AI is gradually becoming an important tool for solving difficult problems with the development of computers</w:t>
      </w:r>
      <w:r w:rsidRPr="00290107">
        <w:rPr>
          <w:rFonts w:ascii="Times New Roman" w:hAnsi="Times New Roman" w:cs="Times New Roman"/>
          <w:sz w:val="24"/>
          <w:szCs w:val="24"/>
          <w:rPrChange w:id="368"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NDrHlAaw","properties":{"formattedCitation":"[5]","plainCitation":"[5]","noteIndex":0},"citationItems":[{"id":"OqqVA7ub/iltrk9jS","uris":["http://zotero.org/users/local/co02LRi9/items/72LZAPQ9"],"itemData":{"id":26,"type":"article-journal","language":"en","source":"Zotero","title":"Running head: INTELLIGENT TUTORING SYSTEMS","author":[{"family":"Graesser","given":"Arthur C"},{"family":"Conley","given":"Mark W"},{"family":"Olney","given":"Andrew"}]}}],"schema":"https://github.com/citation-style-language/schema/raw/master/csl-citation.json"} </w:instrText>
      </w:r>
      <w:r w:rsidRPr="00290107">
        <w:rPr>
          <w:rFonts w:ascii="Times New Roman" w:hAnsi="Times New Roman" w:cs="Times New Roman"/>
          <w:sz w:val="24"/>
          <w:szCs w:val="24"/>
          <w:rPrChange w:id="369"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70" w:author="Michael Larbi" w:date="2023-05-05T09:17:00Z">
            <w:rPr>
              <w:rFonts w:ascii="Times New Roman" w:hAnsi="Times New Roman" w:cs="Times New Roman"/>
            </w:rPr>
          </w:rPrChange>
        </w:rPr>
        <w:t>[5]</w:t>
      </w:r>
      <w:r w:rsidRPr="00290107">
        <w:rPr>
          <w:rFonts w:ascii="Times New Roman" w:hAnsi="Times New Roman" w:cs="Times New Roman"/>
          <w:sz w:val="24"/>
          <w:szCs w:val="24"/>
          <w:rPrChange w:id="371"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72" w:author="Michael Larbi" w:date="2023-05-05T09:17:00Z">
            <w:rPr>
              <w:rFonts w:ascii="Times New Roman" w:hAnsi="Times New Roman" w:cs="Times New Roman"/>
            </w:rPr>
          </w:rPrChange>
        </w:rPr>
        <w:t xml:space="preserve"> </w:t>
      </w:r>
      <w:r w:rsidRPr="00290107">
        <w:rPr>
          <w:rFonts w:ascii="Times New Roman" w:hAnsi="Times New Roman" w:cs="Times New Roman"/>
          <w:sz w:val="24"/>
          <w:szCs w:val="24"/>
          <w:rPrChange w:id="373"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{"citationID":"OEA3DMNj","properties":{"formattedCitation":"[6]","plainCitation":"[6]","noteIndex":0},"citationItems":[{"id":"OqqVA7ub/FxOi85hE","uris":["http://zotero.org/users/local/co02LRi9/items/Y9S2VNF9"],"itemData":{"id":28,"type":"article-journal","abstract":"This is a non-expert overview of Intelligent Tutoring Systems (ITSs), a way in which Artificial Intelligence (AI) techniques are being applied to education. It introduces ITSs and the motivation for them. It looks at its history: its evolution from Computer-Assisted Instruction (CAI). After looking at the structure of a 'typical' ITS, the paper further examines and discusses some other architectures. Several classic ITSs are reviewed, mainly due to their historical significance or because they best demonstrate some of the principles of intelligent tutoring. A reasonably representative list of ITSs is also provided in order to provide a better appreciation of this vibrant field as well as reveal the scope of existing tutors. The paper concludes, perhaps more appropriately, with some of the author's viewpoints on a couple of controversial issues in the intelligent tutoring domain.","language":"en","source":"Zotero","title":"Intelligent tutoring systems: an overview"}}],"schema":"https://github.com/citation-style-language/schema/raw/master/csl-citation.json"} </w:instrText>
      </w:r>
      <w:r w:rsidRPr="00290107">
        <w:rPr>
          <w:rFonts w:ascii="Times New Roman" w:hAnsi="Times New Roman" w:cs="Times New Roman"/>
          <w:sz w:val="24"/>
          <w:szCs w:val="24"/>
          <w:rPrChange w:id="374" w:author="Michael Larbi" w:date="2023-05-05T09:17:00Z">
            <w:rPr>
              <w:rFonts w:ascii="Times New Roman" w:hAnsi="Times New Roman" w:cs="Times New Roman"/>
            </w:rPr>
          </w:rPrChange>
        </w:rPr>
        <w:fldChar w:fldCharType="separate"/>
      </w:r>
      <w:r w:rsidR="00A23852" w:rsidRPr="00290107">
        <w:rPr>
          <w:rFonts w:ascii="Times New Roman" w:hAnsi="Times New Roman" w:cs="Times New Roman"/>
          <w:sz w:val="24"/>
          <w:szCs w:val="24"/>
          <w:rPrChange w:id="375" w:author="Michael Larbi" w:date="2023-05-05T09:17:00Z">
            <w:rPr>
              <w:rFonts w:ascii="Times New Roman" w:hAnsi="Times New Roman" w:cs="Times New Roman"/>
            </w:rPr>
          </w:rPrChange>
        </w:rPr>
        <w:t>[6]</w:t>
      </w:r>
      <w:r w:rsidRPr="00290107">
        <w:rPr>
          <w:rFonts w:ascii="Times New Roman" w:hAnsi="Times New Roman" w:cs="Times New Roman"/>
          <w:sz w:val="24"/>
          <w:szCs w:val="24"/>
          <w:rPrChange w:id="376"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377" w:author="Michael Larbi" w:date="2023-05-05T09:17:00Z">
            <w:rPr>
              <w:rFonts w:ascii="Times New Roman" w:hAnsi="Times New Roman" w:cs="Times New Roman"/>
            </w:rPr>
          </w:rPrChange>
        </w:rPr>
        <w:t>.</w:t>
      </w:r>
    </w:p>
    <w:p w14:paraId="5EAD2A33" w14:textId="797C0C99" w:rsidR="00D75480" w:rsidRPr="00290107" w:rsidRDefault="004C093F" w:rsidP="001F3EA5">
      <w:pPr>
        <w:spacing w:line="480" w:lineRule="auto"/>
        <w:jc w:val="both"/>
        <w:rPr>
          <w:rFonts w:ascii="Times New Roman" w:hAnsi="Times New Roman" w:cs="Times New Roman"/>
          <w:sz w:val="24"/>
          <w:szCs w:val="24"/>
          <w:rPrChange w:id="378" w:author="Michael Larbi" w:date="2023-05-05T09:17:00Z">
            <w:rPr>
              <w:rFonts w:ascii="Times New Roman" w:hAnsi="Times New Roman" w:cs="Times New Roman"/>
            </w:rPr>
          </w:rPrChange>
        </w:rPr>
      </w:pPr>
      <w:del w:id="379" w:author="Dancik,Garrett M.(Computer Science)" w:date="2023-04-23T11:30:00Z">
        <w:r w:rsidRPr="00290107" w:rsidDel="007B7D01">
          <w:rPr>
            <w:rFonts w:ascii="Times New Roman" w:hAnsi="Times New Roman" w:cs="Times New Roman"/>
            <w:sz w:val="24"/>
            <w:szCs w:val="24"/>
            <w:rPrChange w:id="380" w:author="Michael Larbi" w:date="2023-05-05T09:17:00Z">
              <w:rPr>
                <w:rFonts w:ascii="Times New Roman" w:hAnsi="Times New Roman" w:cs="Times New Roman"/>
              </w:rPr>
            </w:rPrChange>
          </w:rPr>
          <w:delText xml:space="preserve">Chatgpt </w:delText>
        </w:r>
      </w:del>
      <w:commentRangeStart w:id="381"/>
      <w:ins w:id="382" w:author="Dancik,Garrett M.(Computer Science)" w:date="2023-04-23T11:30:00Z">
        <w:r w:rsidR="007B7D01" w:rsidRPr="00290107">
          <w:rPr>
            <w:rFonts w:ascii="Times New Roman" w:hAnsi="Times New Roman" w:cs="Times New Roman"/>
            <w:sz w:val="24"/>
            <w:szCs w:val="24"/>
            <w:rPrChange w:id="383" w:author="Michael Larbi" w:date="2023-05-05T09:17:00Z">
              <w:rPr>
                <w:rFonts w:ascii="Times New Roman" w:hAnsi="Times New Roman" w:cs="Times New Roman"/>
              </w:rPr>
            </w:rPrChange>
          </w:rPr>
          <w:t>ChatGPT</w:t>
        </w:r>
      </w:ins>
      <w:commentRangeEnd w:id="381"/>
      <w:ins w:id="384" w:author="Dancik,Garrett M.(Computer Science)" w:date="2023-04-23T11:31:00Z">
        <w:r w:rsidR="007B7D01" w:rsidRPr="00290107">
          <w:rPr>
            <w:rStyle w:val="CommentReference"/>
            <w:rFonts w:ascii="Times New Roman" w:hAnsi="Times New Roman" w:cs="Times New Roman"/>
            <w:sz w:val="24"/>
            <w:szCs w:val="24"/>
            <w:rPrChange w:id="385" w:author="Michael Larbi" w:date="2023-05-05T09:17:00Z">
              <w:rPr>
                <w:rStyle w:val="CommentReference"/>
              </w:rPr>
            </w:rPrChange>
          </w:rPr>
          <w:commentReference w:id="381"/>
        </w:r>
      </w:ins>
      <w:ins w:id="386" w:author="Dancik,Garrett M.(Computer Science)" w:date="2023-04-23T11:30:00Z">
        <w:r w:rsidR="007B7D01" w:rsidRPr="00290107">
          <w:rPr>
            <w:rFonts w:ascii="Times New Roman" w:hAnsi="Times New Roman" w:cs="Times New Roman"/>
            <w:sz w:val="24"/>
            <w:szCs w:val="24"/>
            <w:rPrChange w:id="387" w:author="Michael Larbi" w:date="2023-05-05T09:17:00Z">
              <w:rPr>
                <w:rFonts w:ascii="Times New Roman" w:hAnsi="Times New Roman" w:cs="Times New Roman"/>
              </w:rPr>
            </w:rPrChange>
          </w:rPr>
          <w:t xml:space="preserve"> </w:t>
        </w:r>
      </w:ins>
      <w:r w:rsidR="00490EFE" w:rsidRPr="00290107">
        <w:rPr>
          <w:rFonts w:ascii="Times New Roman" w:hAnsi="Times New Roman" w:cs="Times New Roman"/>
          <w:sz w:val="24"/>
          <w:szCs w:val="24"/>
          <w:rPrChange w:id="388" w:author="Michael Larbi" w:date="2023-05-05T09:17:00Z">
            <w:rPr>
              <w:rFonts w:ascii="Times New Roman" w:hAnsi="Times New Roman" w:cs="Times New Roman"/>
            </w:rPr>
          </w:rPrChange>
        </w:rPr>
        <w:t xml:space="preserve">for instance has become </w:t>
      </w:r>
      <w:ins w:id="389" w:author="Michael Larbi" w:date="2023-04-30T17:42:00Z">
        <w:r w:rsidR="00D66522" w:rsidRPr="00290107">
          <w:rPr>
            <w:rFonts w:ascii="Times New Roman" w:hAnsi="Times New Roman" w:cs="Times New Roman"/>
            <w:sz w:val="24"/>
            <w:szCs w:val="24"/>
            <w:rPrChange w:id="390" w:author="Michael Larbi" w:date="2023-05-05T09:17:00Z">
              <w:rPr>
                <w:rFonts w:ascii="Times New Roman" w:hAnsi="Times New Roman" w:cs="Times New Roman"/>
              </w:rPr>
            </w:rPrChange>
          </w:rPr>
          <w:t xml:space="preserve">ITS </w:t>
        </w:r>
      </w:ins>
      <w:del w:id="391" w:author="Michael Larbi" w:date="2023-04-30T17:41:00Z">
        <w:r w:rsidR="00141834" w:rsidRPr="00290107" w:rsidDel="00D66522">
          <w:rPr>
            <w:rFonts w:ascii="Times New Roman" w:hAnsi="Times New Roman" w:cs="Times New Roman"/>
            <w:sz w:val="24"/>
            <w:szCs w:val="24"/>
            <w:rPrChange w:id="392" w:author="Michael Larbi" w:date="2023-05-05T09:17:00Z">
              <w:rPr>
                <w:rFonts w:ascii="Times New Roman" w:hAnsi="Times New Roman" w:cs="Times New Roman"/>
              </w:rPr>
            </w:rPrChange>
          </w:rPr>
          <w:delText>AI</w:delText>
        </w:r>
      </w:del>
      <w:r w:rsidR="00141834" w:rsidRPr="00290107">
        <w:rPr>
          <w:rFonts w:ascii="Times New Roman" w:hAnsi="Times New Roman" w:cs="Times New Roman"/>
          <w:sz w:val="24"/>
          <w:szCs w:val="24"/>
          <w:rPrChange w:id="393" w:author="Michael Larbi" w:date="2023-05-05T09:17:00Z">
            <w:rPr>
              <w:rFonts w:ascii="Times New Roman" w:hAnsi="Times New Roman" w:cs="Times New Roman"/>
            </w:rPr>
          </w:rPrChange>
        </w:rPr>
        <w:t xml:space="preserve"> “</w:t>
      </w:r>
      <w:r w:rsidR="006C09D2" w:rsidRPr="00290107">
        <w:rPr>
          <w:rFonts w:ascii="Times New Roman" w:hAnsi="Times New Roman" w:cs="Times New Roman"/>
          <w:sz w:val="24"/>
          <w:szCs w:val="24"/>
          <w:rPrChange w:id="394" w:author="Michael Larbi" w:date="2023-05-05T09:17:00Z">
            <w:rPr>
              <w:rFonts w:ascii="Times New Roman" w:hAnsi="Times New Roman" w:cs="Times New Roman"/>
            </w:rPr>
          </w:rPrChange>
        </w:rPr>
        <w:t xml:space="preserve">The </w:t>
      </w:r>
      <w:r w:rsidR="00141834" w:rsidRPr="00290107">
        <w:rPr>
          <w:rFonts w:ascii="Times New Roman" w:hAnsi="Times New Roman" w:cs="Times New Roman"/>
          <w:sz w:val="24"/>
          <w:szCs w:val="24"/>
          <w:rPrChange w:id="395" w:author="Michael Larbi" w:date="2023-05-05T09:17:00Z">
            <w:rPr>
              <w:rFonts w:ascii="Times New Roman" w:hAnsi="Times New Roman" w:cs="Times New Roman"/>
            </w:rPr>
          </w:rPrChange>
        </w:rPr>
        <w:t xml:space="preserve">star of the </w:t>
      </w:r>
      <w:r w:rsidR="009419EB" w:rsidRPr="00290107">
        <w:rPr>
          <w:rFonts w:ascii="Times New Roman" w:hAnsi="Times New Roman" w:cs="Times New Roman"/>
          <w:sz w:val="24"/>
          <w:szCs w:val="24"/>
          <w:rPrChange w:id="396" w:author="Michael Larbi" w:date="2023-05-05T09:17:00Z">
            <w:rPr>
              <w:rFonts w:ascii="Times New Roman" w:hAnsi="Times New Roman" w:cs="Times New Roman"/>
            </w:rPr>
          </w:rPrChange>
        </w:rPr>
        <w:t xml:space="preserve">show” </w:t>
      </w:r>
      <w:commentRangeStart w:id="397"/>
      <w:del w:id="398" w:author="Michael Larbi" w:date="2023-04-30T17:41:00Z">
        <w:r w:rsidR="009419EB" w:rsidRPr="00290107" w:rsidDel="00D66522">
          <w:rPr>
            <w:rFonts w:ascii="Times New Roman" w:hAnsi="Times New Roman" w:cs="Times New Roman"/>
            <w:sz w:val="24"/>
            <w:szCs w:val="24"/>
            <w:rPrChange w:id="399" w:author="Michael Larbi" w:date="2023-05-05T09:17:00Z">
              <w:rPr>
                <w:rFonts w:ascii="Times New Roman" w:hAnsi="Times New Roman" w:cs="Times New Roman"/>
              </w:rPr>
            </w:rPrChange>
          </w:rPr>
          <w:delText>parallel</w:delText>
        </w:r>
        <w:r w:rsidR="00F12D85" w:rsidRPr="00290107" w:rsidDel="00D66522">
          <w:rPr>
            <w:rFonts w:ascii="Times New Roman" w:hAnsi="Times New Roman" w:cs="Times New Roman"/>
            <w:sz w:val="24"/>
            <w:szCs w:val="24"/>
            <w:rPrChange w:id="400" w:author="Michael Larbi" w:date="2023-05-05T09:17:00Z">
              <w:rPr>
                <w:rFonts w:ascii="Times New Roman" w:hAnsi="Times New Roman" w:cs="Times New Roman"/>
              </w:rPr>
            </w:rPrChange>
          </w:rPr>
          <w:delText xml:space="preserve"> to w3schools</w:delText>
        </w:r>
        <w:r w:rsidR="00F06277" w:rsidRPr="00290107" w:rsidDel="00D66522">
          <w:rPr>
            <w:rFonts w:ascii="Times New Roman" w:hAnsi="Times New Roman" w:cs="Times New Roman"/>
            <w:sz w:val="24"/>
            <w:szCs w:val="24"/>
            <w:rPrChange w:id="401" w:author="Michael Larbi" w:date="2023-05-05T09:17:00Z">
              <w:rPr>
                <w:rFonts w:ascii="Times New Roman" w:hAnsi="Times New Roman" w:cs="Times New Roman"/>
              </w:rPr>
            </w:rPrChange>
          </w:rPr>
          <w:delText xml:space="preserve">.com </w:delText>
        </w:r>
        <w:commentRangeEnd w:id="397"/>
        <w:r w:rsidR="007B7D01" w:rsidRPr="00290107" w:rsidDel="00D66522">
          <w:rPr>
            <w:rStyle w:val="CommentReference"/>
            <w:rFonts w:ascii="Times New Roman" w:hAnsi="Times New Roman" w:cs="Times New Roman"/>
            <w:sz w:val="24"/>
            <w:szCs w:val="24"/>
            <w:rPrChange w:id="402" w:author="Michael Larbi" w:date="2023-05-05T09:17:00Z">
              <w:rPr>
                <w:rStyle w:val="CommentReference"/>
              </w:rPr>
            </w:rPrChange>
          </w:rPr>
          <w:commentReference w:id="397"/>
        </w:r>
      </w:del>
      <w:r w:rsidR="001D2592" w:rsidRPr="00290107">
        <w:rPr>
          <w:rFonts w:ascii="Times New Roman" w:hAnsi="Times New Roman" w:cs="Times New Roman"/>
          <w:sz w:val="24"/>
          <w:szCs w:val="24"/>
          <w:rPrChange w:id="403" w:author="Michael Larbi" w:date="2023-05-05T09:17:00Z">
            <w:rPr>
              <w:rFonts w:ascii="Times New Roman" w:hAnsi="Times New Roman" w:cs="Times New Roman"/>
            </w:rPr>
          </w:rPrChange>
        </w:rPr>
        <w:t>in this modern era, when it come</w:t>
      </w:r>
      <w:r w:rsidR="00D03F67" w:rsidRPr="00290107">
        <w:rPr>
          <w:rFonts w:ascii="Times New Roman" w:hAnsi="Times New Roman" w:cs="Times New Roman"/>
          <w:sz w:val="24"/>
          <w:szCs w:val="24"/>
          <w:rPrChange w:id="404" w:author="Michael Larbi" w:date="2023-05-05T09:17:00Z">
            <w:rPr>
              <w:rFonts w:ascii="Times New Roman" w:hAnsi="Times New Roman" w:cs="Times New Roman"/>
            </w:rPr>
          </w:rPrChange>
        </w:rPr>
        <w:t>s to</w:t>
      </w:r>
      <w:r w:rsidR="00F14B24" w:rsidRPr="00290107">
        <w:rPr>
          <w:rFonts w:ascii="Times New Roman" w:hAnsi="Times New Roman" w:cs="Times New Roman"/>
          <w:sz w:val="24"/>
          <w:szCs w:val="24"/>
          <w:rPrChange w:id="405" w:author="Michael Larbi" w:date="2023-05-05T09:17:00Z">
            <w:rPr>
              <w:rFonts w:ascii="Times New Roman" w:hAnsi="Times New Roman" w:cs="Times New Roman"/>
            </w:rPr>
          </w:rPrChange>
        </w:rPr>
        <w:t xml:space="preserve"> A</w:t>
      </w:r>
      <w:r w:rsidR="00582AAB" w:rsidRPr="00290107">
        <w:rPr>
          <w:rFonts w:ascii="Times New Roman" w:hAnsi="Times New Roman" w:cs="Times New Roman"/>
          <w:sz w:val="24"/>
          <w:szCs w:val="24"/>
          <w:rPrChange w:id="406" w:author="Michael Larbi" w:date="2023-05-05T09:17:00Z">
            <w:rPr>
              <w:rFonts w:ascii="Times New Roman" w:hAnsi="Times New Roman" w:cs="Times New Roman"/>
            </w:rPr>
          </w:rPrChange>
        </w:rPr>
        <w:t xml:space="preserve">rtificial Intelligence in education </w:t>
      </w:r>
      <w:r w:rsidR="001B4955" w:rsidRPr="00290107">
        <w:rPr>
          <w:rFonts w:ascii="Times New Roman" w:hAnsi="Times New Roman" w:cs="Times New Roman"/>
          <w:sz w:val="24"/>
          <w:szCs w:val="24"/>
          <w:rPrChange w:id="407" w:author="Michael Larbi" w:date="2023-05-05T09:17:00Z">
            <w:rPr>
              <w:rFonts w:ascii="Times New Roman" w:hAnsi="Times New Roman" w:cs="Times New Roman"/>
            </w:rPr>
          </w:rPrChange>
        </w:rPr>
        <w:t>(AIED), especially the aspect</w:t>
      </w:r>
      <w:r w:rsidR="008C6215" w:rsidRPr="00290107">
        <w:rPr>
          <w:rFonts w:ascii="Times New Roman" w:hAnsi="Times New Roman" w:cs="Times New Roman"/>
          <w:sz w:val="24"/>
          <w:szCs w:val="24"/>
          <w:rPrChange w:id="408" w:author="Michael Larbi" w:date="2023-05-05T09:17:00Z">
            <w:rPr>
              <w:rFonts w:ascii="Times New Roman" w:hAnsi="Times New Roman" w:cs="Times New Roman"/>
            </w:rPr>
          </w:rPrChange>
        </w:rPr>
        <w:t xml:space="preserve"> of</w:t>
      </w:r>
      <w:r w:rsidR="00D03F67" w:rsidRPr="00290107">
        <w:rPr>
          <w:rFonts w:ascii="Times New Roman" w:hAnsi="Times New Roman" w:cs="Times New Roman"/>
          <w:sz w:val="24"/>
          <w:szCs w:val="24"/>
          <w:rPrChange w:id="409" w:author="Michael Larbi" w:date="2023-05-05T09:17:00Z">
            <w:rPr>
              <w:rFonts w:ascii="Times New Roman" w:hAnsi="Times New Roman" w:cs="Times New Roman"/>
            </w:rPr>
          </w:rPrChange>
        </w:rPr>
        <w:t xml:space="preserve"> </w:t>
      </w:r>
      <w:r w:rsidR="00215C02" w:rsidRPr="00290107">
        <w:rPr>
          <w:rFonts w:ascii="Times New Roman" w:hAnsi="Times New Roman" w:cs="Times New Roman"/>
          <w:sz w:val="24"/>
          <w:szCs w:val="24"/>
          <w:rPrChange w:id="410" w:author="Michael Larbi" w:date="2023-05-05T09:17:00Z">
            <w:rPr>
              <w:rFonts w:ascii="Times New Roman" w:hAnsi="Times New Roman" w:cs="Times New Roman"/>
            </w:rPr>
          </w:rPrChange>
        </w:rPr>
        <w:t>Intelligent Tutoring Systems in computer science education</w:t>
      </w:r>
      <w:r w:rsidR="001B4955" w:rsidRPr="00290107">
        <w:rPr>
          <w:rFonts w:ascii="Times New Roman" w:hAnsi="Times New Roman" w:cs="Times New Roman"/>
          <w:sz w:val="24"/>
          <w:szCs w:val="24"/>
          <w:rPrChange w:id="411" w:author="Michael Larbi" w:date="2023-05-05T09:17:00Z">
            <w:rPr>
              <w:rFonts w:ascii="Times New Roman" w:hAnsi="Times New Roman" w:cs="Times New Roman"/>
            </w:rPr>
          </w:rPrChange>
        </w:rPr>
        <w:t xml:space="preserve"> where </w:t>
      </w:r>
      <w:r w:rsidR="00A56D61" w:rsidRPr="00290107">
        <w:rPr>
          <w:rFonts w:ascii="Times New Roman" w:hAnsi="Times New Roman" w:cs="Times New Roman"/>
          <w:sz w:val="24"/>
          <w:szCs w:val="24"/>
          <w:rPrChange w:id="412" w:author="Michael Larbi" w:date="2023-05-05T09:17:00Z">
            <w:rPr>
              <w:rFonts w:ascii="Times New Roman" w:hAnsi="Times New Roman" w:cs="Times New Roman"/>
            </w:rPr>
          </w:rPrChange>
        </w:rPr>
        <w:t xml:space="preserve">it can be used </w:t>
      </w:r>
      <w:r w:rsidR="008C6215" w:rsidRPr="00290107">
        <w:rPr>
          <w:rFonts w:ascii="Times New Roman" w:hAnsi="Times New Roman" w:cs="Times New Roman"/>
          <w:sz w:val="24"/>
          <w:szCs w:val="24"/>
          <w:rPrChange w:id="413" w:author="Michael Larbi" w:date="2023-05-05T09:17:00Z">
            <w:rPr>
              <w:rFonts w:ascii="Times New Roman" w:hAnsi="Times New Roman" w:cs="Times New Roman"/>
            </w:rPr>
          </w:rPrChange>
        </w:rPr>
        <w:t>in</w:t>
      </w:r>
      <w:r w:rsidR="00A56D61" w:rsidRPr="00290107">
        <w:rPr>
          <w:rFonts w:ascii="Times New Roman" w:hAnsi="Times New Roman" w:cs="Times New Roman"/>
          <w:sz w:val="24"/>
          <w:szCs w:val="24"/>
          <w:rPrChange w:id="414" w:author="Michael Larbi" w:date="2023-05-05T09:17:00Z">
            <w:rPr>
              <w:rFonts w:ascii="Times New Roman" w:hAnsi="Times New Roman" w:cs="Times New Roman"/>
            </w:rPr>
          </w:rPrChange>
        </w:rPr>
        <w:t xml:space="preserve"> </w:t>
      </w:r>
      <w:r w:rsidR="007B1BD0" w:rsidRPr="00290107">
        <w:rPr>
          <w:rFonts w:ascii="Times New Roman" w:hAnsi="Times New Roman" w:cs="Times New Roman"/>
          <w:sz w:val="24"/>
          <w:szCs w:val="24"/>
          <w:rPrChange w:id="415" w:author="Michael Larbi" w:date="2023-05-05T09:17:00Z">
            <w:rPr>
              <w:rFonts w:ascii="Times New Roman" w:hAnsi="Times New Roman" w:cs="Times New Roman"/>
            </w:rPr>
          </w:rPrChange>
        </w:rPr>
        <w:t xml:space="preserve">multi-engineered ways. </w:t>
      </w:r>
    </w:p>
    <w:p w14:paraId="578C5F3F" w14:textId="1F620629" w:rsidR="006A54B8" w:rsidRPr="00290107" w:rsidRDefault="007B1BD0" w:rsidP="001F3EA5">
      <w:pPr>
        <w:spacing w:line="480" w:lineRule="auto"/>
        <w:jc w:val="both"/>
        <w:rPr>
          <w:rFonts w:ascii="Times New Roman" w:hAnsi="Times New Roman" w:cs="Times New Roman"/>
          <w:sz w:val="24"/>
          <w:szCs w:val="24"/>
          <w:rPrChange w:id="416" w:author="Michael Larbi" w:date="2023-05-05T09:17:00Z">
            <w:rPr>
              <w:rFonts w:ascii="Times New Roman" w:hAnsi="Times New Roman" w:cs="Times New Roman"/>
            </w:rPr>
          </w:rPrChange>
        </w:rPr>
      </w:pPr>
      <w:r w:rsidRPr="00290107">
        <w:rPr>
          <w:rFonts w:ascii="Times New Roman" w:hAnsi="Times New Roman" w:cs="Times New Roman"/>
          <w:sz w:val="24"/>
          <w:szCs w:val="24"/>
          <w:rPrChange w:id="417" w:author="Michael Larbi" w:date="2023-05-05T09:17:00Z">
            <w:rPr>
              <w:rFonts w:ascii="Times New Roman" w:hAnsi="Times New Roman" w:cs="Times New Roman"/>
            </w:rPr>
          </w:rPrChange>
        </w:rPr>
        <w:lastRenderedPageBreak/>
        <w:t>Chat</w:t>
      </w:r>
      <w:ins w:id="418" w:author="Michael Larbi" w:date="2023-04-30T17:43:00Z">
        <w:r w:rsidR="00D66522" w:rsidRPr="00290107">
          <w:rPr>
            <w:rFonts w:ascii="Times New Roman" w:hAnsi="Times New Roman" w:cs="Times New Roman"/>
            <w:sz w:val="24"/>
            <w:szCs w:val="24"/>
            <w:rPrChange w:id="419" w:author="Michael Larbi" w:date="2023-05-05T09:17:00Z">
              <w:rPr>
                <w:rFonts w:ascii="Times New Roman" w:hAnsi="Times New Roman" w:cs="Times New Roman"/>
              </w:rPr>
            </w:rPrChange>
          </w:rPr>
          <w:t>GPT</w:t>
        </w:r>
      </w:ins>
      <w:del w:id="420" w:author="Michael Larbi" w:date="2023-04-30T17:42:00Z">
        <w:r w:rsidRPr="00290107" w:rsidDel="00D66522">
          <w:rPr>
            <w:rFonts w:ascii="Times New Roman" w:hAnsi="Times New Roman" w:cs="Times New Roman"/>
            <w:sz w:val="24"/>
            <w:szCs w:val="24"/>
            <w:rPrChange w:id="421" w:author="Michael Larbi" w:date="2023-05-05T09:17:00Z">
              <w:rPr>
                <w:rFonts w:ascii="Times New Roman" w:hAnsi="Times New Roman" w:cs="Times New Roman"/>
              </w:rPr>
            </w:rPrChange>
          </w:rPr>
          <w:delText>gpt</w:delText>
        </w:r>
      </w:del>
      <w:r w:rsidRPr="00290107">
        <w:rPr>
          <w:rFonts w:ascii="Times New Roman" w:hAnsi="Times New Roman" w:cs="Times New Roman"/>
          <w:sz w:val="24"/>
          <w:szCs w:val="24"/>
          <w:rPrChange w:id="422" w:author="Michael Larbi" w:date="2023-05-05T09:17:00Z">
            <w:rPr>
              <w:rFonts w:ascii="Times New Roman" w:hAnsi="Times New Roman" w:cs="Times New Roman"/>
            </w:rPr>
          </w:rPrChange>
        </w:rPr>
        <w:t xml:space="preserve"> </w:t>
      </w:r>
      <w:r w:rsidR="00413F3B" w:rsidRPr="00290107">
        <w:rPr>
          <w:rFonts w:ascii="Times New Roman" w:hAnsi="Times New Roman" w:cs="Times New Roman"/>
          <w:sz w:val="24"/>
          <w:szCs w:val="24"/>
          <w:rPrChange w:id="423" w:author="Michael Larbi" w:date="2023-05-05T09:17:00Z">
            <w:rPr>
              <w:rFonts w:ascii="Times New Roman" w:hAnsi="Times New Roman" w:cs="Times New Roman"/>
            </w:rPr>
          </w:rPrChange>
        </w:rPr>
        <w:t xml:space="preserve">is </w:t>
      </w:r>
      <w:r w:rsidR="00D14392" w:rsidRPr="00290107">
        <w:rPr>
          <w:rFonts w:ascii="Times New Roman" w:hAnsi="Times New Roman" w:cs="Times New Roman"/>
          <w:sz w:val="24"/>
          <w:szCs w:val="24"/>
          <w:rPrChange w:id="424" w:author="Michael Larbi" w:date="2023-05-05T09:17:00Z">
            <w:rPr>
              <w:rFonts w:ascii="Times New Roman" w:hAnsi="Times New Roman" w:cs="Times New Roman"/>
            </w:rPr>
          </w:rPrChange>
        </w:rPr>
        <w:t xml:space="preserve">a large language model or a chatbot system developed by </w:t>
      </w:r>
      <w:r w:rsidR="0037225E" w:rsidRPr="00290107">
        <w:rPr>
          <w:rFonts w:ascii="Times New Roman" w:hAnsi="Times New Roman" w:cs="Times New Roman"/>
          <w:sz w:val="24"/>
          <w:szCs w:val="24"/>
          <w:rPrChange w:id="425" w:author="Michael Larbi" w:date="2023-05-05T09:17:00Z">
            <w:rPr>
              <w:rFonts w:ascii="Times New Roman" w:hAnsi="Times New Roman" w:cs="Times New Roman"/>
            </w:rPr>
          </w:rPrChange>
        </w:rPr>
        <w:t>Open AI and was released in November 2022</w:t>
      </w:r>
      <w:r w:rsidR="00930084" w:rsidRPr="00290107">
        <w:rPr>
          <w:rFonts w:ascii="Times New Roman" w:hAnsi="Times New Roman" w:cs="Times New Roman"/>
          <w:sz w:val="24"/>
          <w:szCs w:val="24"/>
          <w:rPrChange w:id="426" w:author="Michael Larbi" w:date="2023-05-05T09:17:00Z">
            <w:rPr>
              <w:rFonts w:ascii="Times New Roman" w:hAnsi="Times New Roman" w:cs="Times New Roman"/>
            </w:rPr>
          </w:rPrChange>
        </w:rPr>
        <w:t>,</w:t>
      </w:r>
      <w:r w:rsidR="00692E0B" w:rsidRPr="00290107">
        <w:rPr>
          <w:rFonts w:ascii="Times New Roman" w:hAnsi="Times New Roman" w:cs="Times New Roman"/>
          <w:sz w:val="24"/>
          <w:szCs w:val="24"/>
          <w:rPrChange w:id="427" w:author="Michael Larbi" w:date="2023-05-05T09:17:00Z">
            <w:rPr>
              <w:rFonts w:ascii="Times New Roman" w:hAnsi="Times New Roman" w:cs="Times New Roman"/>
            </w:rPr>
          </w:rPrChange>
        </w:rPr>
        <w:t xml:space="preserve"> based on GPT</w:t>
      </w:r>
      <w:r w:rsidR="00F931B7" w:rsidRPr="00290107">
        <w:rPr>
          <w:rFonts w:ascii="Times New Roman" w:hAnsi="Times New Roman" w:cs="Times New Roman"/>
          <w:sz w:val="24"/>
          <w:szCs w:val="24"/>
          <w:rPrChange w:id="428" w:author="Michael Larbi" w:date="2023-05-05T09:17:00Z">
            <w:rPr>
              <w:rFonts w:ascii="Times New Roman" w:hAnsi="Times New Roman" w:cs="Times New Roman"/>
            </w:rPr>
          </w:rPrChange>
        </w:rPr>
        <w:t xml:space="preserve"> -3.5 and GPT -4 arch</w:t>
      </w:r>
      <w:r w:rsidR="00A60C5C" w:rsidRPr="00290107">
        <w:rPr>
          <w:rFonts w:ascii="Times New Roman" w:hAnsi="Times New Roman" w:cs="Times New Roman"/>
          <w:sz w:val="24"/>
          <w:szCs w:val="24"/>
          <w:rPrChange w:id="429" w:author="Michael Larbi" w:date="2023-05-05T09:17:00Z">
            <w:rPr>
              <w:rFonts w:ascii="Times New Roman" w:hAnsi="Times New Roman" w:cs="Times New Roman"/>
            </w:rPr>
          </w:rPrChange>
        </w:rPr>
        <w:t>itecture model</w:t>
      </w:r>
      <w:r w:rsidR="00930084" w:rsidRPr="00290107">
        <w:rPr>
          <w:rFonts w:ascii="Times New Roman" w:hAnsi="Times New Roman" w:cs="Times New Roman"/>
          <w:sz w:val="24"/>
          <w:szCs w:val="24"/>
          <w:rPrChange w:id="430" w:author="Michael Larbi" w:date="2023-05-05T09:17:00Z">
            <w:rPr>
              <w:rFonts w:ascii="Times New Roman" w:hAnsi="Times New Roman" w:cs="Times New Roman"/>
            </w:rPr>
          </w:rPrChange>
        </w:rPr>
        <w:t xml:space="preserve">, trained </w:t>
      </w:r>
      <w:r w:rsidR="00AE34D6" w:rsidRPr="00290107">
        <w:rPr>
          <w:rFonts w:ascii="Times New Roman" w:hAnsi="Times New Roman" w:cs="Times New Roman"/>
          <w:sz w:val="24"/>
          <w:szCs w:val="24"/>
          <w:rPrChange w:id="431" w:author="Michael Larbi" w:date="2023-05-05T09:17:00Z">
            <w:rPr>
              <w:rFonts w:ascii="Times New Roman" w:hAnsi="Times New Roman" w:cs="Times New Roman"/>
            </w:rPr>
          </w:rPrChange>
        </w:rPr>
        <w:t xml:space="preserve">to understand and </w:t>
      </w:r>
      <w:r w:rsidR="002B7AEF" w:rsidRPr="00290107">
        <w:rPr>
          <w:rFonts w:ascii="Times New Roman" w:hAnsi="Times New Roman" w:cs="Times New Roman"/>
          <w:sz w:val="24"/>
          <w:szCs w:val="24"/>
          <w:rPrChange w:id="432" w:author="Michael Larbi" w:date="2023-05-05T09:17:00Z">
            <w:rPr>
              <w:rFonts w:ascii="Times New Roman" w:hAnsi="Times New Roman" w:cs="Times New Roman"/>
            </w:rPr>
          </w:rPrChange>
        </w:rPr>
        <w:t>generate</w:t>
      </w:r>
      <w:r w:rsidR="00AE34D6" w:rsidRPr="00290107">
        <w:rPr>
          <w:rFonts w:ascii="Times New Roman" w:hAnsi="Times New Roman" w:cs="Times New Roman"/>
          <w:sz w:val="24"/>
          <w:szCs w:val="24"/>
          <w:rPrChange w:id="433" w:author="Michael Larbi" w:date="2023-05-05T09:17:00Z">
            <w:rPr>
              <w:rFonts w:ascii="Times New Roman" w:hAnsi="Times New Roman" w:cs="Times New Roman"/>
            </w:rPr>
          </w:rPrChange>
        </w:rPr>
        <w:t xml:space="preserve"> human</w:t>
      </w:r>
      <w:r w:rsidR="00F4225B" w:rsidRPr="00290107">
        <w:rPr>
          <w:rFonts w:ascii="Times New Roman" w:hAnsi="Times New Roman" w:cs="Times New Roman"/>
          <w:sz w:val="24"/>
          <w:szCs w:val="24"/>
          <w:rPrChange w:id="434" w:author="Michael Larbi" w:date="2023-05-05T09:17:00Z">
            <w:rPr>
              <w:rFonts w:ascii="Times New Roman" w:hAnsi="Times New Roman" w:cs="Times New Roman"/>
            </w:rPr>
          </w:rPrChange>
        </w:rPr>
        <w:t>-</w:t>
      </w:r>
      <w:r w:rsidR="00AE34D6" w:rsidRPr="00290107">
        <w:rPr>
          <w:rFonts w:ascii="Times New Roman" w:hAnsi="Times New Roman" w:cs="Times New Roman"/>
          <w:sz w:val="24"/>
          <w:szCs w:val="24"/>
          <w:rPrChange w:id="435" w:author="Michael Larbi" w:date="2023-05-05T09:17:00Z">
            <w:rPr>
              <w:rFonts w:ascii="Times New Roman" w:hAnsi="Times New Roman" w:cs="Times New Roman"/>
            </w:rPr>
          </w:rPrChange>
        </w:rPr>
        <w:t xml:space="preserve">like </w:t>
      </w:r>
      <w:r w:rsidR="00F4225B" w:rsidRPr="00290107">
        <w:rPr>
          <w:rFonts w:ascii="Times New Roman" w:hAnsi="Times New Roman" w:cs="Times New Roman"/>
          <w:sz w:val="24"/>
          <w:szCs w:val="24"/>
          <w:rPrChange w:id="436" w:author="Michael Larbi" w:date="2023-05-05T09:17:00Z">
            <w:rPr>
              <w:rFonts w:ascii="Times New Roman" w:hAnsi="Times New Roman" w:cs="Times New Roman"/>
            </w:rPr>
          </w:rPrChange>
        </w:rPr>
        <w:t>text</w:t>
      </w:r>
      <w:r w:rsidR="00D9659E" w:rsidRPr="00290107">
        <w:rPr>
          <w:rFonts w:ascii="Times New Roman" w:hAnsi="Times New Roman" w:cs="Times New Roman"/>
          <w:sz w:val="24"/>
          <w:szCs w:val="24"/>
          <w:rPrChange w:id="437" w:author="Michael Larbi" w:date="2023-05-05T09:17:00Z">
            <w:rPr>
              <w:rFonts w:ascii="Times New Roman" w:hAnsi="Times New Roman" w:cs="Times New Roman"/>
            </w:rPr>
          </w:rPrChange>
        </w:rPr>
        <w:t>,</w:t>
      </w:r>
      <w:r w:rsidR="00F4225B" w:rsidRPr="00290107">
        <w:rPr>
          <w:rFonts w:ascii="Times New Roman" w:hAnsi="Times New Roman" w:cs="Times New Roman"/>
          <w:sz w:val="24"/>
          <w:szCs w:val="24"/>
          <w:rPrChange w:id="438" w:author="Michael Larbi" w:date="2023-05-05T09:17:00Z">
            <w:rPr>
              <w:rFonts w:ascii="Times New Roman" w:hAnsi="Times New Roman" w:cs="Times New Roman"/>
            </w:rPr>
          </w:rPrChange>
        </w:rPr>
        <w:t xml:space="preserve"> as well as to perform a wide range </w:t>
      </w:r>
      <w:r w:rsidR="00723B06" w:rsidRPr="00290107">
        <w:rPr>
          <w:rFonts w:ascii="Times New Roman" w:hAnsi="Times New Roman" w:cs="Times New Roman"/>
          <w:sz w:val="24"/>
          <w:szCs w:val="24"/>
          <w:rPrChange w:id="439" w:author="Michael Larbi" w:date="2023-05-05T09:17:00Z">
            <w:rPr>
              <w:rFonts w:ascii="Times New Roman" w:hAnsi="Times New Roman" w:cs="Times New Roman"/>
            </w:rPr>
          </w:rPrChange>
        </w:rPr>
        <w:t>of natural language processing</w:t>
      </w:r>
      <w:ins w:id="440" w:author="Dancik,Garrett M.(Computer Science)" w:date="2023-04-23T11:32:00Z">
        <w:r w:rsidR="007B7D01" w:rsidRPr="00290107">
          <w:rPr>
            <w:rFonts w:ascii="Times New Roman" w:hAnsi="Times New Roman" w:cs="Times New Roman"/>
            <w:sz w:val="24"/>
            <w:szCs w:val="24"/>
            <w:rPrChange w:id="441" w:author="Michael Larbi" w:date="2023-05-05T09:17:00Z">
              <w:rPr>
                <w:rFonts w:ascii="Times New Roman" w:hAnsi="Times New Roman" w:cs="Times New Roman"/>
              </w:rPr>
            </w:rPrChange>
          </w:rPr>
          <w:t xml:space="preserve"> tasks</w:t>
        </w:r>
      </w:ins>
      <w:r w:rsidR="00031DB6" w:rsidRPr="00290107">
        <w:rPr>
          <w:rFonts w:ascii="Times New Roman" w:hAnsi="Times New Roman" w:cs="Times New Roman"/>
          <w:sz w:val="24"/>
          <w:szCs w:val="24"/>
          <w:rPrChange w:id="442" w:author="Michael Larbi" w:date="2023-05-05T09:17:00Z">
            <w:rPr>
              <w:rFonts w:ascii="Times New Roman" w:hAnsi="Times New Roman" w:cs="Times New Roman"/>
            </w:rPr>
          </w:rPrChange>
        </w:rPr>
        <w:t>,</w:t>
      </w:r>
      <w:ins w:id="443" w:author="Michael Larbi" w:date="2023-04-30T17:44:00Z">
        <w:r w:rsidR="00D66522" w:rsidRPr="00290107">
          <w:rPr>
            <w:rFonts w:ascii="Times New Roman" w:hAnsi="Times New Roman" w:cs="Times New Roman"/>
            <w:sz w:val="24"/>
            <w:szCs w:val="24"/>
            <w:rPrChange w:id="444" w:author="Michael Larbi" w:date="2023-05-05T09:17:00Z">
              <w:rPr>
                <w:rFonts w:ascii="Times New Roman" w:hAnsi="Times New Roman" w:cs="Times New Roman"/>
              </w:rPr>
            </w:rPrChange>
          </w:rPr>
          <w:t xml:space="preserve"> lik</w:t>
        </w:r>
      </w:ins>
      <w:ins w:id="445" w:author="Michael Larbi" w:date="2023-04-30T17:45:00Z">
        <w:r w:rsidR="00D66522" w:rsidRPr="00290107">
          <w:rPr>
            <w:rFonts w:ascii="Times New Roman" w:hAnsi="Times New Roman" w:cs="Times New Roman"/>
            <w:sz w:val="24"/>
            <w:szCs w:val="24"/>
            <w:rPrChange w:id="446" w:author="Michael Larbi" w:date="2023-05-05T09:17:00Z">
              <w:rPr>
                <w:rFonts w:ascii="Times New Roman" w:hAnsi="Times New Roman" w:cs="Times New Roman"/>
              </w:rPr>
            </w:rPrChange>
          </w:rPr>
          <w:t>e</w:t>
        </w:r>
      </w:ins>
      <w:r w:rsidR="00031DB6" w:rsidRPr="00290107">
        <w:rPr>
          <w:rFonts w:ascii="Times New Roman" w:hAnsi="Times New Roman" w:cs="Times New Roman"/>
          <w:sz w:val="24"/>
          <w:szCs w:val="24"/>
          <w:rPrChange w:id="447" w:author="Michael Larbi" w:date="2023-05-05T09:17:00Z">
            <w:rPr>
              <w:rFonts w:ascii="Times New Roman" w:hAnsi="Times New Roman" w:cs="Times New Roman"/>
            </w:rPr>
          </w:rPrChange>
        </w:rPr>
        <w:t xml:space="preserve"> </w:t>
      </w:r>
      <w:r w:rsidR="00B06E8C" w:rsidRPr="00290107">
        <w:rPr>
          <w:rFonts w:ascii="Times New Roman" w:hAnsi="Times New Roman" w:cs="Times New Roman"/>
          <w:sz w:val="24"/>
          <w:szCs w:val="24"/>
          <w:rPrChange w:id="448" w:author="Michael Larbi" w:date="2023-05-05T09:17:00Z">
            <w:rPr>
              <w:rFonts w:ascii="Times New Roman" w:hAnsi="Times New Roman" w:cs="Times New Roman"/>
            </w:rPr>
          </w:rPrChange>
        </w:rPr>
        <w:t>answer</w:t>
      </w:r>
      <w:ins w:id="449" w:author="Michael Larbi" w:date="2023-04-30T17:45:00Z">
        <w:r w:rsidR="00D66522" w:rsidRPr="00290107">
          <w:rPr>
            <w:rFonts w:ascii="Times New Roman" w:hAnsi="Times New Roman" w:cs="Times New Roman"/>
            <w:sz w:val="24"/>
            <w:szCs w:val="24"/>
            <w:rPrChange w:id="450" w:author="Michael Larbi" w:date="2023-05-05T09:17:00Z">
              <w:rPr>
                <w:rFonts w:ascii="Times New Roman" w:hAnsi="Times New Roman" w:cs="Times New Roman"/>
              </w:rPr>
            </w:rPrChange>
          </w:rPr>
          <w:t>s</w:t>
        </w:r>
      </w:ins>
      <w:ins w:id="451" w:author="Michael Larbi" w:date="2023-05-03T11:11:00Z">
        <w:r w:rsidR="00202943" w:rsidRPr="00290107">
          <w:rPr>
            <w:rFonts w:ascii="Times New Roman" w:hAnsi="Times New Roman" w:cs="Times New Roman"/>
            <w:sz w:val="24"/>
            <w:szCs w:val="24"/>
            <w:rPrChange w:id="452" w:author="Michael Larbi" w:date="2023-05-05T09:17:00Z">
              <w:rPr>
                <w:rFonts w:ascii="Times New Roman" w:hAnsi="Times New Roman" w:cs="Times New Roman"/>
              </w:rPr>
            </w:rPrChange>
          </w:rPr>
          <w:t xml:space="preserve"> to</w:t>
        </w:r>
      </w:ins>
      <w:del w:id="453" w:author="Dancik,Garrett M.(Computer Science)" w:date="2023-04-23T11:32:00Z">
        <w:r w:rsidR="00B06E8C" w:rsidRPr="00290107" w:rsidDel="007B7D01">
          <w:rPr>
            <w:rFonts w:ascii="Times New Roman" w:hAnsi="Times New Roman" w:cs="Times New Roman"/>
            <w:sz w:val="24"/>
            <w:szCs w:val="24"/>
            <w:rPrChange w:id="454" w:author="Michael Larbi" w:date="2023-05-05T09:17:00Z">
              <w:rPr>
                <w:rFonts w:ascii="Times New Roman" w:hAnsi="Times New Roman" w:cs="Times New Roman"/>
              </w:rPr>
            </w:rPrChange>
          </w:rPr>
          <w:delText>ing</w:delText>
        </w:r>
      </w:del>
      <w:r w:rsidR="00B06E8C" w:rsidRPr="00290107">
        <w:rPr>
          <w:rFonts w:ascii="Times New Roman" w:hAnsi="Times New Roman" w:cs="Times New Roman"/>
          <w:sz w:val="24"/>
          <w:szCs w:val="24"/>
          <w:rPrChange w:id="455" w:author="Michael Larbi" w:date="2023-05-05T09:17:00Z">
            <w:rPr>
              <w:rFonts w:ascii="Times New Roman" w:hAnsi="Times New Roman" w:cs="Times New Roman"/>
            </w:rPr>
          </w:rPrChange>
        </w:rPr>
        <w:t xml:space="preserve"> user questions</w:t>
      </w:r>
      <w:r w:rsidR="00D9659E" w:rsidRPr="00290107">
        <w:rPr>
          <w:rFonts w:ascii="Times New Roman" w:hAnsi="Times New Roman" w:cs="Times New Roman"/>
          <w:sz w:val="24"/>
          <w:szCs w:val="24"/>
          <w:rPrChange w:id="456" w:author="Michael Larbi" w:date="2023-05-05T09:17:00Z">
            <w:rPr>
              <w:rFonts w:ascii="Times New Roman" w:hAnsi="Times New Roman" w:cs="Times New Roman"/>
            </w:rPr>
          </w:rPrChange>
        </w:rPr>
        <w:t xml:space="preserve"> and </w:t>
      </w:r>
      <w:del w:id="457" w:author="Dancik,Garrett M.(Computer Science)" w:date="2023-04-23T11:32:00Z">
        <w:r w:rsidR="005353F7" w:rsidRPr="00290107" w:rsidDel="007B7D01">
          <w:rPr>
            <w:rFonts w:ascii="Times New Roman" w:hAnsi="Times New Roman" w:cs="Times New Roman"/>
            <w:sz w:val="24"/>
            <w:szCs w:val="24"/>
            <w:rPrChange w:id="458" w:author="Michael Larbi" w:date="2023-05-05T09:17:00Z">
              <w:rPr>
                <w:rFonts w:ascii="Times New Roman" w:hAnsi="Times New Roman" w:cs="Times New Roman"/>
              </w:rPr>
            </w:rPrChange>
          </w:rPr>
          <w:delText xml:space="preserve">can </w:delText>
        </w:r>
      </w:del>
      <w:r w:rsidR="005353F7" w:rsidRPr="00290107">
        <w:rPr>
          <w:rFonts w:ascii="Times New Roman" w:hAnsi="Times New Roman" w:cs="Times New Roman"/>
          <w:sz w:val="24"/>
          <w:szCs w:val="24"/>
          <w:rPrChange w:id="459" w:author="Michael Larbi" w:date="2023-05-05T09:17:00Z">
            <w:rPr>
              <w:rFonts w:ascii="Times New Roman" w:hAnsi="Times New Roman" w:cs="Times New Roman"/>
            </w:rPr>
          </w:rPrChange>
        </w:rPr>
        <w:t>provide</w:t>
      </w:r>
      <w:r w:rsidR="00974EEA" w:rsidRPr="00290107">
        <w:rPr>
          <w:rFonts w:ascii="Times New Roman" w:hAnsi="Times New Roman" w:cs="Times New Roman"/>
          <w:sz w:val="24"/>
          <w:szCs w:val="24"/>
          <w:rPrChange w:id="460" w:author="Michael Larbi" w:date="2023-05-05T09:17:00Z">
            <w:rPr>
              <w:rFonts w:ascii="Times New Roman" w:hAnsi="Times New Roman" w:cs="Times New Roman"/>
            </w:rPr>
          </w:rPrChange>
        </w:rPr>
        <w:t xml:space="preserve"> responses that are relevant </w:t>
      </w:r>
      <w:r w:rsidR="00D54E75" w:rsidRPr="00290107">
        <w:rPr>
          <w:rFonts w:ascii="Times New Roman" w:hAnsi="Times New Roman" w:cs="Times New Roman"/>
          <w:sz w:val="24"/>
          <w:szCs w:val="24"/>
          <w:rPrChange w:id="461" w:author="Michael Larbi" w:date="2023-05-05T09:17:00Z">
            <w:rPr>
              <w:rFonts w:ascii="Times New Roman" w:hAnsi="Times New Roman" w:cs="Times New Roman"/>
            </w:rPr>
          </w:rPrChange>
        </w:rPr>
        <w:t>and coherent t</w:t>
      </w:r>
      <w:r w:rsidR="001E1104" w:rsidRPr="00290107">
        <w:rPr>
          <w:rFonts w:ascii="Times New Roman" w:hAnsi="Times New Roman" w:cs="Times New Roman"/>
          <w:sz w:val="24"/>
          <w:szCs w:val="24"/>
          <w:rPrChange w:id="462" w:author="Michael Larbi" w:date="2023-05-05T09:17:00Z">
            <w:rPr>
              <w:rFonts w:ascii="Times New Roman" w:hAnsi="Times New Roman" w:cs="Times New Roman"/>
            </w:rPr>
          </w:rPrChange>
        </w:rPr>
        <w:t>o a</w:t>
      </w:r>
      <w:r w:rsidR="00EB3E61" w:rsidRPr="00290107">
        <w:rPr>
          <w:rFonts w:ascii="Times New Roman" w:hAnsi="Times New Roman" w:cs="Times New Roman"/>
          <w:sz w:val="24"/>
          <w:szCs w:val="24"/>
          <w:rPrChange w:id="463" w:author="Michael Larbi" w:date="2023-05-05T09:17:00Z">
            <w:rPr>
              <w:rFonts w:ascii="Times New Roman" w:hAnsi="Times New Roman" w:cs="Times New Roman"/>
            </w:rPr>
          </w:rPrChange>
        </w:rPr>
        <w:t xml:space="preserve"> specific</w:t>
      </w:r>
      <w:r w:rsidR="001E1104" w:rsidRPr="00290107">
        <w:rPr>
          <w:rFonts w:ascii="Times New Roman" w:hAnsi="Times New Roman" w:cs="Times New Roman"/>
          <w:sz w:val="24"/>
          <w:szCs w:val="24"/>
          <w:rPrChange w:id="464" w:author="Michael Larbi" w:date="2023-05-05T09:17:00Z">
            <w:rPr>
              <w:rFonts w:ascii="Times New Roman" w:hAnsi="Times New Roman" w:cs="Times New Roman"/>
            </w:rPr>
          </w:rPrChange>
        </w:rPr>
        <w:t xml:space="preserve"> topic.</w:t>
      </w:r>
      <w:r w:rsidR="00360169" w:rsidRPr="00290107">
        <w:rPr>
          <w:rFonts w:ascii="Times New Roman" w:hAnsi="Times New Roman" w:cs="Times New Roman"/>
          <w:sz w:val="24"/>
          <w:szCs w:val="24"/>
          <w:rPrChange w:id="465" w:author="Michael Larbi" w:date="2023-05-05T09:17:00Z">
            <w:rPr>
              <w:rFonts w:ascii="Times New Roman" w:hAnsi="Times New Roman" w:cs="Times New Roman"/>
            </w:rPr>
          </w:rPrChange>
        </w:rPr>
        <w:t xml:space="preserve"> In computer </w:t>
      </w:r>
      <w:r w:rsidR="00536001" w:rsidRPr="00290107">
        <w:rPr>
          <w:rFonts w:ascii="Times New Roman" w:hAnsi="Times New Roman" w:cs="Times New Roman"/>
          <w:sz w:val="24"/>
          <w:szCs w:val="24"/>
          <w:rPrChange w:id="466" w:author="Michael Larbi" w:date="2023-05-05T09:17:00Z">
            <w:rPr>
              <w:rFonts w:ascii="Times New Roman" w:hAnsi="Times New Roman" w:cs="Times New Roman"/>
            </w:rPr>
          </w:rPrChange>
        </w:rPr>
        <w:t>science Chat</w:t>
      </w:r>
      <w:ins w:id="467" w:author="Michael Larbi" w:date="2023-04-30T17:45:00Z">
        <w:r w:rsidR="00D66522" w:rsidRPr="00290107">
          <w:rPr>
            <w:rFonts w:ascii="Times New Roman" w:hAnsi="Times New Roman" w:cs="Times New Roman"/>
            <w:sz w:val="24"/>
            <w:szCs w:val="24"/>
            <w:rPrChange w:id="468" w:author="Michael Larbi" w:date="2023-05-05T09:17:00Z">
              <w:rPr>
                <w:rFonts w:ascii="Times New Roman" w:hAnsi="Times New Roman" w:cs="Times New Roman"/>
              </w:rPr>
            </w:rPrChange>
          </w:rPr>
          <w:t>GPT</w:t>
        </w:r>
      </w:ins>
      <w:del w:id="469" w:author="Michael Larbi" w:date="2023-04-30T17:45:00Z">
        <w:r w:rsidR="00536001" w:rsidRPr="00290107" w:rsidDel="00D66522">
          <w:rPr>
            <w:rFonts w:ascii="Times New Roman" w:hAnsi="Times New Roman" w:cs="Times New Roman"/>
            <w:sz w:val="24"/>
            <w:szCs w:val="24"/>
            <w:rPrChange w:id="470" w:author="Michael Larbi" w:date="2023-05-05T09:17:00Z">
              <w:rPr>
                <w:rFonts w:ascii="Times New Roman" w:hAnsi="Times New Roman" w:cs="Times New Roman"/>
              </w:rPr>
            </w:rPrChange>
          </w:rPr>
          <w:delText>gpt</w:delText>
        </w:r>
      </w:del>
      <w:r w:rsidR="00536001" w:rsidRPr="00290107">
        <w:rPr>
          <w:rFonts w:ascii="Times New Roman" w:hAnsi="Times New Roman" w:cs="Times New Roman"/>
          <w:sz w:val="24"/>
          <w:szCs w:val="24"/>
          <w:rPrChange w:id="471" w:author="Michael Larbi" w:date="2023-05-05T09:17:00Z">
            <w:rPr>
              <w:rFonts w:ascii="Times New Roman" w:hAnsi="Times New Roman" w:cs="Times New Roman"/>
            </w:rPr>
          </w:rPrChange>
        </w:rPr>
        <w:t xml:space="preserve"> is a very useful toolkit</w:t>
      </w:r>
      <w:r w:rsidR="00945F34" w:rsidRPr="00290107">
        <w:rPr>
          <w:rFonts w:ascii="Times New Roman" w:hAnsi="Times New Roman" w:cs="Times New Roman"/>
          <w:sz w:val="24"/>
          <w:szCs w:val="24"/>
          <w:rPrChange w:id="472" w:author="Michael Larbi" w:date="2023-05-05T09:17:00Z">
            <w:rPr>
              <w:rFonts w:ascii="Times New Roman" w:hAnsi="Times New Roman" w:cs="Times New Roman"/>
            </w:rPr>
          </w:rPrChange>
        </w:rPr>
        <w:t xml:space="preserve"> for developers</w:t>
      </w:r>
      <w:r w:rsidR="00536001" w:rsidRPr="00290107">
        <w:rPr>
          <w:rFonts w:ascii="Times New Roman" w:hAnsi="Times New Roman" w:cs="Times New Roman"/>
          <w:sz w:val="24"/>
          <w:szCs w:val="24"/>
          <w:rPrChange w:id="473" w:author="Michael Larbi" w:date="2023-05-05T09:17:00Z">
            <w:rPr>
              <w:rFonts w:ascii="Times New Roman" w:hAnsi="Times New Roman" w:cs="Times New Roman"/>
            </w:rPr>
          </w:rPrChange>
        </w:rPr>
        <w:t xml:space="preserve"> in </w:t>
      </w:r>
      <w:r w:rsidR="00FD6D74" w:rsidRPr="00290107">
        <w:rPr>
          <w:rFonts w:ascii="Times New Roman" w:hAnsi="Times New Roman" w:cs="Times New Roman"/>
          <w:sz w:val="24"/>
          <w:szCs w:val="24"/>
          <w:rPrChange w:id="474" w:author="Michael Larbi" w:date="2023-05-05T09:17:00Z">
            <w:rPr>
              <w:rFonts w:ascii="Times New Roman" w:hAnsi="Times New Roman" w:cs="Times New Roman"/>
            </w:rPr>
          </w:rPrChange>
        </w:rPr>
        <w:t>areas like debugging</w:t>
      </w:r>
      <w:r w:rsidR="00225544" w:rsidRPr="00290107">
        <w:rPr>
          <w:rFonts w:ascii="Times New Roman" w:hAnsi="Times New Roman" w:cs="Times New Roman"/>
          <w:sz w:val="24"/>
          <w:szCs w:val="24"/>
          <w:rPrChange w:id="475" w:author="Michael Larbi" w:date="2023-05-05T09:17:00Z">
            <w:rPr>
              <w:rFonts w:ascii="Times New Roman" w:hAnsi="Times New Roman" w:cs="Times New Roman"/>
            </w:rPr>
          </w:rPrChange>
        </w:rPr>
        <w:t xml:space="preserve"> </w:t>
      </w:r>
      <w:r w:rsidR="00976854" w:rsidRPr="00290107">
        <w:rPr>
          <w:rFonts w:ascii="Times New Roman" w:hAnsi="Times New Roman" w:cs="Times New Roman"/>
          <w:sz w:val="24"/>
          <w:szCs w:val="24"/>
          <w:rPrChange w:id="476" w:author="Michael Larbi" w:date="2023-05-05T09:17:00Z">
            <w:rPr>
              <w:rFonts w:ascii="Times New Roman" w:hAnsi="Times New Roman" w:cs="Times New Roman"/>
            </w:rPr>
          </w:rPrChange>
        </w:rPr>
        <w:fldChar w:fldCharType="begin"/>
      </w:r>
      <w:r w:rsidR="00976854" w:rsidRPr="00290107">
        <w:rPr>
          <w:rFonts w:ascii="Times New Roman" w:hAnsi="Times New Roman" w:cs="Times New Roman"/>
          <w:sz w:val="24"/>
          <w:szCs w:val="24"/>
          <w:rPrChange w:id="477" w:author="Michael Larbi" w:date="2023-05-05T09:17:00Z">
            <w:rPr>
              <w:rFonts w:ascii="Times New Roman" w:hAnsi="Times New Roman" w:cs="Times New Roman"/>
            </w:rPr>
          </w:rPrChange>
        </w:rPr>
        <w:instrText xml:space="preserve"> ADDIN ZOTERO_ITEM CSL_CITATION {"citationID":"o8aEFAOB","properties":{"formattedCitation":"[7]","plainCitation":"[7]","noteIndex":0},"citationItems":[{"id":5,"uris":["http://zotero.org/users/local/pAItEFBr/items/HIX4J62Z"],"itemData":{"id":5,"type":"article-journal","abstract":"This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effectively.","container-title":"International Journal of Information Technology &amp; Computer Engineering (IJITC) ISSN : 2455-5290","DOI":"10.55529/ijitc.31.17.22","ISSN":"2455-5290","issue":"01","language":"en","license":"Copyright (c) 2023 Authors","note":"number: 01","page":"17-22","source":"journal.hmjournals.com","title":"Use Chat GPT to Solve Programming Bugs","volume":"3","author":[{"family":"Surameery","given":"Nigar M. Shafiq"},{"family":"Shakor","given":"Mohammed Y."}],"issued":{"date-parts":[["2023",1,28]]}}}],"schema":"https://github.com/citation-style-language/schema/raw/master/csl-citation.json"} </w:instrText>
      </w:r>
      <w:r w:rsidR="00976854" w:rsidRPr="00290107">
        <w:rPr>
          <w:rFonts w:ascii="Times New Roman" w:hAnsi="Times New Roman" w:cs="Times New Roman"/>
          <w:sz w:val="24"/>
          <w:szCs w:val="24"/>
          <w:rPrChange w:id="478" w:author="Michael Larbi" w:date="2023-05-05T09:17:00Z">
            <w:rPr>
              <w:rFonts w:ascii="Times New Roman" w:hAnsi="Times New Roman" w:cs="Times New Roman"/>
            </w:rPr>
          </w:rPrChange>
        </w:rPr>
        <w:fldChar w:fldCharType="separate"/>
      </w:r>
      <w:r w:rsidR="00976854" w:rsidRPr="00290107">
        <w:rPr>
          <w:rFonts w:ascii="Times New Roman" w:hAnsi="Times New Roman" w:cs="Times New Roman"/>
          <w:sz w:val="24"/>
          <w:szCs w:val="24"/>
          <w:rPrChange w:id="479" w:author="Michael Larbi" w:date="2023-05-05T09:17:00Z">
            <w:rPr>
              <w:rFonts w:ascii="Times New Roman" w:hAnsi="Times New Roman" w:cs="Times New Roman"/>
            </w:rPr>
          </w:rPrChange>
        </w:rPr>
        <w:t>[7]</w:t>
      </w:r>
      <w:r w:rsidR="00976854" w:rsidRPr="00290107">
        <w:rPr>
          <w:rFonts w:ascii="Times New Roman" w:hAnsi="Times New Roman" w:cs="Times New Roman"/>
          <w:sz w:val="24"/>
          <w:szCs w:val="24"/>
          <w:rPrChange w:id="480" w:author="Michael Larbi" w:date="2023-05-05T09:17:00Z">
            <w:rPr>
              <w:rFonts w:ascii="Times New Roman" w:hAnsi="Times New Roman" w:cs="Times New Roman"/>
            </w:rPr>
          </w:rPrChange>
        </w:rPr>
        <w:fldChar w:fldCharType="end"/>
      </w:r>
      <w:r w:rsidR="00214014" w:rsidRPr="00290107">
        <w:rPr>
          <w:rFonts w:ascii="Times New Roman" w:hAnsi="Times New Roman" w:cs="Times New Roman"/>
          <w:sz w:val="24"/>
          <w:szCs w:val="24"/>
          <w:rPrChange w:id="481" w:author="Michael Larbi" w:date="2023-05-05T09:17:00Z">
            <w:rPr>
              <w:rFonts w:ascii="Times New Roman" w:hAnsi="Times New Roman" w:cs="Times New Roman"/>
            </w:rPr>
          </w:rPrChange>
        </w:rPr>
        <w:t xml:space="preserve">, </w:t>
      </w:r>
      <w:r w:rsidR="009D651A" w:rsidRPr="00290107">
        <w:rPr>
          <w:rFonts w:ascii="Times New Roman" w:hAnsi="Times New Roman" w:cs="Times New Roman"/>
          <w:sz w:val="24"/>
          <w:szCs w:val="24"/>
          <w:rPrChange w:id="482" w:author="Michael Larbi" w:date="2023-05-05T09:17:00Z">
            <w:rPr>
              <w:rFonts w:ascii="Times New Roman" w:hAnsi="Times New Roman" w:cs="Times New Roman"/>
            </w:rPr>
          </w:rPrChange>
        </w:rPr>
        <w:t xml:space="preserve"> </w:t>
      </w:r>
      <w:ins w:id="483" w:author="Michael Larbi" w:date="2023-04-30T17:49:00Z">
        <w:r w:rsidR="00D66522" w:rsidRPr="00290107">
          <w:rPr>
            <w:rFonts w:ascii="Times New Roman" w:hAnsi="Times New Roman" w:cs="Times New Roman"/>
            <w:sz w:val="24"/>
            <w:szCs w:val="24"/>
            <w:rPrChange w:id="484" w:author="Michael Larbi" w:date="2023-05-05T09:17:00Z">
              <w:rPr>
                <w:rFonts w:ascii="Times New Roman" w:hAnsi="Times New Roman" w:cs="Times New Roman"/>
              </w:rPr>
            </w:rPrChange>
          </w:rPr>
          <w:t xml:space="preserve">and </w:t>
        </w:r>
      </w:ins>
      <w:del w:id="485" w:author="Michael Larbi" w:date="2023-04-30T17:49:00Z">
        <w:r w:rsidR="00662139" w:rsidRPr="00290107" w:rsidDel="00D66522">
          <w:rPr>
            <w:rFonts w:ascii="Times New Roman" w:hAnsi="Times New Roman" w:cs="Times New Roman"/>
            <w:sz w:val="24"/>
            <w:szCs w:val="24"/>
            <w:rPrChange w:id="486" w:author="Michael Larbi" w:date="2023-05-05T09:17:00Z">
              <w:rPr>
                <w:rFonts w:ascii="Times New Roman" w:hAnsi="Times New Roman" w:cs="Times New Roman"/>
              </w:rPr>
            </w:rPrChange>
          </w:rPr>
          <w:delText xml:space="preserve">as well </w:delText>
        </w:r>
        <w:r w:rsidR="0018169F" w:rsidRPr="00290107" w:rsidDel="00D66522">
          <w:rPr>
            <w:rFonts w:ascii="Times New Roman" w:hAnsi="Times New Roman" w:cs="Times New Roman"/>
            <w:sz w:val="24"/>
            <w:szCs w:val="24"/>
            <w:rPrChange w:id="487" w:author="Michael Larbi" w:date="2023-05-05T09:17:00Z">
              <w:rPr>
                <w:rFonts w:ascii="Times New Roman" w:hAnsi="Times New Roman" w:cs="Times New Roman"/>
              </w:rPr>
            </w:rPrChange>
          </w:rPr>
          <w:delText xml:space="preserve">as </w:delText>
        </w:r>
      </w:del>
      <w:r w:rsidR="0018169F" w:rsidRPr="00290107">
        <w:rPr>
          <w:rFonts w:ascii="Times New Roman" w:hAnsi="Times New Roman" w:cs="Times New Roman"/>
          <w:sz w:val="24"/>
          <w:szCs w:val="24"/>
          <w:rPrChange w:id="488" w:author="Michael Larbi" w:date="2023-05-05T09:17:00Z">
            <w:rPr>
              <w:rFonts w:ascii="Times New Roman" w:hAnsi="Times New Roman" w:cs="Times New Roman"/>
            </w:rPr>
          </w:rPrChange>
        </w:rPr>
        <w:t>perform</w:t>
      </w:r>
      <w:ins w:id="489" w:author="Michael Larbi" w:date="2023-04-30T17:49:00Z">
        <w:r w:rsidR="00D66522" w:rsidRPr="00290107">
          <w:rPr>
            <w:rFonts w:ascii="Times New Roman" w:hAnsi="Times New Roman" w:cs="Times New Roman"/>
            <w:sz w:val="24"/>
            <w:szCs w:val="24"/>
            <w:rPrChange w:id="490" w:author="Michael Larbi" w:date="2023-05-05T09:17:00Z">
              <w:rPr>
                <w:rFonts w:ascii="Times New Roman" w:hAnsi="Times New Roman" w:cs="Times New Roman"/>
              </w:rPr>
            </w:rPrChange>
          </w:rPr>
          <w:t>s</w:t>
        </w:r>
      </w:ins>
      <w:r w:rsidR="0018169F" w:rsidRPr="00290107">
        <w:rPr>
          <w:rFonts w:ascii="Times New Roman" w:hAnsi="Times New Roman" w:cs="Times New Roman"/>
          <w:sz w:val="24"/>
          <w:szCs w:val="24"/>
          <w:rPrChange w:id="491" w:author="Michael Larbi" w:date="2023-05-05T09:17:00Z">
            <w:rPr>
              <w:rFonts w:ascii="Times New Roman" w:hAnsi="Times New Roman" w:cs="Times New Roman"/>
            </w:rPr>
          </w:rPrChange>
        </w:rPr>
        <w:t xml:space="preserve"> diverse </w:t>
      </w:r>
      <w:r w:rsidR="00CE341E" w:rsidRPr="00290107">
        <w:rPr>
          <w:rFonts w:ascii="Times New Roman" w:hAnsi="Times New Roman" w:cs="Times New Roman"/>
          <w:sz w:val="24"/>
          <w:szCs w:val="24"/>
          <w:rPrChange w:id="492" w:author="Michael Larbi" w:date="2023-05-05T09:17:00Z">
            <w:rPr>
              <w:rFonts w:ascii="Times New Roman" w:hAnsi="Times New Roman" w:cs="Times New Roman"/>
            </w:rPr>
          </w:rPrChange>
        </w:rPr>
        <w:t>programming</w:t>
      </w:r>
      <w:r w:rsidR="005C1263" w:rsidRPr="00290107">
        <w:rPr>
          <w:rFonts w:ascii="Times New Roman" w:hAnsi="Times New Roman" w:cs="Times New Roman"/>
          <w:sz w:val="24"/>
          <w:szCs w:val="24"/>
          <w:rPrChange w:id="493" w:author="Michael Larbi" w:date="2023-05-05T09:17:00Z">
            <w:rPr>
              <w:rFonts w:ascii="Times New Roman" w:hAnsi="Times New Roman" w:cs="Times New Roman"/>
            </w:rPr>
          </w:rPrChange>
        </w:rPr>
        <w:t>-related</w:t>
      </w:r>
      <w:r w:rsidR="00CE341E" w:rsidRPr="00290107">
        <w:rPr>
          <w:rFonts w:ascii="Times New Roman" w:hAnsi="Times New Roman" w:cs="Times New Roman"/>
          <w:sz w:val="24"/>
          <w:szCs w:val="24"/>
          <w:rPrChange w:id="494" w:author="Michael Larbi" w:date="2023-05-05T09:17:00Z">
            <w:rPr>
              <w:rFonts w:ascii="Times New Roman" w:hAnsi="Times New Roman" w:cs="Times New Roman"/>
            </w:rPr>
          </w:rPrChange>
        </w:rPr>
        <w:t xml:space="preserve"> task such </w:t>
      </w:r>
      <w:r w:rsidR="00293526" w:rsidRPr="00290107">
        <w:rPr>
          <w:rFonts w:ascii="Times New Roman" w:hAnsi="Times New Roman" w:cs="Times New Roman"/>
          <w:sz w:val="24"/>
          <w:szCs w:val="24"/>
          <w:rPrChange w:id="495" w:author="Michael Larbi" w:date="2023-05-05T09:17:00Z">
            <w:rPr>
              <w:rFonts w:ascii="Times New Roman" w:hAnsi="Times New Roman" w:cs="Times New Roman"/>
            </w:rPr>
          </w:rPrChange>
        </w:rPr>
        <w:t>as code completion</w:t>
      </w:r>
      <w:r w:rsidR="005C1263" w:rsidRPr="00290107">
        <w:rPr>
          <w:rFonts w:ascii="Times New Roman" w:hAnsi="Times New Roman" w:cs="Times New Roman"/>
          <w:sz w:val="24"/>
          <w:szCs w:val="24"/>
          <w:rPrChange w:id="496" w:author="Michael Larbi" w:date="2023-05-05T09:17:00Z">
            <w:rPr>
              <w:rFonts w:ascii="Times New Roman" w:hAnsi="Times New Roman" w:cs="Times New Roman"/>
            </w:rPr>
          </w:rPrChange>
        </w:rPr>
        <w:t>,</w:t>
      </w:r>
      <w:r w:rsidR="00425367" w:rsidRPr="00290107">
        <w:rPr>
          <w:rFonts w:ascii="Times New Roman" w:hAnsi="Times New Roman" w:cs="Times New Roman"/>
          <w:sz w:val="24"/>
          <w:szCs w:val="24"/>
          <w:rPrChange w:id="497" w:author="Michael Larbi" w:date="2023-05-05T09:17:00Z">
            <w:rPr>
              <w:rFonts w:ascii="Times New Roman" w:hAnsi="Times New Roman" w:cs="Times New Roman"/>
            </w:rPr>
          </w:rPrChange>
        </w:rPr>
        <w:t xml:space="preserve"> text-to</w:t>
      </w:r>
      <w:r w:rsidR="009A477D" w:rsidRPr="00290107">
        <w:rPr>
          <w:rFonts w:ascii="Times New Roman" w:hAnsi="Times New Roman" w:cs="Times New Roman"/>
          <w:sz w:val="24"/>
          <w:szCs w:val="24"/>
          <w:rPrChange w:id="498" w:author="Michael Larbi" w:date="2023-05-05T09:17:00Z">
            <w:rPr>
              <w:rFonts w:ascii="Times New Roman" w:hAnsi="Times New Roman" w:cs="Times New Roman"/>
            </w:rPr>
          </w:rPrChange>
        </w:rPr>
        <w:t>-</w:t>
      </w:r>
      <w:r w:rsidR="00425367" w:rsidRPr="00290107">
        <w:rPr>
          <w:rFonts w:ascii="Times New Roman" w:hAnsi="Times New Roman" w:cs="Times New Roman"/>
          <w:sz w:val="24"/>
          <w:szCs w:val="24"/>
          <w:rPrChange w:id="499" w:author="Michael Larbi" w:date="2023-05-05T09:17:00Z">
            <w:rPr>
              <w:rFonts w:ascii="Times New Roman" w:hAnsi="Times New Roman" w:cs="Times New Roman"/>
            </w:rPr>
          </w:rPrChange>
        </w:rPr>
        <w:t xml:space="preserve">code </w:t>
      </w:r>
      <w:r w:rsidR="009A477D" w:rsidRPr="00290107">
        <w:rPr>
          <w:rFonts w:ascii="Times New Roman" w:hAnsi="Times New Roman" w:cs="Times New Roman"/>
          <w:sz w:val="24"/>
          <w:szCs w:val="24"/>
          <w:rPrChange w:id="500" w:author="Michael Larbi" w:date="2023-05-05T09:17:00Z">
            <w:rPr>
              <w:rFonts w:ascii="Times New Roman" w:hAnsi="Times New Roman" w:cs="Times New Roman"/>
            </w:rPr>
          </w:rPrChange>
        </w:rPr>
        <w:t xml:space="preserve">and image </w:t>
      </w:r>
      <w:r w:rsidR="00425367" w:rsidRPr="00290107">
        <w:rPr>
          <w:rFonts w:ascii="Times New Roman" w:hAnsi="Times New Roman" w:cs="Times New Roman"/>
          <w:sz w:val="24"/>
          <w:szCs w:val="24"/>
          <w:rPrChange w:id="501" w:author="Michael Larbi" w:date="2023-05-05T09:17:00Z">
            <w:rPr>
              <w:rFonts w:ascii="Times New Roman" w:hAnsi="Times New Roman" w:cs="Times New Roman"/>
            </w:rPr>
          </w:rPrChange>
        </w:rPr>
        <w:t xml:space="preserve">generation, </w:t>
      </w:r>
      <w:r w:rsidR="00945F34" w:rsidRPr="00290107">
        <w:rPr>
          <w:rFonts w:ascii="Times New Roman" w:hAnsi="Times New Roman" w:cs="Times New Roman"/>
          <w:sz w:val="24"/>
          <w:szCs w:val="24"/>
          <w:rPrChange w:id="502" w:author="Michael Larbi" w:date="2023-05-05T09:17:00Z">
            <w:rPr>
              <w:rFonts w:ascii="Times New Roman" w:hAnsi="Times New Roman" w:cs="Times New Roman"/>
            </w:rPr>
          </w:rPrChange>
        </w:rPr>
        <w:t>code</w:t>
      </w:r>
      <w:r w:rsidR="001F310E" w:rsidRPr="00290107">
        <w:rPr>
          <w:rFonts w:ascii="Times New Roman" w:hAnsi="Times New Roman" w:cs="Times New Roman"/>
          <w:sz w:val="24"/>
          <w:szCs w:val="24"/>
          <w:rPrChange w:id="503" w:author="Michael Larbi" w:date="2023-05-05T09:17:00Z">
            <w:rPr>
              <w:rFonts w:ascii="Times New Roman" w:hAnsi="Times New Roman" w:cs="Times New Roman"/>
            </w:rPr>
          </w:rPrChange>
        </w:rPr>
        <w:t xml:space="preserve"> optimization and</w:t>
      </w:r>
      <w:r w:rsidR="00945F34" w:rsidRPr="00290107">
        <w:rPr>
          <w:rFonts w:ascii="Times New Roman" w:hAnsi="Times New Roman" w:cs="Times New Roman"/>
          <w:sz w:val="24"/>
          <w:szCs w:val="24"/>
          <w:rPrChange w:id="504" w:author="Michael Larbi" w:date="2023-05-05T09:17:00Z">
            <w:rPr>
              <w:rFonts w:ascii="Times New Roman" w:hAnsi="Times New Roman" w:cs="Times New Roman"/>
            </w:rPr>
          </w:rPrChange>
        </w:rPr>
        <w:t xml:space="preserve"> snippet</w:t>
      </w:r>
      <w:r w:rsidR="001F310E" w:rsidRPr="00290107">
        <w:rPr>
          <w:rFonts w:ascii="Times New Roman" w:hAnsi="Times New Roman" w:cs="Times New Roman"/>
          <w:sz w:val="24"/>
          <w:szCs w:val="24"/>
          <w:rPrChange w:id="505" w:author="Michael Larbi" w:date="2023-05-05T09:17:00Z">
            <w:rPr>
              <w:rFonts w:ascii="Times New Roman" w:hAnsi="Times New Roman" w:cs="Times New Roman"/>
            </w:rPr>
          </w:rPrChange>
        </w:rPr>
        <w:t xml:space="preserve"> prediction</w:t>
      </w:r>
      <w:r w:rsidR="00BB6D04" w:rsidRPr="00290107">
        <w:rPr>
          <w:rFonts w:ascii="Times New Roman" w:hAnsi="Times New Roman" w:cs="Times New Roman"/>
          <w:sz w:val="24"/>
          <w:szCs w:val="24"/>
          <w:rPrChange w:id="506" w:author="Michael Larbi" w:date="2023-05-05T09:17:00Z">
            <w:rPr>
              <w:rFonts w:ascii="Times New Roman" w:hAnsi="Times New Roman" w:cs="Times New Roman"/>
            </w:rPr>
          </w:rPrChange>
        </w:rPr>
        <w:t>,</w:t>
      </w:r>
      <w:r w:rsidR="009F7692" w:rsidRPr="00290107">
        <w:rPr>
          <w:rFonts w:ascii="Times New Roman" w:hAnsi="Times New Roman" w:cs="Times New Roman"/>
          <w:sz w:val="24"/>
          <w:szCs w:val="24"/>
          <w:rPrChange w:id="507" w:author="Michael Larbi" w:date="2023-05-05T09:17:00Z">
            <w:rPr>
              <w:rFonts w:ascii="Times New Roman" w:hAnsi="Times New Roman" w:cs="Times New Roman"/>
            </w:rPr>
          </w:rPrChange>
        </w:rPr>
        <w:t xml:space="preserve"> refactoring, document</w:t>
      </w:r>
      <w:r w:rsidR="00F31F8B" w:rsidRPr="00290107">
        <w:rPr>
          <w:rFonts w:ascii="Times New Roman" w:hAnsi="Times New Roman" w:cs="Times New Roman"/>
          <w:sz w:val="24"/>
          <w:szCs w:val="24"/>
          <w:rPrChange w:id="508" w:author="Michael Larbi" w:date="2023-05-05T09:17:00Z">
            <w:rPr>
              <w:rFonts w:ascii="Times New Roman" w:hAnsi="Times New Roman" w:cs="Times New Roman"/>
            </w:rPr>
          </w:rPrChange>
        </w:rPr>
        <w:t xml:space="preserve"> generation and solutions to technical queries</w:t>
      </w:r>
      <w:r w:rsidR="00C97D55" w:rsidRPr="00290107">
        <w:rPr>
          <w:rFonts w:ascii="Times New Roman" w:hAnsi="Times New Roman" w:cs="Times New Roman"/>
          <w:sz w:val="24"/>
          <w:szCs w:val="24"/>
          <w:rPrChange w:id="509" w:author="Michael Larbi" w:date="2023-05-05T09:17:00Z">
            <w:rPr>
              <w:rFonts w:ascii="Times New Roman" w:hAnsi="Times New Roman" w:cs="Times New Roman"/>
            </w:rPr>
          </w:rPrChange>
        </w:rPr>
        <w:t xml:space="preserve"> etc.</w:t>
      </w:r>
      <w:r w:rsidR="00AF68BE" w:rsidRPr="00290107">
        <w:rPr>
          <w:rFonts w:ascii="Times New Roman" w:hAnsi="Times New Roman" w:cs="Times New Roman"/>
          <w:sz w:val="24"/>
          <w:szCs w:val="24"/>
          <w:rPrChange w:id="510" w:author="Michael Larbi" w:date="2023-05-05T09:17:00Z">
            <w:rPr>
              <w:rFonts w:ascii="Times New Roman" w:hAnsi="Times New Roman" w:cs="Times New Roman"/>
            </w:rPr>
          </w:rPrChange>
        </w:rPr>
        <w:t xml:space="preserve"> which </w:t>
      </w:r>
      <w:r w:rsidR="00406B13" w:rsidRPr="00290107">
        <w:rPr>
          <w:rFonts w:ascii="Times New Roman" w:hAnsi="Times New Roman" w:cs="Times New Roman"/>
          <w:sz w:val="24"/>
          <w:szCs w:val="24"/>
          <w:rPrChange w:id="511" w:author="Michael Larbi" w:date="2023-05-05T09:17:00Z">
            <w:rPr>
              <w:rFonts w:ascii="Times New Roman" w:hAnsi="Times New Roman" w:cs="Times New Roman"/>
            </w:rPr>
          </w:rPrChange>
        </w:rPr>
        <w:t>make</w:t>
      </w:r>
      <w:r w:rsidR="001E4DE3" w:rsidRPr="00290107">
        <w:rPr>
          <w:rFonts w:ascii="Times New Roman" w:hAnsi="Times New Roman" w:cs="Times New Roman"/>
          <w:sz w:val="24"/>
          <w:szCs w:val="24"/>
          <w:rPrChange w:id="512" w:author="Michael Larbi" w:date="2023-05-05T09:17:00Z">
            <w:rPr>
              <w:rFonts w:ascii="Times New Roman" w:hAnsi="Times New Roman" w:cs="Times New Roman"/>
            </w:rPr>
          </w:rPrChange>
        </w:rPr>
        <w:t xml:space="preserve"> learning programming </w:t>
      </w:r>
      <w:r w:rsidR="000F79AE" w:rsidRPr="00290107">
        <w:rPr>
          <w:rFonts w:ascii="Times New Roman" w:hAnsi="Times New Roman" w:cs="Times New Roman"/>
          <w:sz w:val="24"/>
          <w:szCs w:val="24"/>
          <w:rPrChange w:id="513" w:author="Michael Larbi" w:date="2023-05-05T09:17:00Z">
            <w:rPr>
              <w:rFonts w:ascii="Times New Roman" w:hAnsi="Times New Roman" w:cs="Times New Roman"/>
            </w:rPr>
          </w:rPrChange>
        </w:rPr>
        <w:t xml:space="preserve">languages facile and less challenging to newbies and </w:t>
      </w:r>
      <w:r w:rsidR="00B34555" w:rsidRPr="00290107">
        <w:rPr>
          <w:rFonts w:ascii="Times New Roman" w:hAnsi="Times New Roman" w:cs="Times New Roman"/>
          <w:sz w:val="24"/>
          <w:szCs w:val="24"/>
          <w:rPrChange w:id="514" w:author="Michael Larbi" w:date="2023-05-05T09:17:00Z">
            <w:rPr>
              <w:rFonts w:ascii="Times New Roman" w:hAnsi="Times New Roman" w:cs="Times New Roman"/>
            </w:rPr>
          </w:rPrChange>
        </w:rPr>
        <w:t>even some experienced developers</w:t>
      </w:r>
      <w:r w:rsidR="007B7750" w:rsidRPr="00290107">
        <w:rPr>
          <w:rFonts w:ascii="Times New Roman" w:hAnsi="Times New Roman" w:cs="Times New Roman"/>
          <w:sz w:val="24"/>
          <w:szCs w:val="24"/>
          <w:rPrChange w:id="515" w:author="Michael Larbi" w:date="2023-05-05T09:17:00Z">
            <w:rPr>
              <w:rFonts w:ascii="Times New Roman" w:hAnsi="Times New Roman" w:cs="Times New Roman"/>
            </w:rPr>
          </w:rPrChange>
        </w:rPr>
        <w:fldChar w:fldCharType="begin"/>
      </w:r>
      <w:r w:rsidR="007B7750" w:rsidRPr="00290107">
        <w:rPr>
          <w:rFonts w:ascii="Times New Roman" w:hAnsi="Times New Roman" w:cs="Times New Roman"/>
          <w:sz w:val="24"/>
          <w:szCs w:val="24"/>
          <w:rPrChange w:id="516" w:author="Michael Larbi" w:date="2023-05-05T09:17:00Z">
            <w:rPr>
              <w:rFonts w:ascii="Times New Roman" w:hAnsi="Times New Roman" w:cs="Times New Roman"/>
            </w:rPr>
          </w:rPrChange>
        </w:rPr>
        <w:instrText xml:space="preserve"> ADDIN ZOTERO_ITEM CSL_CITATION {"citationID":"EB4SwTlY","properties":{"formattedCitation":"[8]","plainCitation":"[8]","noteIndex":0},"citationItems":[{"id":7,"uris":["http://zotero.org/users/local/pAItEFBr/items/UNRZ59LY"],"itemData":{"id":7,"type":"article-journal","abstract":"Purpose: The purpose of this abstract is to outline the role and capabilities of ChatGPT, a language model developed by OpenAI for computer programming.\nMethodology: ChatGPT is a large language model that has been trained on a diverse range of texts and can perform a variety of programming-related tasks. These tasks include code completion and correction, code snippet prediction and suggestion, automatic syntax error fixing, code optimization and refactoring suggestions, missing code generation, document generation, chatbot development, text-to-code generation, and answering technical queries.\nResults: ChatGPT can provide users with explanations, examples, and guidance to help them understand complex concepts and technologies, find relevant resources, and diagnose and resolve technical problems. Its use can improve overall satisfaction with support services and help organizations build a reputation for expertise and reliability.\nConclusions: In conclusion, ChatGPT is a powerful and versatile tool for computer programming that can support developers and users in a wide range of tasks. Its ability to provide explanations, examples, and guidance makes it a valuable resource for technical support, while its ability to perform programming-related tasks can improve efficiency and accuracy.","container-title":"Mesopotamian Journal of Computer Science","DOI":"10.58496/MJCSC/2023/002","ISSN":"2958-6631","language":"en","license":"Copyright (c) 2023 Som Biswas","page":"8-16","source":"mesopotamian.press","title":"Role of ChatGPT in Computer Programming.: ChatGPT in Computer Programming.","title-short":"Role of ChatGPT in Computer Programming.","volume":"2023","author":[{"family":"Biswas","given":"Som"}],"issued":{"date-parts":[["2023",2,5]]}}}],"schema":"https://github.com/citation-style-language/schema/raw/master/csl-citation.json"} </w:instrText>
      </w:r>
      <w:r w:rsidR="007B7750" w:rsidRPr="00290107">
        <w:rPr>
          <w:rFonts w:ascii="Times New Roman" w:hAnsi="Times New Roman" w:cs="Times New Roman"/>
          <w:sz w:val="24"/>
          <w:szCs w:val="24"/>
          <w:rPrChange w:id="517" w:author="Michael Larbi" w:date="2023-05-05T09:17:00Z">
            <w:rPr>
              <w:rFonts w:ascii="Times New Roman" w:hAnsi="Times New Roman" w:cs="Times New Roman"/>
            </w:rPr>
          </w:rPrChange>
        </w:rPr>
        <w:fldChar w:fldCharType="separate"/>
      </w:r>
      <w:r w:rsidR="007B7750" w:rsidRPr="00290107">
        <w:rPr>
          <w:rFonts w:ascii="Times New Roman" w:hAnsi="Times New Roman" w:cs="Times New Roman"/>
          <w:sz w:val="24"/>
          <w:szCs w:val="24"/>
          <w:rPrChange w:id="518" w:author="Michael Larbi" w:date="2023-05-05T09:17:00Z">
            <w:rPr>
              <w:rFonts w:ascii="Times New Roman" w:hAnsi="Times New Roman" w:cs="Times New Roman"/>
            </w:rPr>
          </w:rPrChange>
        </w:rPr>
        <w:t>[8]</w:t>
      </w:r>
      <w:r w:rsidR="007B7750" w:rsidRPr="00290107">
        <w:rPr>
          <w:rFonts w:ascii="Times New Roman" w:hAnsi="Times New Roman" w:cs="Times New Roman"/>
          <w:sz w:val="24"/>
          <w:szCs w:val="24"/>
          <w:rPrChange w:id="519" w:author="Michael Larbi" w:date="2023-05-05T09:17:00Z">
            <w:rPr>
              <w:rFonts w:ascii="Times New Roman" w:hAnsi="Times New Roman" w:cs="Times New Roman"/>
            </w:rPr>
          </w:rPrChange>
        </w:rPr>
        <w:fldChar w:fldCharType="end"/>
      </w:r>
      <w:r w:rsidR="00B34555" w:rsidRPr="00290107">
        <w:rPr>
          <w:rFonts w:ascii="Times New Roman" w:hAnsi="Times New Roman" w:cs="Times New Roman"/>
          <w:sz w:val="24"/>
          <w:szCs w:val="24"/>
          <w:rPrChange w:id="520" w:author="Michael Larbi" w:date="2023-05-05T09:17:00Z">
            <w:rPr>
              <w:rFonts w:ascii="Times New Roman" w:hAnsi="Times New Roman" w:cs="Times New Roman"/>
            </w:rPr>
          </w:rPrChange>
        </w:rPr>
        <w:t xml:space="preserve">. </w:t>
      </w:r>
    </w:p>
    <w:p w14:paraId="37555666" w14:textId="2248BC73" w:rsidR="00757900" w:rsidRPr="00290107" w:rsidRDefault="000233B0" w:rsidP="001F3EA5">
      <w:pPr>
        <w:spacing w:line="480" w:lineRule="auto"/>
        <w:jc w:val="both"/>
        <w:rPr>
          <w:rFonts w:ascii="Times New Roman" w:hAnsi="Times New Roman" w:cs="Times New Roman"/>
          <w:sz w:val="24"/>
          <w:szCs w:val="24"/>
          <w:rPrChange w:id="521" w:author="Michael Larbi" w:date="2023-05-05T09:17:00Z">
            <w:rPr>
              <w:rFonts w:ascii="Times New Roman" w:hAnsi="Times New Roman" w:cs="Times New Roman"/>
            </w:rPr>
          </w:rPrChange>
        </w:rPr>
      </w:pPr>
      <w:r w:rsidRPr="00290107">
        <w:rPr>
          <w:rFonts w:ascii="Times New Roman" w:hAnsi="Times New Roman" w:cs="Times New Roman"/>
          <w:sz w:val="24"/>
          <w:szCs w:val="24"/>
          <w:rPrChange w:id="522" w:author="Michael Larbi" w:date="2023-05-05T09:17:00Z">
            <w:rPr>
              <w:rFonts w:ascii="Times New Roman" w:hAnsi="Times New Roman" w:cs="Times New Roman"/>
            </w:rPr>
          </w:rPrChange>
        </w:rPr>
        <w:t>Similarly,</w:t>
      </w:r>
      <w:r w:rsidR="00B34555" w:rsidRPr="00290107">
        <w:rPr>
          <w:rFonts w:ascii="Times New Roman" w:hAnsi="Times New Roman" w:cs="Times New Roman"/>
          <w:sz w:val="24"/>
          <w:szCs w:val="24"/>
          <w:rPrChange w:id="523" w:author="Michael Larbi" w:date="2023-05-05T09:17:00Z">
            <w:rPr>
              <w:rFonts w:ascii="Times New Roman" w:hAnsi="Times New Roman" w:cs="Times New Roman"/>
            </w:rPr>
          </w:rPrChange>
        </w:rPr>
        <w:t xml:space="preserve"> W3schools.com</w:t>
      </w:r>
      <w:ins w:id="524" w:author="Michael Larbi" w:date="2023-05-10T05:25:00Z">
        <w:r w:rsidR="00DD1D5B">
          <w:rPr>
            <w:rFonts w:ascii="Times New Roman" w:hAnsi="Times New Roman" w:cs="Times New Roman"/>
            <w:sz w:val="24"/>
            <w:szCs w:val="24"/>
          </w:rPr>
          <w:t xml:space="preserve"> (an educational website</w:t>
        </w:r>
      </w:ins>
      <w:ins w:id="525" w:author="Michael Larbi" w:date="2023-05-10T05:28:00Z">
        <w:r w:rsidR="00A16566">
          <w:rPr>
            <w:rFonts w:ascii="Times New Roman" w:hAnsi="Times New Roman" w:cs="Times New Roman"/>
            <w:sz w:val="24"/>
            <w:szCs w:val="24"/>
          </w:rPr>
          <w:t xml:space="preserve"> launched in </w:t>
        </w:r>
        <w:r w:rsidR="005E486B">
          <w:rPr>
            <w:rFonts w:ascii="Times New Roman" w:hAnsi="Times New Roman" w:cs="Times New Roman"/>
            <w:sz w:val="24"/>
            <w:szCs w:val="24"/>
          </w:rPr>
          <w:t>1998</w:t>
        </w:r>
      </w:ins>
      <w:ins w:id="526" w:author="Michael Larbi" w:date="2023-05-10T05:25:00Z">
        <w:r w:rsidR="00DD1D5B">
          <w:rPr>
            <w:rFonts w:ascii="Times New Roman" w:hAnsi="Times New Roman" w:cs="Times New Roman"/>
            <w:sz w:val="24"/>
            <w:szCs w:val="24"/>
          </w:rPr>
          <w:t>)</w:t>
        </w:r>
      </w:ins>
      <w:ins w:id="527" w:author="Michael Larbi" w:date="2023-05-10T05:29:00Z">
        <w:r w:rsidR="00741F68">
          <w:rPr>
            <w:rFonts w:ascii="Times New Roman" w:hAnsi="Times New Roman" w:cs="Times New Roman"/>
            <w:sz w:val="24"/>
            <w:szCs w:val="24"/>
          </w:rPr>
          <w:t xml:space="preserve">, </w:t>
        </w:r>
      </w:ins>
      <w:del w:id="528" w:author="Michael Larbi" w:date="2023-05-10T05:29:00Z">
        <w:r w:rsidR="00B34555" w:rsidRPr="00290107" w:rsidDel="00741F68">
          <w:rPr>
            <w:rFonts w:ascii="Times New Roman" w:hAnsi="Times New Roman" w:cs="Times New Roman"/>
            <w:sz w:val="24"/>
            <w:szCs w:val="24"/>
            <w:rPrChange w:id="529" w:author="Michael Larbi" w:date="2023-05-05T09:17:00Z">
              <w:rPr>
                <w:rFonts w:ascii="Times New Roman" w:hAnsi="Times New Roman" w:cs="Times New Roman"/>
              </w:rPr>
            </w:rPrChange>
          </w:rPr>
          <w:delText xml:space="preserve"> </w:delText>
        </w:r>
      </w:del>
      <w:r w:rsidRPr="00290107">
        <w:rPr>
          <w:rFonts w:ascii="Times New Roman" w:hAnsi="Times New Roman" w:cs="Times New Roman"/>
          <w:sz w:val="24"/>
          <w:szCs w:val="24"/>
          <w:rPrChange w:id="530" w:author="Michael Larbi" w:date="2023-05-05T09:17:00Z">
            <w:rPr>
              <w:rFonts w:ascii="Times New Roman" w:hAnsi="Times New Roman" w:cs="Times New Roman"/>
            </w:rPr>
          </w:rPrChange>
        </w:rPr>
        <w:t>provides</w:t>
      </w:r>
      <w:r w:rsidR="00B34555" w:rsidRPr="00290107">
        <w:rPr>
          <w:rFonts w:ascii="Times New Roman" w:hAnsi="Times New Roman" w:cs="Times New Roman"/>
          <w:sz w:val="24"/>
          <w:szCs w:val="24"/>
          <w:rPrChange w:id="531" w:author="Michael Larbi" w:date="2023-05-05T09:17:00Z">
            <w:rPr>
              <w:rFonts w:ascii="Times New Roman" w:hAnsi="Times New Roman" w:cs="Times New Roman"/>
            </w:rPr>
          </w:rPrChange>
        </w:rPr>
        <w:t xml:space="preserve"> </w:t>
      </w:r>
      <w:r w:rsidR="007265F8" w:rsidRPr="00290107">
        <w:rPr>
          <w:rFonts w:ascii="Times New Roman" w:hAnsi="Times New Roman" w:cs="Times New Roman"/>
          <w:sz w:val="24"/>
          <w:szCs w:val="24"/>
          <w:rPrChange w:id="532" w:author="Michael Larbi" w:date="2023-05-05T09:17:00Z">
            <w:rPr>
              <w:rFonts w:ascii="Times New Roman" w:hAnsi="Times New Roman" w:cs="Times New Roman"/>
            </w:rPr>
          </w:rPrChange>
        </w:rPr>
        <w:t xml:space="preserve">the </w:t>
      </w:r>
      <w:r w:rsidR="00931963" w:rsidRPr="00290107">
        <w:rPr>
          <w:rFonts w:ascii="Times New Roman" w:hAnsi="Times New Roman" w:cs="Times New Roman"/>
          <w:sz w:val="24"/>
          <w:szCs w:val="24"/>
          <w:rPrChange w:id="533" w:author="Michael Larbi" w:date="2023-05-05T09:17:00Z">
            <w:rPr>
              <w:rFonts w:ascii="Times New Roman" w:hAnsi="Times New Roman" w:cs="Times New Roman"/>
            </w:rPr>
          </w:rPrChange>
        </w:rPr>
        <w:t>“teach yourself</w:t>
      </w:r>
      <w:ins w:id="534" w:author="Michael Larbi" w:date="2023-05-10T05:27:00Z">
        <w:r w:rsidR="007839FB">
          <w:rPr>
            <w:rFonts w:ascii="Times New Roman" w:hAnsi="Times New Roman" w:cs="Times New Roman"/>
            <w:sz w:val="24"/>
            <w:szCs w:val="24"/>
          </w:rPr>
          <w:t xml:space="preserve"> tutorials</w:t>
        </w:r>
      </w:ins>
      <w:del w:id="535" w:author="Michael Larbi" w:date="2023-05-10T05:34:00Z">
        <w:r w:rsidR="00931963" w:rsidRPr="00290107" w:rsidDel="0023711B">
          <w:rPr>
            <w:rFonts w:ascii="Times New Roman" w:hAnsi="Times New Roman" w:cs="Times New Roman"/>
            <w:sz w:val="24"/>
            <w:szCs w:val="24"/>
            <w:rPrChange w:id="536" w:author="Michael Larbi" w:date="2023-05-05T09:17:00Z">
              <w:rPr>
                <w:rFonts w:ascii="Times New Roman" w:hAnsi="Times New Roman" w:cs="Times New Roman"/>
              </w:rPr>
            </w:rPrChange>
          </w:rPr>
          <w:delText>”</w:delText>
        </w:r>
        <w:r w:rsidR="00A94532" w:rsidRPr="00290107" w:rsidDel="0023711B">
          <w:rPr>
            <w:rFonts w:ascii="Times New Roman" w:hAnsi="Times New Roman" w:cs="Times New Roman"/>
            <w:sz w:val="24"/>
            <w:szCs w:val="24"/>
            <w:rPrChange w:id="537" w:author="Michael Larbi" w:date="2023-05-05T09:17:00Z">
              <w:rPr>
                <w:rFonts w:ascii="Times New Roman" w:hAnsi="Times New Roman" w:cs="Times New Roman"/>
              </w:rPr>
            </w:rPrChange>
          </w:rPr>
          <w:delText xml:space="preserve">, </w:delText>
        </w:r>
      </w:del>
      <w:ins w:id="538" w:author="Michael Larbi" w:date="2023-05-10T05:34:00Z">
        <w:r w:rsidR="0023711B" w:rsidRPr="0023711B">
          <w:rPr>
            <w:rFonts w:ascii="Times New Roman" w:hAnsi="Times New Roman" w:cs="Times New Roman"/>
            <w:sz w:val="24"/>
            <w:szCs w:val="24"/>
          </w:rPr>
          <w:t xml:space="preserve">”, </w:t>
        </w:r>
        <w:r w:rsidR="0023711B">
          <w:rPr>
            <w:rFonts w:ascii="Times New Roman" w:hAnsi="Times New Roman" w:cs="Times New Roman"/>
            <w:sz w:val="24"/>
            <w:szCs w:val="24"/>
          </w:rPr>
          <w:t>references</w:t>
        </w:r>
      </w:ins>
      <w:ins w:id="539" w:author="Michael Larbi" w:date="2023-05-10T05:27:00Z">
        <w:r w:rsidR="004128CE">
          <w:rPr>
            <w:rFonts w:ascii="Times New Roman" w:hAnsi="Times New Roman" w:cs="Times New Roman"/>
            <w:sz w:val="24"/>
            <w:szCs w:val="24"/>
          </w:rPr>
          <w:t xml:space="preserve"> </w:t>
        </w:r>
      </w:ins>
      <w:ins w:id="540" w:author="Michael Larbi" w:date="2023-05-10T05:28:00Z">
        <w:r w:rsidR="00A16566">
          <w:rPr>
            <w:rFonts w:ascii="Times New Roman" w:hAnsi="Times New Roman" w:cs="Times New Roman"/>
            <w:sz w:val="24"/>
            <w:szCs w:val="24"/>
          </w:rPr>
          <w:t xml:space="preserve">on topics </w:t>
        </w:r>
      </w:ins>
      <w:ins w:id="541" w:author="Michael Larbi" w:date="2023-05-10T05:27:00Z">
        <w:r w:rsidR="004128CE">
          <w:rPr>
            <w:rFonts w:ascii="Times New Roman" w:hAnsi="Times New Roman" w:cs="Times New Roman"/>
            <w:sz w:val="24"/>
            <w:szCs w:val="24"/>
          </w:rPr>
          <w:t xml:space="preserve">and </w:t>
        </w:r>
      </w:ins>
      <w:r w:rsidR="00C16076" w:rsidRPr="00290107">
        <w:rPr>
          <w:rFonts w:ascii="Times New Roman" w:hAnsi="Times New Roman" w:cs="Times New Roman"/>
          <w:sz w:val="24"/>
          <w:szCs w:val="24"/>
          <w:rPrChange w:id="542" w:author="Michael Larbi" w:date="2023-05-05T09:17:00Z">
            <w:rPr>
              <w:rFonts w:ascii="Times New Roman" w:hAnsi="Times New Roman" w:cs="Times New Roman"/>
            </w:rPr>
          </w:rPrChange>
        </w:rPr>
        <w:t>“</w:t>
      </w:r>
      <w:r w:rsidR="00A94532" w:rsidRPr="00290107">
        <w:rPr>
          <w:rFonts w:ascii="Times New Roman" w:hAnsi="Times New Roman" w:cs="Times New Roman"/>
          <w:sz w:val="24"/>
          <w:szCs w:val="24"/>
          <w:rPrChange w:id="543" w:author="Michael Larbi" w:date="2023-05-05T09:17:00Z">
            <w:rPr>
              <w:rFonts w:ascii="Times New Roman" w:hAnsi="Times New Roman" w:cs="Times New Roman"/>
            </w:rPr>
          </w:rPrChange>
        </w:rPr>
        <w:t>when as need</w:t>
      </w:r>
      <w:r w:rsidR="00C16076" w:rsidRPr="00290107">
        <w:rPr>
          <w:rFonts w:ascii="Times New Roman" w:hAnsi="Times New Roman" w:cs="Times New Roman"/>
          <w:sz w:val="24"/>
          <w:szCs w:val="24"/>
          <w:rPrChange w:id="544" w:author="Michael Larbi" w:date="2023-05-05T09:17:00Z">
            <w:rPr>
              <w:rFonts w:ascii="Times New Roman" w:hAnsi="Times New Roman" w:cs="Times New Roman"/>
            </w:rPr>
          </w:rPrChange>
        </w:rPr>
        <w:t>ed”</w:t>
      </w:r>
      <w:r w:rsidR="00A94532" w:rsidRPr="00290107">
        <w:rPr>
          <w:rFonts w:ascii="Times New Roman" w:hAnsi="Times New Roman" w:cs="Times New Roman"/>
          <w:sz w:val="24"/>
          <w:szCs w:val="24"/>
          <w:rPrChange w:id="545" w:author="Michael Larbi" w:date="2023-05-05T09:17:00Z">
            <w:rPr>
              <w:rFonts w:ascii="Times New Roman" w:hAnsi="Times New Roman" w:cs="Times New Roman"/>
            </w:rPr>
          </w:rPrChange>
        </w:rPr>
        <w:t xml:space="preserve"> </w:t>
      </w:r>
      <w:r w:rsidR="007265F8" w:rsidRPr="00290107">
        <w:rPr>
          <w:rFonts w:ascii="Times New Roman" w:hAnsi="Times New Roman" w:cs="Times New Roman"/>
          <w:sz w:val="24"/>
          <w:szCs w:val="24"/>
          <w:rPrChange w:id="546" w:author="Michael Larbi" w:date="2023-05-05T09:17:00Z">
            <w:rPr>
              <w:rFonts w:ascii="Times New Roman" w:hAnsi="Times New Roman" w:cs="Times New Roman"/>
            </w:rPr>
          </w:rPrChange>
        </w:rPr>
        <w:t xml:space="preserve">platform for learning </w:t>
      </w:r>
      <w:r w:rsidR="0076175C" w:rsidRPr="00290107">
        <w:rPr>
          <w:rFonts w:ascii="Times New Roman" w:hAnsi="Times New Roman" w:cs="Times New Roman"/>
          <w:sz w:val="24"/>
          <w:szCs w:val="24"/>
          <w:rPrChange w:id="547" w:author="Michael Larbi" w:date="2023-05-05T09:17:00Z">
            <w:rPr>
              <w:rFonts w:ascii="Times New Roman" w:hAnsi="Times New Roman" w:cs="Times New Roman"/>
            </w:rPr>
          </w:rPrChange>
        </w:rPr>
        <w:t xml:space="preserve">programming </w:t>
      </w:r>
      <w:r w:rsidR="00965B4F" w:rsidRPr="00290107">
        <w:rPr>
          <w:rFonts w:ascii="Times New Roman" w:hAnsi="Times New Roman" w:cs="Times New Roman"/>
          <w:sz w:val="24"/>
          <w:szCs w:val="24"/>
          <w:rPrChange w:id="548" w:author="Michael Larbi" w:date="2023-05-05T09:17:00Z">
            <w:rPr>
              <w:rFonts w:ascii="Times New Roman" w:hAnsi="Times New Roman" w:cs="Times New Roman"/>
            </w:rPr>
          </w:rPrChange>
        </w:rPr>
        <w:t>in its simplicity.</w:t>
      </w:r>
      <w:r w:rsidRPr="00290107">
        <w:rPr>
          <w:rFonts w:ascii="Times New Roman" w:hAnsi="Times New Roman" w:cs="Times New Roman"/>
          <w:sz w:val="24"/>
          <w:szCs w:val="24"/>
          <w:rPrChange w:id="549" w:author="Michael Larbi" w:date="2023-05-05T09:17:00Z">
            <w:rPr>
              <w:rFonts w:ascii="Times New Roman" w:hAnsi="Times New Roman" w:cs="Times New Roman"/>
            </w:rPr>
          </w:rPrChange>
        </w:rPr>
        <w:t xml:space="preserve"> This website </w:t>
      </w:r>
      <w:r w:rsidR="00F32EFB" w:rsidRPr="00290107">
        <w:rPr>
          <w:rFonts w:ascii="Times New Roman" w:hAnsi="Times New Roman" w:cs="Times New Roman"/>
          <w:sz w:val="24"/>
          <w:szCs w:val="24"/>
          <w:rPrChange w:id="550" w:author="Michael Larbi" w:date="2023-05-05T09:17:00Z">
            <w:rPr>
              <w:rFonts w:ascii="Times New Roman" w:hAnsi="Times New Roman" w:cs="Times New Roman"/>
            </w:rPr>
          </w:rPrChange>
        </w:rPr>
        <w:t>has embedded</w:t>
      </w:r>
      <w:del w:id="551" w:author="Michael Larbi" w:date="2023-04-30T17:51:00Z">
        <w:r w:rsidR="00F32EFB" w:rsidRPr="00290107" w:rsidDel="00D66522">
          <w:rPr>
            <w:rFonts w:ascii="Times New Roman" w:hAnsi="Times New Roman" w:cs="Times New Roman"/>
            <w:sz w:val="24"/>
            <w:szCs w:val="24"/>
            <w:rPrChange w:id="552" w:author="Michael Larbi" w:date="2023-05-05T09:17:00Z">
              <w:rPr>
                <w:rFonts w:ascii="Times New Roman" w:hAnsi="Times New Roman" w:cs="Times New Roman"/>
              </w:rPr>
            </w:rPrChange>
          </w:rPr>
          <w:delText xml:space="preserve"> </w:delText>
        </w:r>
        <w:commentRangeStart w:id="553"/>
        <w:r w:rsidR="00F32EFB" w:rsidRPr="00290107" w:rsidDel="00D66522">
          <w:rPr>
            <w:rFonts w:ascii="Times New Roman" w:hAnsi="Times New Roman" w:cs="Times New Roman"/>
            <w:sz w:val="24"/>
            <w:szCs w:val="24"/>
            <w:rPrChange w:id="554" w:author="Michael Larbi" w:date="2023-05-05T09:17:00Z">
              <w:rPr>
                <w:rFonts w:ascii="Times New Roman" w:hAnsi="Times New Roman" w:cs="Times New Roman"/>
              </w:rPr>
            </w:rPrChange>
          </w:rPr>
          <w:delText xml:space="preserve">AI tools </w:delText>
        </w:r>
        <w:commentRangeEnd w:id="553"/>
        <w:r w:rsidR="007B7D01" w:rsidRPr="00290107" w:rsidDel="00D66522">
          <w:rPr>
            <w:rStyle w:val="CommentReference"/>
            <w:rFonts w:ascii="Times New Roman" w:hAnsi="Times New Roman" w:cs="Times New Roman"/>
            <w:sz w:val="24"/>
            <w:szCs w:val="24"/>
            <w:rPrChange w:id="555" w:author="Michael Larbi" w:date="2023-05-05T09:17:00Z">
              <w:rPr>
                <w:rStyle w:val="CommentReference"/>
              </w:rPr>
            </w:rPrChange>
          </w:rPr>
          <w:commentReference w:id="553"/>
        </w:r>
        <w:r w:rsidR="00F32EFB" w:rsidRPr="00290107" w:rsidDel="00D66522">
          <w:rPr>
            <w:rFonts w:ascii="Times New Roman" w:hAnsi="Times New Roman" w:cs="Times New Roman"/>
            <w:sz w:val="24"/>
            <w:szCs w:val="24"/>
            <w:rPrChange w:id="556" w:author="Michael Larbi" w:date="2023-05-05T09:17:00Z">
              <w:rPr>
                <w:rFonts w:ascii="Times New Roman" w:hAnsi="Times New Roman" w:cs="Times New Roman"/>
              </w:rPr>
            </w:rPrChange>
          </w:rPr>
          <w:delText>and</w:delText>
        </w:r>
      </w:del>
      <w:r w:rsidR="00F32EFB" w:rsidRPr="00290107">
        <w:rPr>
          <w:rFonts w:ascii="Times New Roman" w:hAnsi="Times New Roman" w:cs="Times New Roman"/>
          <w:sz w:val="24"/>
          <w:szCs w:val="24"/>
          <w:rPrChange w:id="557" w:author="Michael Larbi" w:date="2023-05-05T09:17:00Z">
            <w:rPr>
              <w:rFonts w:ascii="Times New Roman" w:hAnsi="Times New Roman" w:cs="Times New Roman"/>
            </w:rPr>
          </w:rPrChange>
        </w:rPr>
        <w:t xml:space="preserve"> technology to help you run sample code to better help </w:t>
      </w:r>
      <w:r w:rsidR="001900CA" w:rsidRPr="00290107">
        <w:rPr>
          <w:rFonts w:ascii="Times New Roman" w:hAnsi="Times New Roman" w:cs="Times New Roman"/>
          <w:sz w:val="24"/>
          <w:szCs w:val="24"/>
          <w:rPrChange w:id="558" w:author="Michael Larbi" w:date="2023-05-05T09:17:00Z">
            <w:rPr>
              <w:rFonts w:ascii="Times New Roman" w:hAnsi="Times New Roman" w:cs="Times New Roman"/>
            </w:rPr>
          </w:rPrChange>
        </w:rPr>
        <w:t xml:space="preserve">you understand each </w:t>
      </w:r>
      <w:r w:rsidR="009C0596" w:rsidRPr="00290107">
        <w:rPr>
          <w:rFonts w:ascii="Times New Roman" w:hAnsi="Times New Roman" w:cs="Times New Roman"/>
          <w:sz w:val="24"/>
          <w:szCs w:val="24"/>
          <w:rPrChange w:id="559" w:author="Michael Larbi" w:date="2023-05-05T09:17:00Z">
            <w:rPr>
              <w:rFonts w:ascii="Times New Roman" w:hAnsi="Times New Roman" w:cs="Times New Roman"/>
            </w:rPr>
          </w:rPrChange>
        </w:rPr>
        <w:t xml:space="preserve">syntax, </w:t>
      </w:r>
      <w:r w:rsidR="001900CA" w:rsidRPr="00290107">
        <w:rPr>
          <w:rFonts w:ascii="Times New Roman" w:hAnsi="Times New Roman" w:cs="Times New Roman"/>
          <w:sz w:val="24"/>
          <w:szCs w:val="24"/>
          <w:rPrChange w:id="560" w:author="Michael Larbi" w:date="2023-05-05T09:17:00Z">
            <w:rPr>
              <w:rFonts w:ascii="Times New Roman" w:hAnsi="Times New Roman" w:cs="Times New Roman"/>
            </w:rPr>
          </w:rPrChange>
        </w:rPr>
        <w:t>pr</w:t>
      </w:r>
      <w:r w:rsidR="00387BBB" w:rsidRPr="00290107">
        <w:rPr>
          <w:rFonts w:ascii="Times New Roman" w:hAnsi="Times New Roman" w:cs="Times New Roman"/>
          <w:sz w:val="24"/>
          <w:szCs w:val="24"/>
          <w:rPrChange w:id="561" w:author="Michael Larbi" w:date="2023-05-05T09:17:00Z">
            <w:rPr>
              <w:rFonts w:ascii="Times New Roman" w:hAnsi="Times New Roman" w:cs="Times New Roman"/>
            </w:rPr>
          </w:rPrChange>
        </w:rPr>
        <w:t>ogramming subject topic and sub-topics</w:t>
      </w:r>
      <w:r w:rsidR="00033104" w:rsidRPr="00290107">
        <w:rPr>
          <w:rFonts w:ascii="Times New Roman" w:hAnsi="Times New Roman" w:cs="Times New Roman"/>
          <w:sz w:val="24"/>
          <w:szCs w:val="24"/>
          <w:rPrChange w:id="562" w:author="Michael Larbi" w:date="2023-05-05T09:17:00Z">
            <w:rPr>
              <w:rFonts w:ascii="Times New Roman" w:hAnsi="Times New Roman" w:cs="Times New Roman"/>
            </w:rPr>
          </w:rPrChange>
        </w:rPr>
        <w:t xml:space="preserve"> </w:t>
      </w:r>
      <w:r w:rsidR="0001271B" w:rsidRPr="00290107">
        <w:rPr>
          <w:rFonts w:ascii="Times New Roman" w:hAnsi="Times New Roman" w:cs="Times New Roman"/>
          <w:sz w:val="24"/>
          <w:szCs w:val="24"/>
          <w:rPrChange w:id="563" w:author="Michael Larbi" w:date="2023-05-05T09:17:00Z">
            <w:rPr>
              <w:rFonts w:ascii="Times New Roman" w:hAnsi="Times New Roman" w:cs="Times New Roman"/>
            </w:rPr>
          </w:rPrChange>
        </w:rPr>
        <w:t xml:space="preserve">and </w:t>
      </w:r>
      <w:ins w:id="564" w:author="Michael Larbi" w:date="2023-04-30T17:51:00Z">
        <w:r w:rsidR="00D66522" w:rsidRPr="00290107">
          <w:rPr>
            <w:rFonts w:ascii="Times New Roman" w:hAnsi="Times New Roman" w:cs="Times New Roman"/>
            <w:sz w:val="24"/>
            <w:szCs w:val="24"/>
            <w:rPrChange w:id="565" w:author="Michael Larbi" w:date="2023-05-05T09:17:00Z">
              <w:rPr>
                <w:rFonts w:ascii="Times New Roman" w:hAnsi="Times New Roman" w:cs="Times New Roman"/>
              </w:rPr>
            </w:rPrChange>
          </w:rPr>
          <w:t xml:space="preserve">delivers </w:t>
        </w:r>
      </w:ins>
      <w:del w:id="566" w:author="Michael Larbi" w:date="2023-04-30T17:51:00Z">
        <w:r w:rsidR="00033104" w:rsidRPr="00290107" w:rsidDel="00D66522">
          <w:rPr>
            <w:rFonts w:ascii="Times New Roman" w:hAnsi="Times New Roman" w:cs="Times New Roman"/>
            <w:sz w:val="24"/>
            <w:szCs w:val="24"/>
            <w:rPrChange w:id="567" w:author="Michael Larbi" w:date="2023-05-05T09:17:00Z">
              <w:rPr>
                <w:rFonts w:ascii="Times New Roman" w:hAnsi="Times New Roman" w:cs="Times New Roman"/>
              </w:rPr>
            </w:rPrChange>
          </w:rPr>
          <w:delText>provid</w:delText>
        </w:r>
        <w:r w:rsidR="0001271B" w:rsidRPr="00290107" w:rsidDel="00D66522">
          <w:rPr>
            <w:rFonts w:ascii="Times New Roman" w:hAnsi="Times New Roman" w:cs="Times New Roman"/>
            <w:sz w:val="24"/>
            <w:szCs w:val="24"/>
            <w:rPrChange w:id="568" w:author="Michael Larbi" w:date="2023-05-05T09:17:00Z">
              <w:rPr>
                <w:rFonts w:ascii="Times New Roman" w:hAnsi="Times New Roman" w:cs="Times New Roman"/>
              </w:rPr>
            </w:rPrChange>
          </w:rPr>
          <w:delText>es</w:delText>
        </w:r>
      </w:del>
      <w:r w:rsidR="00033104" w:rsidRPr="00290107">
        <w:rPr>
          <w:rFonts w:ascii="Times New Roman" w:hAnsi="Times New Roman" w:cs="Times New Roman"/>
          <w:sz w:val="24"/>
          <w:szCs w:val="24"/>
          <w:rPrChange w:id="569" w:author="Michael Larbi" w:date="2023-05-05T09:17:00Z">
            <w:rPr>
              <w:rFonts w:ascii="Times New Roman" w:hAnsi="Times New Roman" w:cs="Times New Roman"/>
            </w:rPr>
          </w:rPrChange>
        </w:rPr>
        <w:t xml:space="preserve"> real-time feedback</w:t>
      </w:r>
      <w:r w:rsidR="0001271B" w:rsidRPr="00290107">
        <w:rPr>
          <w:rFonts w:ascii="Times New Roman" w:hAnsi="Times New Roman" w:cs="Times New Roman"/>
          <w:sz w:val="24"/>
          <w:szCs w:val="24"/>
          <w:rPrChange w:id="570" w:author="Michael Larbi" w:date="2023-05-05T09:17:00Z">
            <w:rPr>
              <w:rFonts w:ascii="Times New Roman" w:hAnsi="Times New Roman" w:cs="Times New Roman"/>
            </w:rPr>
          </w:rPrChange>
        </w:rPr>
        <w:t>.</w:t>
      </w:r>
      <w:bookmarkStart w:id="571" w:name="_Hlk129959860"/>
    </w:p>
    <w:p w14:paraId="33DB79A3" w14:textId="4A864FAB" w:rsidR="008A682E" w:rsidRPr="00290107" w:rsidDel="007B7D01" w:rsidRDefault="008A682E" w:rsidP="001F3EA5">
      <w:pPr>
        <w:spacing w:line="480" w:lineRule="auto"/>
        <w:jc w:val="both"/>
        <w:rPr>
          <w:del w:id="572" w:author="Dancik,Garrett M.(Computer Science)" w:date="2023-04-23T11:33:00Z"/>
          <w:rFonts w:ascii="Times New Roman" w:hAnsi="Times New Roman" w:cs="Times New Roman"/>
          <w:b/>
          <w:bCs/>
          <w:sz w:val="24"/>
          <w:szCs w:val="24"/>
          <w:rPrChange w:id="573" w:author="Michael Larbi" w:date="2023-05-05T09:17:00Z">
            <w:rPr>
              <w:del w:id="574" w:author="Dancik,Garrett M.(Computer Science)" w:date="2023-04-23T11:33:00Z"/>
              <w:rFonts w:ascii="Times New Roman" w:hAnsi="Times New Roman" w:cs="Times New Roman"/>
              <w:b/>
              <w:bCs/>
            </w:rPr>
          </w:rPrChange>
        </w:rPr>
      </w:pPr>
      <w:del w:id="575" w:author="Dancik,Garrett M.(Computer Science)" w:date="2023-04-23T11:33:00Z">
        <w:r w:rsidRPr="00290107" w:rsidDel="007B7D01">
          <w:rPr>
            <w:rFonts w:ascii="Times New Roman" w:hAnsi="Times New Roman" w:cs="Times New Roman"/>
            <w:b/>
            <w:bCs/>
            <w:sz w:val="24"/>
            <w:szCs w:val="24"/>
            <w:rPrChange w:id="576" w:author="Michael Larbi" w:date="2023-05-05T09:17:00Z">
              <w:rPr>
                <w:rFonts w:ascii="Times New Roman" w:hAnsi="Times New Roman" w:cs="Times New Roman"/>
                <w:b/>
                <w:bCs/>
              </w:rPr>
            </w:rPrChange>
          </w:rPr>
          <w:delText xml:space="preserve">Significance: </w:delText>
        </w:r>
      </w:del>
    </w:p>
    <w:p w14:paraId="2EF687C8" w14:textId="77777777" w:rsidR="003974DC" w:rsidRDefault="008A682E" w:rsidP="001F3EA5">
      <w:pPr>
        <w:spacing w:line="480" w:lineRule="auto"/>
        <w:jc w:val="both"/>
        <w:rPr>
          <w:ins w:id="577" w:author="Michael Larbi" w:date="2023-05-10T02:48:00Z"/>
          <w:rFonts w:ascii="Times New Roman" w:hAnsi="Times New Roman" w:cs="Times New Roman"/>
          <w:sz w:val="24"/>
          <w:szCs w:val="24"/>
        </w:rPr>
      </w:pPr>
      <w:bookmarkStart w:id="578" w:name="_Hlk130535796"/>
      <w:bookmarkEnd w:id="571"/>
      <w:r w:rsidRPr="00290107">
        <w:rPr>
          <w:rFonts w:ascii="Times New Roman" w:hAnsi="Times New Roman" w:cs="Times New Roman"/>
          <w:sz w:val="24"/>
          <w:szCs w:val="24"/>
          <w:rPrChange w:id="579" w:author="Michael Larbi" w:date="2023-05-05T09:17:00Z">
            <w:rPr>
              <w:rFonts w:ascii="Times New Roman" w:hAnsi="Times New Roman" w:cs="Times New Roman"/>
            </w:rPr>
          </w:rPrChange>
        </w:rPr>
        <w:t>Over the past few years, Intelligent Tutoring Systems (ITSs) have gained a great deal of attention in the field of education. It has been shown in numerous studies that intelligent tutoring systems can greatly enhance students' learning outcomes, especially in difficult and time-consuming subjects</w:t>
      </w:r>
      <w:r w:rsidRPr="00290107">
        <w:rPr>
          <w:rFonts w:ascii="Times New Roman" w:hAnsi="Times New Roman" w:cs="Times New Roman"/>
          <w:sz w:val="24"/>
          <w:szCs w:val="24"/>
          <w:rPrChange w:id="580"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{"citationID":"hNc3D3Jl","properties":{"formattedCitation":"[9]","plainCitation":"[9]","noteIndex":0},"citationItems":[{"id":"OqqVA7ub/ehWiFKwj","uris":["http://zotero.org/users/local/co02LRi9/items/7NA77XHL"],"itemData":{"id":3,"type":"article-journal","abstract":"Artificial intelligence is part of our future and has allowed the creation of truly advanced devices. Now 3D printing technology can also make full use of AI, and with the development of this technology, it is expected to be used in various fields in the era of the Fourth Industrial Revolution. This technology can be used not only in manufacturing but also in various fields such as architecture and medical care and is recognized as an essential technology for future generations. Educating the students about the use and impact of 3D technology is even more important than it was ever; however, not enough research has been conducted on specific teaching methods for 3D printing technology education. This paper, therefore, studies the future education method using 3D printing technology for children. The research method of this study is a qualitative research method in which interviews and participant observation methods are used. This qualitative research method was developed by James P. Spradley, an American cultural anthropologist. The findings of this study are as follows. Children can make products easily by using 3D programs and can develop creativity through this product design process. Based on these results, this paper aims to present the curriculum and teaching methods of 3D printing that can be practically utilized in public education courses. This education will be a preparatory step for the micro-manufacturing industry in the future. The findings of this study are helpful in developing the courses of future education.","container-title":"Scientific Programming","DOI":"10.1155/2021/2247346","ISSN":"1058-9244","language":"en","note":"publisher: Hindawi","page":"e2247346","source":"www.hindawi.com","title":"A Study on the Impact of 3D Printing and Artificial Intelligence on Education and Learning Process","volume":"2021","author":[{"family":"Chun","given":"Hyunjin"}],"issued":{"date-parts":[["2021",11,18]]}}}],"schema":"https://github.com/citation-style-language/schema/raw/master/csl-citation.json"} </w:instrText>
      </w:r>
      <w:r w:rsidRPr="00290107">
        <w:rPr>
          <w:rFonts w:ascii="Times New Roman" w:hAnsi="Times New Roman" w:cs="Times New Roman"/>
          <w:sz w:val="24"/>
          <w:szCs w:val="24"/>
          <w:rPrChange w:id="581" w:author="Michael Larbi" w:date="2023-05-05T09:17:00Z">
            <w:rPr>
              <w:rFonts w:ascii="Times New Roman" w:hAnsi="Times New Roman" w:cs="Times New Roman"/>
            </w:rPr>
          </w:rPrChange>
        </w:rPr>
        <w:fldChar w:fldCharType="separate"/>
      </w:r>
      <w:r w:rsidR="007B7750" w:rsidRPr="00290107">
        <w:rPr>
          <w:rFonts w:ascii="Times New Roman" w:hAnsi="Times New Roman" w:cs="Times New Roman"/>
          <w:sz w:val="24"/>
          <w:szCs w:val="24"/>
          <w:rPrChange w:id="582" w:author="Michael Larbi" w:date="2023-05-05T09:17:00Z">
            <w:rPr>
              <w:rFonts w:ascii="Times New Roman" w:hAnsi="Times New Roman" w:cs="Times New Roman"/>
            </w:rPr>
          </w:rPrChange>
        </w:rPr>
        <w:t>[9]</w:t>
      </w:r>
      <w:r w:rsidRPr="00290107">
        <w:rPr>
          <w:rFonts w:ascii="Times New Roman" w:hAnsi="Times New Roman" w:cs="Times New Roman"/>
          <w:sz w:val="24"/>
          <w:szCs w:val="24"/>
          <w:rPrChange w:id="583"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584" w:author="Michael Larbi" w:date="2023-05-05T09:17:00Z">
            <w:rPr>
              <w:rFonts w:ascii="Times New Roman" w:hAnsi="Times New Roman" w:cs="Times New Roman"/>
            </w:rPr>
          </w:rPrChange>
        </w:rPr>
        <w:t xml:space="preserve">.  In retrospect, ITSs </w:t>
      </w:r>
      <w:r w:rsidR="00DC3F6C" w:rsidRPr="00290107">
        <w:rPr>
          <w:rFonts w:ascii="Times New Roman" w:hAnsi="Times New Roman" w:cs="Times New Roman"/>
          <w:sz w:val="24"/>
          <w:szCs w:val="24"/>
          <w:rPrChange w:id="585" w:author="Michael Larbi" w:date="2023-05-05T09:17:00Z">
            <w:rPr>
              <w:rFonts w:ascii="Times New Roman" w:hAnsi="Times New Roman" w:cs="Times New Roman"/>
            </w:rPr>
          </w:rPrChange>
        </w:rPr>
        <w:t>have been</w:t>
      </w:r>
      <w:r w:rsidRPr="00290107">
        <w:rPr>
          <w:rFonts w:ascii="Times New Roman" w:hAnsi="Times New Roman" w:cs="Times New Roman"/>
          <w:sz w:val="24"/>
          <w:szCs w:val="24"/>
          <w:rPrChange w:id="586" w:author="Michael Larbi" w:date="2023-05-05T09:17:00Z">
            <w:rPr>
              <w:rFonts w:ascii="Times New Roman" w:hAnsi="Times New Roman" w:cs="Times New Roman"/>
            </w:rPr>
          </w:rPrChange>
        </w:rPr>
        <w:t xml:space="preserve"> used as a teaching assistant and platforms for providing individualized and adaptive learning to students since its inception. </w:t>
      </w:r>
    </w:p>
    <w:p w14:paraId="718DEB77" w14:textId="2126BD64" w:rsidR="00DC78C9" w:rsidRPr="00290107" w:rsidRDefault="008A682E" w:rsidP="001F3EA5">
      <w:pPr>
        <w:spacing w:line="480" w:lineRule="auto"/>
        <w:jc w:val="both"/>
        <w:rPr>
          <w:rFonts w:ascii="Times New Roman" w:hAnsi="Times New Roman" w:cs="Times New Roman"/>
          <w:sz w:val="24"/>
          <w:szCs w:val="24"/>
          <w:rPrChange w:id="587" w:author="Michael Larbi" w:date="2023-05-05T09:17:00Z">
            <w:rPr>
              <w:rFonts w:ascii="Times New Roman" w:hAnsi="Times New Roman" w:cs="Times New Roman"/>
            </w:rPr>
          </w:rPrChange>
        </w:rPr>
      </w:pPr>
      <w:r w:rsidRPr="000C2E91">
        <w:rPr>
          <w:rFonts w:ascii="Times New Roman" w:hAnsi="Times New Roman" w:cs="Times New Roman"/>
          <w:sz w:val="24"/>
          <w:szCs w:val="24"/>
          <w:rPrChange w:id="588" w:author="Michael Larbi" w:date="2023-05-07T15:09:00Z">
            <w:rPr>
              <w:rFonts w:ascii="Times New Roman" w:hAnsi="Times New Roman" w:cs="Times New Roman"/>
            </w:rPr>
          </w:rPrChange>
        </w:rPr>
        <w:t>The</w:t>
      </w:r>
      <w:r w:rsidRPr="00290107">
        <w:rPr>
          <w:rFonts w:ascii="Times New Roman" w:hAnsi="Times New Roman" w:cs="Times New Roman"/>
          <w:sz w:val="24"/>
          <w:szCs w:val="24"/>
          <w:rPrChange w:id="589" w:author="Michael Larbi" w:date="2023-05-05T09:17:00Z">
            <w:rPr>
              <w:rFonts w:ascii="Times New Roman" w:hAnsi="Times New Roman" w:cs="Times New Roman"/>
            </w:rPr>
          </w:rPrChange>
        </w:rPr>
        <w:t xml:space="preserve"> significance of this intelligent tutoring system lies in its capacity to improve </w:t>
      </w:r>
      <w:r w:rsidR="00850739" w:rsidRPr="00290107">
        <w:rPr>
          <w:rFonts w:ascii="Times New Roman" w:hAnsi="Times New Roman" w:cs="Times New Roman"/>
          <w:sz w:val="24"/>
          <w:szCs w:val="24"/>
          <w:rPrChange w:id="590" w:author="Michael Larbi" w:date="2023-05-05T09:17:00Z">
            <w:rPr>
              <w:rFonts w:ascii="Times New Roman" w:hAnsi="Times New Roman" w:cs="Times New Roman"/>
            </w:rPr>
          </w:rPrChange>
        </w:rPr>
        <w:t>students’</w:t>
      </w:r>
      <w:r w:rsidRPr="00290107">
        <w:rPr>
          <w:rFonts w:ascii="Times New Roman" w:hAnsi="Times New Roman" w:cs="Times New Roman"/>
          <w:sz w:val="24"/>
          <w:szCs w:val="24"/>
          <w:rPrChange w:id="591" w:author="Michael Larbi" w:date="2023-05-05T09:17:00Z">
            <w:rPr>
              <w:rFonts w:ascii="Times New Roman" w:hAnsi="Times New Roman" w:cs="Times New Roman"/>
            </w:rPr>
          </w:rPrChange>
        </w:rPr>
        <w:t xml:space="preserve"> learning outcomes and quality of education. Technologies such as auto test generation, learners assessment, auto grading among others, helps minimize instructors workload to a great extent. </w:t>
      </w:r>
      <w:r w:rsidRPr="00290107">
        <w:rPr>
          <w:rFonts w:ascii="Times New Roman" w:hAnsi="Times New Roman" w:cs="Times New Roman"/>
          <w:sz w:val="24"/>
          <w:szCs w:val="24"/>
          <w:rPrChange w:id="592"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{"citationID":"wUXuv1B4","properties":{"formattedCitation":"[10]","plainCitation":"[10]","noteIndex":0},"citationItems":[{"id":"OqqVA7ub/OBc6IJP9","uris":["http://zotero.org/users/local/co02LRi9/items/4NVBC93L"],"itemData":{"id":1,"type":"article-journal","abstract":"Artificial intelligence (AI) simply means computer systems that imitate human behavior. It has to do with the development of thinking machines or making machines to perform tasks that normally require human intelligence. Common applications of AI include the development of robots, automatic pilots for airplanes, Google translate, among others. Interestingly, over the past 50 years, AI has been able to produce results relevant to the field of education and learning. For instance, through AI a path has been carved out for personalized, as well as adaptive learning. This paper, therefore, showcases few instances of the use of AI for learning. For example, an AI program is already being used as a teaching assistant, also for developing smart content, Intelligent Tutoring Systems (ITS), virtual facilitators and learning environments, virtual/artificial reality tools, and tools to help in customizing learning pathways for individual learners. Artificial intelligence is also being used for automatic test generation as well as learner assessment, which reduces instructors' workload to a large extent. These presentations are done with the intension of showcasing the various applications of AI to the field of education and learning. Perhaps, this same emerging technology could be put to similar innovative uses for the purpose of literacy and skills development. Afterwards, recommendations were made one of which include that grants could be provided to universities by governmental or non-governmental agencies to organize facilitator-certifying preparation programmes on integration of technology and AI-based tools to the teaching of literacy and skills development.","container-title":"International Journal of Literacy Education","source":"ResearchGate","title":"Exploring the Potentials of Emerging Technologies for Literacy and Skills Development: Spotlight on Artificial Intelligence","title-short":"Exploring the Potentials of Emerging Technologies for Literacy and Skills Development","author":[{"family":"Omoyeni","given":"Omobola"},{"family":"Ojedeji","given":"Solomon"}],"issued":{"date-parts":[["2019",1,1]]}}}],"schema":"https://github.com/citation-style-language/schema/raw/master/csl-citation.json"} </w:instrText>
      </w:r>
      <w:r w:rsidRPr="00290107">
        <w:rPr>
          <w:rFonts w:ascii="Times New Roman" w:hAnsi="Times New Roman" w:cs="Times New Roman"/>
          <w:sz w:val="24"/>
          <w:szCs w:val="24"/>
          <w:rPrChange w:id="593" w:author="Michael Larbi" w:date="2023-05-05T09:17:00Z">
            <w:rPr>
              <w:rFonts w:ascii="Times New Roman" w:hAnsi="Times New Roman" w:cs="Times New Roman"/>
            </w:rPr>
          </w:rPrChange>
        </w:rPr>
        <w:fldChar w:fldCharType="separate"/>
      </w:r>
      <w:r w:rsidR="007B7750" w:rsidRPr="00290107">
        <w:rPr>
          <w:rFonts w:ascii="Times New Roman" w:hAnsi="Times New Roman" w:cs="Times New Roman"/>
          <w:sz w:val="24"/>
          <w:szCs w:val="24"/>
          <w:rPrChange w:id="594" w:author="Michael Larbi" w:date="2023-05-05T09:17:00Z">
            <w:rPr>
              <w:rFonts w:ascii="Times New Roman" w:hAnsi="Times New Roman" w:cs="Times New Roman"/>
            </w:rPr>
          </w:rPrChange>
        </w:rPr>
        <w:t>[10]</w:t>
      </w:r>
      <w:r w:rsidRPr="00290107">
        <w:rPr>
          <w:rFonts w:ascii="Times New Roman" w:hAnsi="Times New Roman" w:cs="Times New Roman"/>
          <w:sz w:val="24"/>
          <w:szCs w:val="24"/>
          <w:rPrChange w:id="595"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596" w:author="Michael Larbi" w:date="2023-05-05T09:17:00Z">
            <w:rPr>
              <w:rFonts w:ascii="Times New Roman" w:hAnsi="Times New Roman" w:cs="Times New Roman"/>
            </w:rPr>
          </w:rPrChange>
        </w:rPr>
        <w:t xml:space="preserve"> They have the potential to </w:t>
      </w:r>
      <w:r w:rsidRPr="00290107">
        <w:rPr>
          <w:rFonts w:ascii="Times New Roman" w:hAnsi="Times New Roman" w:cs="Times New Roman"/>
          <w:sz w:val="24"/>
          <w:szCs w:val="24"/>
          <w:rPrChange w:id="597" w:author="Michael Larbi" w:date="2023-05-05T09:17:00Z">
            <w:rPr>
              <w:rFonts w:ascii="Times New Roman" w:hAnsi="Times New Roman" w:cs="Times New Roman"/>
            </w:rPr>
          </w:rPrChange>
        </w:rPr>
        <w:lastRenderedPageBreak/>
        <w:t xml:space="preserve">transform teaching and learning practices by providing real-time feedback and facilitating decision-making using artificial intelligence and machine learning algorithms </w:t>
      </w:r>
      <w:r w:rsidRPr="00290107">
        <w:rPr>
          <w:rFonts w:ascii="Times New Roman" w:hAnsi="Times New Roman" w:cs="Times New Roman"/>
          <w:sz w:val="24"/>
          <w:szCs w:val="24"/>
          <w:rPrChange w:id="598" w:author="Michael Larbi" w:date="2023-05-05T09:17:00Z">
            <w:rPr>
              <w:rFonts w:ascii="Times New Roman" w:hAnsi="Times New Roman" w:cs="Times New Roman"/>
            </w:rPr>
          </w:rPrChange>
        </w:rPr>
        <w:fldChar w:fldCharType="begin"/>
      </w:r>
      <w:r w:rsidR="00DB2327">
        <w:rPr>
          <w:rFonts w:ascii="Times New Roman" w:hAnsi="Times New Roman" w:cs="Times New Roman"/>
          <w:sz w:val="24"/>
          <w:szCs w:val="24"/>
        </w:rPr>
        <w:instrText xml:space="preserve"> ADDIN ZOTERO_ITEM CSL_CITATION {"citationID":"bBYI80Kg","properties":{"formattedCitation":"[11]","plainCitation":"[11]","noteIndex":0},"citationItems":[{"id":"OqqVA7ub/BmF6h4UZ","uris":["http://zotero.org/users/local/co02LRi9/items/D7R55WLN"],"itemData":{"id":32,"type":"article-journal","abstract":"The advancement of technology, especially the development and application of artificial intelligence, has deeply affected the education sector and brought opportunities for pedagogical adaptation. Intelligent tutoring systems, a major application of artificial intelligence in education, have drawn extensive concerns. However, in reality, the penetration rate of intelligent tutoring systems and the enthusiasm of faculty to use are still relatively low. This research examined the determinants of the willingness of faculty to use intelligent tutoring systems. Innovation diffusion theory was the theoretical basis of this research and it was adapted by incorporating perceived trust and experience. To gather data, a cross‐sectional questionnaire survey was performed and structural equation modeling was employed to analyze the data. The findings indicated that relative advantage, compatibility, perceived trust and experience are the contributing determinants of the willingness of faculty to use intelligent tutoring systems, while complexity has no significant effect. Meanwhile, complexity is significantly negatively affected by experience and compatibility. Relative advantage is significantly positively affected by perceived trust but not by complexity. Based on the research findings, relevant recommendations for encouraging faculty to use intelligent tutoring systems were proposed.","container-title":"British Journal of Educational Technology","DOI":"10.1111/bjet.12998","ISSN":"00071013","issue":"5","note":"publisher: Wiley-Blackwell","page":"1657-1673","source":"EBSCOhost","title":"Participant or spectator? Comprehending the willingness of faculty to use intelligent tutoring systems in the artificial intelligence era","title-short":"Participant or spectator?","volume":"51","author":[{"family":"Wang","given":"Shanyong"},{"family":"Yu","given":"Haotian"},{"family":"Hu","given":"Xianfeng"},{"family":"Li","given":"Jun"}],"issued":{"date-parts":[["2020",9]]}}}],"schema":"https://github.com/citation-style-language/schema/raw/master/csl-citation.json"} </w:instrText>
      </w:r>
      <w:r w:rsidRPr="00290107">
        <w:rPr>
          <w:rFonts w:ascii="Times New Roman" w:hAnsi="Times New Roman" w:cs="Times New Roman"/>
          <w:sz w:val="24"/>
          <w:szCs w:val="24"/>
          <w:rPrChange w:id="599" w:author="Michael Larbi" w:date="2023-05-05T09:17:00Z">
            <w:rPr>
              <w:rFonts w:ascii="Times New Roman" w:hAnsi="Times New Roman" w:cs="Times New Roman"/>
            </w:rPr>
          </w:rPrChange>
        </w:rPr>
        <w:fldChar w:fldCharType="separate"/>
      </w:r>
      <w:r w:rsidR="007B7750" w:rsidRPr="00290107">
        <w:rPr>
          <w:rFonts w:ascii="Times New Roman" w:hAnsi="Times New Roman" w:cs="Times New Roman"/>
          <w:sz w:val="24"/>
          <w:szCs w:val="24"/>
          <w:rPrChange w:id="600" w:author="Michael Larbi" w:date="2023-05-05T09:17:00Z">
            <w:rPr>
              <w:rFonts w:ascii="Times New Roman" w:hAnsi="Times New Roman" w:cs="Times New Roman"/>
            </w:rPr>
          </w:rPrChange>
        </w:rPr>
        <w:t>[11]</w:t>
      </w:r>
      <w:r w:rsidRPr="00290107">
        <w:rPr>
          <w:rFonts w:ascii="Times New Roman" w:hAnsi="Times New Roman" w:cs="Times New Roman"/>
          <w:sz w:val="24"/>
          <w:szCs w:val="24"/>
          <w:rPrChange w:id="601" w:author="Michael Larbi" w:date="2023-05-05T09:17:00Z">
            <w:rPr>
              <w:rFonts w:ascii="Times New Roman" w:hAnsi="Times New Roman" w:cs="Times New Roman"/>
            </w:rPr>
          </w:rPrChange>
        </w:rPr>
        <w:fldChar w:fldCharType="end"/>
      </w:r>
      <w:r w:rsidRPr="00290107">
        <w:rPr>
          <w:rFonts w:ascii="Times New Roman" w:hAnsi="Times New Roman" w:cs="Times New Roman"/>
          <w:sz w:val="24"/>
          <w:szCs w:val="24"/>
          <w:rPrChange w:id="602" w:author="Michael Larbi" w:date="2023-05-05T09:17:00Z">
            <w:rPr>
              <w:rFonts w:ascii="Times New Roman" w:hAnsi="Times New Roman" w:cs="Times New Roman"/>
            </w:rPr>
          </w:rPrChange>
        </w:rPr>
        <w:t>. Despite its phenomenal rate of significance, Literature reviews from other studies reveal doubts, questions, and concerns surrounding the possibilities of ITSs, which proposes the need for further research into the perception</w:t>
      </w:r>
      <w:r w:rsidR="000035C0" w:rsidRPr="00290107">
        <w:rPr>
          <w:rFonts w:ascii="Times New Roman" w:hAnsi="Times New Roman" w:cs="Times New Roman"/>
          <w:sz w:val="24"/>
          <w:szCs w:val="24"/>
          <w:rPrChange w:id="603" w:author="Michael Larbi" w:date="2023-05-05T09:17:00Z">
            <w:rPr>
              <w:rFonts w:ascii="Times New Roman" w:hAnsi="Times New Roman" w:cs="Times New Roman"/>
            </w:rPr>
          </w:rPrChange>
        </w:rPr>
        <w:t>, experience</w:t>
      </w:r>
      <w:r w:rsidR="00D509ED" w:rsidRPr="00290107">
        <w:rPr>
          <w:rFonts w:ascii="Times New Roman" w:hAnsi="Times New Roman" w:cs="Times New Roman"/>
          <w:sz w:val="24"/>
          <w:szCs w:val="24"/>
          <w:rPrChange w:id="604" w:author="Michael Larbi" w:date="2023-05-05T09:17:00Z">
            <w:rPr>
              <w:rFonts w:ascii="Times New Roman" w:hAnsi="Times New Roman" w:cs="Times New Roman"/>
            </w:rPr>
          </w:rPrChange>
        </w:rPr>
        <w:t xml:space="preserve">s </w:t>
      </w:r>
      <w:r w:rsidRPr="00290107">
        <w:rPr>
          <w:rFonts w:ascii="Times New Roman" w:hAnsi="Times New Roman" w:cs="Times New Roman"/>
          <w:sz w:val="24"/>
          <w:szCs w:val="24"/>
          <w:rPrChange w:id="605" w:author="Michael Larbi" w:date="2023-05-05T09:17:00Z">
            <w:rPr>
              <w:rFonts w:ascii="Times New Roman" w:hAnsi="Times New Roman" w:cs="Times New Roman"/>
            </w:rPr>
          </w:rPrChange>
        </w:rPr>
        <w:t xml:space="preserve">and potential of ITSs in education.  However, to further demonstrate the diverse application of </w:t>
      </w:r>
      <w:r w:rsidR="00C725CB" w:rsidRPr="00290107">
        <w:rPr>
          <w:rFonts w:ascii="Times New Roman" w:hAnsi="Times New Roman" w:cs="Times New Roman"/>
          <w:sz w:val="24"/>
          <w:szCs w:val="24"/>
          <w:rPrChange w:id="606" w:author="Michael Larbi" w:date="2023-05-05T09:17:00Z">
            <w:rPr>
              <w:rFonts w:ascii="Times New Roman" w:hAnsi="Times New Roman" w:cs="Times New Roman"/>
            </w:rPr>
          </w:rPrChange>
        </w:rPr>
        <w:t>ITSs,</w:t>
      </w:r>
      <w:r w:rsidR="0042577C" w:rsidRPr="00290107">
        <w:rPr>
          <w:rFonts w:ascii="Times New Roman" w:hAnsi="Times New Roman" w:cs="Times New Roman"/>
          <w:sz w:val="24"/>
          <w:szCs w:val="24"/>
          <w:rPrChange w:id="607" w:author="Michael Larbi" w:date="2023-05-05T09:17:00Z">
            <w:rPr>
              <w:rFonts w:ascii="Times New Roman" w:hAnsi="Times New Roman" w:cs="Times New Roman"/>
            </w:rPr>
          </w:rPrChange>
        </w:rPr>
        <w:t xml:space="preserve"> </w:t>
      </w:r>
      <w:r w:rsidR="00270317" w:rsidRPr="00290107">
        <w:rPr>
          <w:rFonts w:ascii="Times New Roman" w:hAnsi="Times New Roman" w:cs="Times New Roman"/>
          <w:sz w:val="24"/>
          <w:szCs w:val="24"/>
          <w:rPrChange w:id="608" w:author="Michael Larbi" w:date="2023-05-05T09:17:00Z">
            <w:rPr>
              <w:rFonts w:ascii="Times New Roman" w:hAnsi="Times New Roman" w:cs="Times New Roman"/>
              <w:u w:val="single"/>
            </w:rPr>
          </w:rPrChange>
        </w:rPr>
        <w:t>this</w:t>
      </w:r>
      <w:r w:rsidR="00DF23B1" w:rsidRPr="00290107">
        <w:rPr>
          <w:rFonts w:ascii="Times New Roman" w:hAnsi="Times New Roman" w:cs="Times New Roman"/>
          <w:sz w:val="24"/>
          <w:szCs w:val="24"/>
          <w:rPrChange w:id="609" w:author="Michael Larbi" w:date="2023-05-05T09:17:00Z">
            <w:rPr>
              <w:rFonts w:ascii="Times New Roman" w:hAnsi="Times New Roman" w:cs="Times New Roman"/>
              <w:u w:val="single"/>
            </w:rPr>
          </w:rPrChange>
        </w:rPr>
        <w:t xml:space="preserve"> paper aims</w:t>
      </w:r>
      <w:r w:rsidR="0038633A" w:rsidRPr="00290107">
        <w:rPr>
          <w:rFonts w:ascii="Times New Roman" w:hAnsi="Times New Roman" w:cs="Times New Roman"/>
          <w:sz w:val="24"/>
          <w:szCs w:val="24"/>
          <w:rPrChange w:id="610" w:author="Michael Larbi" w:date="2023-05-05T09:17:00Z">
            <w:rPr>
              <w:rFonts w:ascii="Times New Roman" w:hAnsi="Times New Roman" w:cs="Times New Roman"/>
              <w:u w:val="single"/>
            </w:rPr>
          </w:rPrChange>
        </w:rPr>
        <w:t xml:space="preserve"> </w:t>
      </w:r>
      <w:r w:rsidR="00A32FC6" w:rsidRPr="00290107">
        <w:rPr>
          <w:rFonts w:ascii="Times New Roman" w:hAnsi="Times New Roman" w:cs="Times New Roman"/>
          <w:sz w:val="24"/>
          <w:szCs w:val="24"/>
          <w:rPrChange w:id="611" w:author="Michael Larbi" w:date="2023-05-05T09:17:00Z">
            <w:rPr>
              <w:rFonts w:ascii="Times New Roman" w:hAnsi="Times New Roman" w:cs="Times New Roman"/>
              <w:u w:val="single"/>
            </w:rPr>
          </w:rPrChange>
        </w:rPr>
        <w:t>to</w:t>
      </w:r>
      <w:r w:rsidR="0042577C" w:rsidRPr="00290107">
        <w:rPr>
          <w:rFonts w:ascii="Times New Roman" w:hAnsi="Times New Roman" w:cs="Times New Roman"/>
          <w:sz w:val="24"/>
          <w:szCs w:val="24"/>
          <w:rPrChange w:id="612" w:author="Michael Larbi" w:date="2023-05-05T09:17:00Z">
            <w:rPr>
              <w:rFonts w:ascii="Times New Roman" w:hAnsi="Times New Roman" w:cs="Times New Roman"/>
              <w:u w:val="single"/>
            </w:rPr>
          </w:rPrChange>
        </w:rPr>
        <w:t xml:space="preserve"> </w:t>
      </w:r>
      <w:r w:rsidR="00DF779F" w:rsidRPr="00290107">
        <w:rPr>
          <w:rFonts w:ascii="Times New Roman" w:hAnsi="Times New Roman" w:cs="Times New Roman"/>
          <w:sz w:val="24"/>
          <w:szCs w:val="24"/>
          <w:rPrChange w:id="613" w:author="Michael Larbi" w:date="2023-05-05T09:17:00Z">
            <w:rPr>
              <w:rFonts w:ascii="Times New Roman" w:hAnsi="Times New Roman" w:cs="Times New Roman"/>
              <w:u w:val="single"/>
            </w:rPr>
          </w:rPrChange>
        </w:rPr>
        <w:t xml:space="preserve">compare the learning experience </w:t>
      </w:r>
      <w:r w:rsidR="00803A22" w:rsidRPr="00290107">
        <w:rPr>
          <w:rFonts w:ascii="Times New Roman" w:hAnsi="Times New Roman" w:cs="Times New Roman"/>
          <w:sz w:val="24"/>
          <w:szCs w:val="24"/>
          <w:rPrChange w:id="614" w:author="Michael Larbi" w:date="2023-05-05T09:17:00Z">
            <w:rPr>
              <w:rFonts w:ascii="Times New Roman" w:hAnsi="Times New Roman" w:cs="Times New Roman"/>
              <w:u w:val="single"/>
            </w:rPr>
          </w:rPrChange>
        </w:rPr>
        <w:t>of senior</w:t>
      </w:r>
      <w:r w:rsidR="0076364A" w:rsidRPr="00290107">
        <w:rPr>
          <w:rFonts w:ascii="Times New Roman" w:hAnsi="Times New Roman" w:cs="Times New Roman"/>
          <w:sz w:val="24"/>
          <w:szCs w:val="24"/>
          <w:rPrChange w:id="615" w:author="Michael Larbi" w:date="2023-05-05T09:17:00Z">
            <w:rPr>
              <w:rFonts w:ascii="Times New Roman" w:hAnsi="Times New Roman" w:cs="Times New Roman"/>
              <w:u w:val="single"/>
            </w:rPr>
          </w:rPrChange>
        </w:rPr>
        <w:t xml:space="preserve"> </w:t>
      </w:r>
      <w:r w:rsidR="00B43890" w:rsidRPr="00290107">
        <w:rPr>
          <w:rFonts w:ascii="Times New Roman" w:hAnsi="Times New Roman" w:cs="Times New Roman"/>
          <w:sz w:val="24"/>
          <w:szCs w:val="24"/>
          <w:rPrChange w:id="616" w:author="Michael Larbi" w:date="2023-05-05T09:17:00Z">
            <w:rPr>
              <w:rFonts w:ascii="Times New Roman" w:hAnsi="Times New Roman" w:cs="Times New Roman"/>
              <w:u w:val="single"/>
            </w:rPr>
          </w:rPrChange>
        </w:rPr>
        <w:t xml:space="preserve">computer </w:t>
      </w:r>
      <w:r w:rsidR="00046829" w:rsidRPr="00290107">
        <w:rPr>
          <w:rFonts w:ascii="Times New Roman" w:hAnsi="Times New Roman" w:cs="Times New Roman"/>
          <w:sz w:val="24"/>
          <w:szCs w:val="24"/>
          <w:rPrChange w:id="617" w:author="Michael Larbi" w:date="2023-05-05T09:17:00Z">
            <w:rPr>
              <w:rFonts w:ascii="Times New Roman" w:hAnsi="Times New Roman" w:cs="Times New Roman"/>
              <w:u w:val="single"/>
            </w:rPr>
          </w:rPrChange>
        </w:rPr>
        <w:t>science</w:t>
      </w:r>
      <w:r w:rsidR="00837CD5" w:rsidRPr="00290107">
        <w:rPr>
          <w:rFonts w:ascii="Times New Roman" w:hAnsi="Times New Roman" w:cs="Times New Roman"/>
          <w:sz w:val="24"/>
          <w:szCs w:val="24"/>
          <w:rPrChange w:id="618" w:author="Michael Larbi" w:date="2023-05-05T09:17:00Z">
            <w:rPr>
              <w:rFonts w:ascii="Times New Roman" w:hAnsi="Times New Roman" w:cs="Times New Roman"/>
              <w:u w:val="single"/>
            </w:rPr>
          </w:rPrChange>
        </w:rPr>
        <w:t xml:space="preserve"> </w:t>
      </w:r>
      <w:r w:rsidR="00B43890" w:rsidRPr="00290107">
        <w:rPr>
          <w:rFonts w:ascii="Times New Roman" w:hAnsi="Times New Roman" w:cs="Times New Roman"/>
          <w:sz w:val="24"/>
          <w:szCs w:val="24"/>
          <w:rPrChange w:id="619" w:author="Michael Larbi" w:date="2023-05-05T09:17:00Z">
            <w:rPr>
              <w:rFonts w:ascii="Times New Roman" w:hAnsi="Times New Roman" w:cs="Times New Roman"/>
              <w:u w:val="single"/>
            </w:rPr>
          </w:rPrChange>
        </w:rPr>
        <w:t>student</w:t>
      </w:r>
      <w:r w:rsidR="00046829" w:rsidRPr="00290107">
        <w:rPr>
          <w:rFonts w:ascii="Times New Roman" w:hAnsi="Times New Roman" w:cs="Times New Roman"/>
          <w:sz w:val="24"/>
          <w:szCs w:val="24"/>
          <w:rPrChange w:id="620" w:author="Michael Larbi" w:date="2023-05-05T09:17:00Z">
            <w:rPr>
              <w:rFonts w:ascii="Times New Roman" w:hAnsi="Times New Roman" w:cs="Times New Roman"/>
              <w:u w:val="single"/>
            </w:rPr>
          </w:rPrChange>
        </w:rPr>
        <w:t xml:space="preserve">s in </w:t>
      </w:r>
      <w:r w:rsidR="0068492F" w:rsidRPr="00290107">
        <w:rPr>
          <w:rFonts w:ascii="Times New Roman" w:hAnsi="Times New Roman" w:cs="Times New Roman"/>
          <w:sz w:val="24"/>
          <w:szCs w:val="24"/>
          <w:rPrChange w:id="621" w:author="Michael Larbi" w:date="2023-05-05T09:17:00Z">
            <w:rPr>
              <w:rFonts w:ascii="Times New Roman" w:hAnsi="Times New Roman" w:cs="Times New Roman"/>
              <w:u w:val="single"/>
            </w:rPr>
          </w:rPrChange>
        </w:rPr>
        <w:t>using</w:t>
      </w:r>
      <w:r w:rsidR="00DF779F" w:rsidRPr="00290107">
        <w:rPr>
          <w:rFonts w:ascii="Times New Roman" w:hAnsi="Times New Roman" w:cs="Times New Roman"/>
          <w:sz w:val="24"/>
          <w:szCs w:val="24"/>
          <w:rPrChange w:id="622" w:author="Michael Larbi" w:date="2023-05-05T09:17:00Z">
            <w:rPr>
              <w:rFonts w:ascii="Times New Roman" w:hAnsi="Times New Roman" w:cs="Times New Roman"/>
              <w:u w:val="single"/>
            </w:rPr>
          </w:rPrChange>
        </w:rPr>
        <w:t xml:space="preserve"> w3schools</w:t>
      </w:r>
      <w:r w:rsidR="005E2A03" w:rsidRPr="00290107">
        <w:rPr>
          <w:rFonts w:ascii="Times New Roman" w:hAnsi="Times New Roman" w:cs="Times New Roman"/>
          <w:sz w:val="24"/>
          <w:szCs w:val="24"/>
          <w:rPrChange w:id="623" w:author="Michael Larbi" w:date="2023-05-05T09:17:00Z">
            <w:rPr>
              <w:rFonts w:ascii="Times New Roman" w:hAnsi="Times New Roman" w:cs="Times New Roman"/>
              <w:u w:val="single"/>
            </w:rPr>
          </w:rPrChange>
        </w:rPr>
        <w:t xml:space="preserve"> and</w:t>
      </w:r>
      <w:ins w:id="624" w:author="Michael Larbi" w:date="2023-05-10T05:33:00Z">
        <w:r w:rsidR="00545C32">
          <w:rPr>
            <w:rFonts w:ascii="Times New Roman" w:hAnsi="Times New Roman" w:cs="Times New Roman"/>
            <w:sz w:val="24"/>
            <w:szCs w:val="24"/>
          </w:rPr>
          <w:t xml:space="preserve"> </w:t>
        </w:r>
      </w:ins>
      <w:del w:id="625" w:author="Michael Larbi" w:date="2023-05-10T05:33:00Z">
        <w:r w:rsidR="00DF779F" w:rsidRPr="00290107" w:rsidDel="00545C32">
          <w:rPr>
            <w:rFonts w:ascii="Times New Roman" w:hAnsi="Times New Roman" w:cs="Times New Roman"/>
            <w:sz w:val="24"/>
            <w:szCs w:val="24"/>
            <w:rPrChange w:id="626" w:author="Michael Larbi" w:date="2023-05-05T09:17:00Z">
              <w:rPr>
                <w:rFonts w:ascii="Times New Roman" w:hAnsi="Times New Roman" w:cs="Times New Roman"/>
                <w:u w:val="single"/>
              </w:rPr>
            </w:rPrChange>
          </w:rPr>
          <w:delText xml:space="preserve"> </w:delText>
        </w:r>
      </w:del>
      <w:ins w:id="627" w:author="Michael Larbi" w:date="2023-05-10T05:33:00Z">
        <w:r w:rsidR="00545C32">
          <w:rPr>
            <w:rFonts w:ascii="Times New Roman" w:hAnsi="Times New Roman" w:cs="Times New Roman"/>
            <w:sz w:val="24"/>
            <w:szCs w:val="24"/>
          </w:rPr>
          <w:t>C</w:t>
        </w:r>
      </w:ins>
      <w:del w:id="628" w:author="Michael Larbi" w:date="2023-05-10T05:32:00Z">
        <w:r w:rsidR="00DF779F" w:rsidRPr="00290107" w:rsidDel="00545C32">
          <w:rPr>
            <w:rFonts w:ascii="Times New Roman" w:hAnsi="Times New Roman" w:cs="Times New Roman"/>
            <w:sz w:val="24"/>
            <w:szCs w:val="24"/>
            <w:rPrChange w:id="629" w:author="Michael Larbi" w:date="2023-05-05T09:17:00Z">
              <w:rPr>
                <w:rFonts w:ascii="Times New Roman" w:hAnsi="Times New Roman" w:cs="Times New Roman"/>
                <w:u w:val="single"/>
              </w:rPr>
            </w:rPrChange>
          </w:rPr>
          <w:delText>c</w:delText>
        </w:r>
      </w:del>
      <w:r w:rsidR="00DF779F" w:rsidRPr="00290107">
        <w:rPr>
          <w:rFonts w:ascii="Times New Roman" w:hAnsi="Times New Roman" w:cs="Times New Roman"/>
          <w:sz w:val="24"/>
          <w:szCs w:val="24"/>
          <w:rPrChange w:id="630" w:author="Michael Larbi" w:date="2023-05-05T09:17:00Z">
            <w:rPr>
              <w:rFonts w:ascii="Times New Roman" w:hAnsi="Times New Roman" w:cs="Times New Roman"/>
              <w:u w:val="single"/>
            </w:rPr>
          </w:rPrChange>
        </w:rPr>
        <w:t>hat</w:t>
      </w:r>
      <w:ins w:id="631" w:author="Michael Larbi" w:date="2023-05-10T05:33:00Z">
        <w:r w:rsidR="00545C32">
          <w:rPr>
            <w:rFonts w:ascii="Times New Roman" w:hAnsi="Times New Roman" w:cs="Times New Roman"/>
            <w:sz w:val="24"/>
            <w:szCs w:val="24"/>
          </w:rPr>
          <w:t>GPT</w:t>
        </w:r>
      </w:ins>
      <w:del w:id="632" w:author="Michael Larbi" w:date="2023-05-10T05:33:00Z">
        <w:r w:rsidR="00DF779F" w:rsidRPr="00290107" w:rsidDel="00545C32">
          <w:rPr>
            <w:rFonts w:ascii="Times New Roman" w:hAnsi="Times New Roman" w:cs="Times New Roman"/>
            <w:sz w:val="24"/>
            <w:szCs w:val="24"/>
            <w:rPrChange w:id="633" w:author="Michael Larbi" w:date="2023-05-05T09:17:00Z">
              <w:rPr>
                <w:rFonts w:ascii="Times New Roman" w:hAnsi="Times New Roman" w:cs="Times New Roman"/>
                <w:u w:val="single"/>
              </w:rPr>
            </w:rPrChange>
          </w:rPr>
          <w:delText>gpt</w:delText>
        </w:r>
      </w:del>
      <w:r w:rsidR="00C06F39" w:rsidRPr="00290107">
        <w:rPr>
          <w:rFonts w:ascii="Times New Roman" w:hAnsi="Times New Roman" w:cs="Times New Roman"/>
          <w:sz w:val="24"/>
          <w:szCs w:val="24"/>
          <w:rPrChange w:id="634" w:author="Michael Larbi" w:date="2023-05-05T09:17:00Z">
            <w:rPr>
              <w:rFonts w:ascii="Times New Roman" w:hAnsi="Times New Roman" w:cs="Times New Roman"/>
              <w:u w:val="single"/>
            </w:rPr>
          </w:rPrChange>
        </w:rPr>
        <w:t xml:space="preserve"> </w:t>
      </w:r>
      <w:r w:rsidR="00861C93" w:rsidRPr="00290107">
        <w:rPr>
          <w:rFonts w:ascii="Times New Roman" w:hAnsi="Times New Roman" w:cs="Times New Roman"/>
          <w:sz w:val="24"/>
          <w:szCs w:val="24"/>
          <w:rPrChange w:id="635" w:author="Michael Larbi" w:date="2023-05-05T09:17:00Z">
            <w:rPr>
              <w:rFonts w:ascii="Times New Roman" w:hAnsi="Times New Roman" w:cs="Times New Roman"/>
              <w:u w:val="single"/>
            </w:rPr>
          </w:rPrChange>
        </w:rPr>
        <w:t>to learn</w:t>
      </w:r>
      <w:r w:rsidR="00855C02" w:rsidRPr="00290107">
        <w:rPr>
          <w:rFonts w:ascii="Times New Roman" w:hAnsi="Times New Roman" w:cs="Times New Roman"/>
          <w:sz w:val="24"/>
          <w:szCs w:val="24"/>
          <w:rPrChange w:id="636" w:author="Michael Larbi" w:date="2023-05-05T09:17:00Z">
            <w:rPr>
              <w:rFonts w:ascii="Times New Roman" w:hAnsi="Times New Roman" w:cs="Times New Roman"/>
              <w:u w:val="single"/>
            </w:rPr>
          </w:rPrChange>
        </w:rPr>
        <w:t xml:space="preserve"> python</w:t>
      </w:r>
      <w:r w:rsidR="00861C93" w:rsidRPr="00290107">
        <w:rPr>
          <w:rFonts w:ascii="Times New Roman" w:hAnsi="Times New Roman" w:cs="Times New Roman"/>
          <w:sz w:val="24"/>
          <w:szCs w:val="24"/>
          <w:rPrChange w:id="637" w:author="Michael Larbi" w:date="2023-05-05T09:17:00Z">
            <w:rPr>
              <w:rFonts w:ascii="Times New Roman" w:hAnsi="Times New Roman" w:cs="Times New Roman"/>
              <w:u w:val="single"/>
            </w:rPr>
          </w:rPrChange>
        </w:rPr>
        <w:t xml:space="preserve"> programming at </w:t>
      </w:r>
      <w:r w:rsidRPr="00290107">
        <w:rPr>
          <w:rFonts w:ascii="Times New Roman" w:hAnsi="Times New Roman" w:cs="Times New Roman"/>
          <w:sz w:val="24"/>
          <w:szCs w:val="24"/>
          <w:rPrChange w:id="638" w:author="Michael Larbi" w:date="2023-05-05T09:17:00Z">
            <w:rPr>
              <w:rFonts w:ascii="Times New Roman" w:hAnsi="Times New Roman" w:cs="Times New Roman"/>
              <w:u w:val="single"/>
            </w:rPr>
          </w:rPrChange>
        </w:rPr>
        <w:t>Eastern Connecticut State University</w:t>
      </w:r>
      <w:r w:rsidR="006956C5" w:rsidRPr="00290107">
        <w:rPr>
          <w:rFonts w:ascii="Times New Roman" w:hAnsi="Times New Roman" w:cs="Times New Roman"/>
          <w:sz w:val="24"/>
          <w:szCs w:val="24"/>
          <w:rPrChange w:id="639" w:author="Michael Larbi" w:date="2023-05-05T09:17:00Z">
            <w:rPr>
              <w:rFonts w:ascii="Times New Roman" w:hAnsi="Times New Roman" w:cs="Times New Roman"/>
            </w:rPr>
          </w:rPrChange>
        </w:rPr>
        <w:t>.</w:t>
      </w:r>
      <w:r w:rsidR="008F375E" w:rsidRPr="00290107">
        <w:rPr>
          <w:rFonts w:ascii="Times New Roman" w:hAnsi="Times New Roman" w:cs="Times New Roman"/>
          <w:sz w:val="24"/>
          <w:szCs w:val="24"/>
          <w:rPrChange w:id="640" w:author="Michael Larbi" w:date="2023-05-05T09:17:00Z">
            <w:rPr>
              <w:rFonts w:ascii="Times New Roman" w:hAnsi="Times New Roman" w:cs="Times New Roman"/>
            </w:rPr>
          </w:rPrChange>
        </w:rPr>
        <w:t xml:space="preserve"> The data from </w:t>
      </w:r>
      <w:r w:rsidR="00A50503" w:rsidRPr="00290107">
        <w:rPr>
          <w:rFonts w:ascii="Times New Roman" w:hAnsi="Times New Roman" w:cs="Times New Roman"/>
          <w:sz w:val="24"/>
          <w:szCs w:val="24"/>
          <w:rPrChange w:id="641" w:author="Michael Larbi" w:date="2023-05-05T09:17:00Z">
            <w:rPr>
              <w:rFonts w:ascii="Times New Roman" w:hAnsi="Times New Roman" w:cs="Times New Roman"/>
            </w:rPr>
          </w:rPrChange>
        </w:rPr>
        <w:t xml:space="preserve">this research will help examine and analyze the </w:t>
      </w:r>
      <w:r w:rsidR="000F2041" w:rsidRPr="00290107">
        <w:rPr>
          <w:rFonts w:ascii="Times New Roman" w:hAnsi="Times New Roman" w:cs="Times New Roman"/>
          <w:sz w:val="24"/>
          <w:szCs w:val="24"/>
          <w:rPrChange w:id="642" w:author="Michael Larbi" w:date="2023-05-05T09:17:00Z">
            <w:rPr>
              <w:rFonts w:ascii="Times New Roman" w:hAnsi="Times New Roman" w:cs="Times New Roman"/>
            </w:rPr>
          </w:rPrChange>
        </w:rPr>
        <w:t>potential</w:t>
      </w:r>
      <w:r w:rsidR="004770A3" w:rsidRPr="00290107">
        <w:rPr>
          <w:rFonts w:ascii="Times New Roman" w:hAnsi="Times New Roman" w:cs="Times New Roman"/>
          <w:sz w:val="24"/>
          <w:szCs w:val="24"/>
          <w:rPrChange w:id="643" w:author="Michael Larbi" w:date="2023-05-05T09:17:00Z">
            <w:rPr>
              <w:rFonts w:ascii="Times New Roman" w:hAnsi="Times New Roman" w:cs="Times New Roman"/>
            </w:rPr>
          </w:rPrChange>
        </w:rPr>
        <w:t xml:space="preserve"> of w3schools.com </w:t>
      </w:r>
      <w:r w:rsidR="00C95E9F" w:rsidRPr="00290107">
        <w:rPr>
          <w:rFonts w:ascii="Times New Roman" w:hAnsi="Times New Roman" w:cs="Times New Roman"/>
          <w:sz w:val="24"/>
          <w:szCs w:val="24"/>
          <w:rPrChange w:id="644" w:author="Michael Larbi" w:date="2023-05-05T09:17:00Z">
            <w:rPr>
              <w:rFonts w:ascii="Times New Roman" w:hAnsi="Times New Roman" w:cs="Times New Roman"/>
            </w:rPr>
          </w:rPrChange>
        </w:rPr>
        <w:t xml:space="preserve">and </w:t>
      </w:r>
      <w:ins w:id="645" w:author="Michael Larbi" w:date="2023-05-10T05:33:00Z">
        <w:r w:rsidR="00CE3F4A">
          <w:rPr>
            <w:rFonts w:ascii="Times New Roman" w:hAnsi="Times New Roman" w:cs="Times New Roman"/>
            <w:sz w:val="24"/>
            <w:szCs w:val="24"/>
          </w:rPr>
          <w:t>C</w:t>
        </w:r>
        <w:r w:rsidR="00CE3F4A" w:rsidRPr="00675F63">
          <w:rPr>
            <w:rFonts w:ascii="Times New Roman" w:hAnsi="Times New Roman" w:cs="Times New Roman"/>
            <w:sz w:val="24"/>
            <w:szCs w:val="24"/>
          </w:rPr>
          <w:t>hat</w:t>
        </w:r>
        <w:r w:rsidR="00CE3F4A">
          <w:rPr>
            <w:rFonts w:ascii="Times New Roman" w:hAnsi="Times New Roman" w:cs="Times New Roman"/>
            <w:sz w:val="24"/>
            <w:szCs w:val="24"/>
          </w:rPr>
          <w:t>GPT</w:t>
        </w:r>
      </w:ins>
      <w:del w:id="646" w:author="Michael Larbi" w:date="2023-05-10T05:33:00Z">
        <w:r w:rsidR="00C95E9F" w:rsidRPr="00290107" w:rsidDel="00CE3F4A">
          <w:rPr>
            <w:rFonts w:ascii="Times New Roman" w:hAnsi="Times New Roman" w:cs="Times New Roman"/>
            <w:sz w:val="24"/>
            <w:szCs w:val="24"/>
            <w:rPrChange w:id="647" w:author="Michael Larbi" w:date="2023-05-05T09:17:00Z">
              <w:rPr>
                <w:rFonts w:ascii="Times New Roman" w:hAnsi="Times New Roman" w:cs="Times New Roman"/>
              </w:rPr>
            </w:rPrChange>
          </w:rPr>
          <w:delText>chatgpt</w:delText>
        </w:r>
      </w:del>
      <w:r w:rsidR="00C95E9F" w:rsidRPr="00290107">
        <w:rPr>
          <w:rFonts w:ascii="Times New Roman" w:hAnsi="Times New Roman" w:cs="Times New Roman"/>
          <w:sz w:val="24"/>
          <w:szCs w:val="24"/>
          <w:rPrChange w:id="648" w:author="Michael Larbi" w:date="2023-05-05T09:17:00Z">
            <w:rPr>
              <w:rFonts w:ascii="Times New Roman" w:hAnsi="Times New Roman" w:cs="Times New Roman"/>
            </w:rPr>
          </w:rPrChange>
        </w:rPr>
        <w:t xml:space="preserve"> in computer science education</w:t>
      </w:r>
      <w:r w:rsidR="007B19B6" w:rsidRPr="00290107">
        <w:rPr>
          <w:rFonts w:ascii="Times New Roman" w:hAnsi="Times New Roman" w:cs="Times New Roman"/>
          <w:sz w:val="24"/>
          <w:szCs w:val="24"/>
          <w:rPrChange w:id="649" w:author="Michael Larbi" w:date="2023-05-05T09:17:00Z">
            <w:rPr>
              <w:rFonts w:ascii="Times New Roman" w:hAnsi="Times New Roman" w:cs="Times New Roman"/>
            </w:rPr>
          </w:rPrChange>
        </w:rPr>
        <w:t>.</w:t>
      </w:r>
      <w:r w:rsidR="0068216A" w:rsidRPr="00290107">
        <w:rPr>
          <w:rFonts w:ascii="Times New Roman" w:hAnsi="Times New Roman" w:cs="Times New Roman"/>
          <w:sz w:val="24"/>
          <w:szCs w:val="24"/>
          <w:rPrChange w:id="650" w:author="Michael Larbi" w:date="2023-05-05T09:17:00Z">
            <w:rPr>
              <w:rFonts w:ascii="Times New Roman" w:hAnsi="Times New Roman" w:cs="Times New Roman"/>
            </w:rPr>
          </w:rPrChange>
        </w:rPr>
        <w:t xml:space="preserve"> </w:t>
      </w:r>
      <w:r w:rsidR="00CF4936" w:rsidRPr="00290107">
        <w:rPr>
          <w:rFonts w:ascii="Times New Roman" w:hAnsi="Times New Roman" w:cs="Times New Roman"/>
          <w:sz w:val="24"/>
          <w:szCs w:val="24"/>
          <w:rPrChange w:id="651" w:author="Michael Larbi" w:date="2023-05-05T09:17:00Z">
            <w:rPr>
              <w:rFonts w:ascii="Times New Roman" w:hAnsi="Times New Roman" w:cs="Times New Roman"/>
            </w:rPr>
          </w:rPrChange>
        </w:rPr>
        <w:t>And</w:t>
      </w:r>
      <w:r w:rsidR="000F2041" w:rsidRPr="00290107">
        <w:rPr>
          <w:rFonts w:ascii="Times New Roman" w:hAnsi="Times New Roman" w:cs="Times New Roman"/>
          <w:sz w:val="24"/>
          <w:szCs w:val="24"/>
          <w:rPrChange w:id="652" w:author="Michael Larbi" w:date="2023-05-05T09:17:00Z">
            <w:rPr>
              <w:rFonts w:ascii="Times New Roman" w:hAnsi="Times New Roman" w:cs="Times New Roman"/>
            </w:rPr>
          </w:rPrChange>
        </w:rPr>
        <w:t xml:space="preserve"> </w:t>
      </w:r>
      <w:r w:rsidR="00CF4936" w:rsidRPr="00290107">
        <w:rPr>
          <w:rFonts w:ascii="Times New Roman" w:hAnsi="Times New Roman" w:cs="Times New Roman"/>
          <w:sz w:val="24"/>
          <w:szCs w:val="24"/>
          <w:rPrChange w:id="653" w:author="Michael Larbi" w:date="2023-05-05T09:17:00Z">
            <w:rPr>
              <w:rFonts w:ascii="Times New Roman" w:hAnsi="Times New Roman" w:cs="Times New Roman"/>
            </w:rPr>
          </w:rPrChange>
        </w:rPr>
        <w:t xml:space="preserve">will </w:t>
      </w:r>
      <w:r w:rsidR="0068216A" w:rsidRPr="00290107">
        <w:rPr>
          <w:rFonts w:ascii="Times New Roman" w:hAnsi="Times New Roman" w:cs="Times New Roman"/>
          <w:sz w:val="24"/>
          <w:szCs w:val="24"/>
          <w:rPrChange w:id="654" w:author="Michael Larbi" w:date="2023-05-05T09:17:00Z">
            <w:rPr>
              <w:rFonts w:ascii="Times New Roman" w:hAnsi="Times New Roman" w:cs="Times New Roman"/>
            </w:rPr>
          </w:rPrChange>
        </w:rPr>
        <w:t xml:space="preserve">allow user to </w:t>
      </w:r>
      <w:r w:rsidR="000F2041" w:rsidRPr="00290107">
        <w:rPr>
          <w:rFonts w:ascii="Times New Roman" w:hAnsi="Times New Roman" w:cs="Times New Roman"/>
          <w:sz w:val="24"/>
          <w:szCs w:val="24"/>
          <w:rPrChange w:id="655" w:author="Michael Larbi" w:date="2023-05-05T09:17:00Z">
            <w:rPr>
              <w:rFonts w:ascii="Times New Roman" w:hAnsi="Times New Roman" w:cs="Times New Roman"/>
            </w:rPr>
          </w:rPrChange>
        </w:rPr>
        <w:t xml:space="preserve">evaluate and </w:t>
      </w:r>
      <w:r w:rsidR="00943F7D" w:rsidRPr="00290107">
        <w:rPr>
          <w:rFonts w:ascii="Times New Roman" w:hAnsi="Times New Roman" w:cs="Times New Roman"/>
          <w:sz w:val="24"/>
          <w:szCs w:val="24"/>
          <w:rPrChange w:id="656" w:author="Michael Larbi" w:date="2023-05-05T09:17:00Z">
            <w:rPr>
              <w:rFonts w:ascii="Times New Roman" w:hAnsi="Times New Roman" w:cs="Times New Roman"/>
            </w:rPr>
          </w:rPrChange>
        </w:rPr>
        <w:t>better understand</w:t>
      </w:r>
      <w:r w:rsidR="000F2041" w:rsidRPr="00290107">
        <w:rPr>
          <w:rFonts w:ascii="Times New Roman" w:hAnsi="Times New Roman" w:cs="Times New Roman"/>
          <w:sz w:val="24"/>
          <w:szCs w:val="24"/>
          <w:rPrChange w:id="657" w:author="Michael Larbi" w:date="2023-05-05T09:17:00Z">
            <w:rPr>
              <w:rFonts w:ascii="Times New Roman" w:hAnsi="Times New Roman" w:cs="Times New Roman"/>
            </w:rPr>
          </w:rPrChange>
        </w:rPr>
        <w:t xml:space="preserve"> </w:t>
      </w:r>
      <w:r w:rsidR="00BD36EA" w:rsidRPr="00290107">
        <w:rPr>
          <w:rFonts w:ascii="Times New Roman" w:hAnsi="Times New Roman" w:cs="Times New Roman"/>
          <w:sz w:val="24"/>
          <w:szCs w:val="24"/>
          <w:rPrChange w:id="658" w:author="Michael Larbi" w:date="2023-05-05T09:17:00Z">
            <w:rPr>
              <w:rFonts w:ascii="Times New Roman" w:hAnsi="Times New Roman" w:cs="Times New Roman"/>
            </w:rPr>
          </w:rPrChange>
        </w:rPr>
        <w:t>the</w:t>
      </w:r>
      <w:r w:rsidR="003F553D" w:rsidRPr="00290107">
        <w:rPr>
          <w:rFonts w:ascii="Times New Roman" w:hAnsi="Times New Roman" w:cs="Times New Roman"/>
          <w:sz w:val="24"/>
          <w:szCs w:val="24"/>
          <w:rPrChange w:id="659" w:author="Michael Larbi" w:date="2023-05-05T09:17:00Z">
            <w:rPr>
              <w:rFonts w:ascii="Times New Roman" w:hAnsi="Times New Roman" w:cs="Times New Roman"/>
            </w:rPr>
          </w:rPrChange>
        </w:rPr>
        <w:t>ir</w:t>
      </w:r>
      <w:r w:rsidR="00BD36EA" w:rsidRPr="00290107">
        <w:rPr>
          <w:rFonts w:ascii="Times New Roman" w:hAnsi="Times New Roman" w:cs="Times New Roman"/>
          <w:sz w:val="24"/>
          <w:szCs w:val="24"/>
          <w:rPrChange w:id="660" w:author="Michael Larbi" w:date="2023-05-05T09:17:00Z">
            <w:rPr>
              <w:rFonts w:ascii="Times New Roman" w:hAnsi="Times New Roman" w:cs="Times New Roman"/>
            </w:rPr>
          </w:rPrChange>
        </w:rPr>
        <w:t xml:space="preserve"> effectiveness </w:t>
      </w:r>
      <w:r w:rsidR="003F553D" w:rsidRPr="00290107">
        <w:rPr>
          <w:rFonts w:ascii="Times New Roman" w:hAnsi="Times New Roman" w:cs="Times New Roman"/>
          <w:sz w:val="24"/>
          <w:szCs w:val="24"/>
          <w:rPrChange w:id="661" w:author="Michael Larbi" w:date="2023-05-05T09:17:00Z">
            <w:rPr>
              <w:rFonts w:ascii="Times New Roman" w:hAnsi="Times New Roman" w:cs="Times New Roman"/>
            </w:rPr>
          </w:rPrChange>
        </w:rPr>
        <w:t xml:space="preserve">to </w:t>
      </w:r>
      <w:r w:rsidR="00BD36EA" w:rsidRPr="00290107">
        <w:rPr>
          <w:rFonts w:ascii="Times New Roman" w:hAnsi="Times New Roman" w:cs="Times New Roman"/>
          <w:sz w:val="24"/>
          <w:szCs w:val="24"/>
          <w:rPrChange w:id="662" w:author="Michael Larbi" w:date="2023-05-05T09:17:00Z">
            <w:rPr>
              <w:rFonts w:ascii="Times New Roman" w:hAnsi="Times New Roman" w:cs="Times New Roman"/>
            </w:rPr>
          </w:rPrChange>
        </w:rPr>
        <w:t>help them make a choice of prefer</w:t>
      </w:r>
      <w:r w:rsidR="00CF4936" w:rsidRPr="00290107">
        <w:rPr>
          <w:rFonts w:ascii="Times New Roman" w:hAnsi="Times New Roman" w:cs="Times New Roman"/>
          <w:sz w:val="24"/>
          <w:szCs w:val="24"/>
          <w:rPrChange w:id="663" w:author="Michael Larbi" w:date="2023-05-05T09:17:00Z">
            <w:rPr>
              <w:rFonts w:ascii="Times New Roman" w:hAnsi="Times New Roman" w:cs="Times New Roman"/>
            </w:rPr>
          </w:rPrChange>
        </w:rPr>
        <w:t>ence among the two.</w:t>
      </w:r>
      <w:r w:rsidR="00D45231" w:rsidRPr="00290107">
        <w:rPr>
          <w:rFonts w:ascii="Times New Roman" w:hAnsi="Times New Roman" w:cs="Times New Roman"/>
          <w:sz w:val="24"/>
          <w:szCs w:val="24"/>
          <w:rPrChange w:id="664" w:author="Michael Larbi" w:date="2023-05-05T09:17:00Z">
            <w:rPr>
              <w:rFonts w:ascii="Times New Roman" w:hAnsi="Times New Roman" w:cs="Times New Roman"/>
            </w:rPr>
          </w:rPrChange>
        </w:rPr>
        <w:t xml:space="preserve"> </w:t>
      </w:r>
      <w:r w:rsidR="00827D45" w:rsidRPr="00290107">
        <w:rPr>
          <w:rFonts w:ascii="Times New Roman" w:hAnsi="Times New Roman" w:cs="Times New Roman"/>
          <w:sz w:val="24"/>
          <w:szCs w:val="24"/>
          <w:rPrChange w:id="665" w:author="Michael Larbi" w:date="2023-05-05T09:17:00Z">
            <w:rPr>
              <w:rFonts w:ascii="Times New Roman" w:hAnsi="Times New Roman" w:cs="Times New Roman"/>
            </w:rPr>
          </w:rPrChange>
        </w:rPr>
        <w:t>Also,</w:t>
      </w:r>
      <w:r w:rsidR="00D45231" w:rsidRPr="00290107">
        <w:rPr>
          <w:rFonts w:ascii="Times New Roman" w:hAnsi="Times New Roman" w:cs="Times New Roman"/>
          <w:sz w:val="24"/>
          <w:szCs w:val="24"/>
          <w:rPrChange w:id="666" w:author="Michael Larbi" w:date="2023-05-05T09:17:00Z">
            <w:rPr>
              <w:rFonts w:ascii="Times New Roman" w:hAnsi="Times New Roman" w:cs="Times New Roman"/>
            </w:rPr>
          </w:rPrChange>
        </w:rPr>
        <w:t xml:space="preserve"> </w:t>
      </w:r>
      <w:r w:rsidR="008B5736" w:rsidRPr="00290107">
        <w:rPr>
          <w:rFonts w:ascii="Times New Roman" w:hAnsi="Times New Roman" w:cs="Times New Roman"/>
          <w:sz w:val="24"/>
          <w:szCs w:val="24"/>
          <w:rPrChange w:id="667" w:author="Michael Larbi" w:date="2023-05-05T09:17:00Z">
            <w:rPr>
              <w:rFonts w:ascii="Times New Roman" w:hAnsi="Times New Roman" w:cs="Times New Roman"/>
            </w:rPr>
          </w:rPrChange>
        </w:rPr>
        <w:t xml:space="preserve">it will </w:t>
      </w:r>
      <w:r w:rsidR="00D45231" w:rsidRPr="00290107">
        <w:rPr>
          <w:rFonts w:ascii="Times New Roman" w:hAnsi="Times New Roman" w:cs="Times New Roman"/>
          <w:sz w:val="24"/>
          <w:szCs w:val="24"/>
          <w:rPrChange w:id="668" w:author="Michael Larbi" w:date="2023-05-05T09:17:00Z">
            <w:rPr>
              <w:rFonts w:ascii="Times New Roman" w:hAnsi="Times New Roman" w:cs="Times New Roman"/>
            </w:rPr>
          </w:rPrChange>
        </w:rPr>
        <w:t xml:space="preserve">be </w:t>
      </w:r>
      <w:ins w:id="669" w:author="Dancik,Garrett M.(Computer Science)" w:date="2023-04-23T11:34:00Z">
        <w:r w:rsidR="007B7D01" w:rsidRPr="00290107">
          <w:rPr>
            <w:rFonts w:ascii="Times New Roman" w:hAnsi="Times New Roman" w:cs="Times New Roman"/>
            <w:sz w:val="24"/>
            <w:szCs w:val="24"/>
            <w:rPrChange w:id="670" w:author="Michael Larbi" w:date="2023-05-05T09:17:00Z">
              <w:rPr>
                <w:rFonts w:ascii="Times New Roman" w:hAnsi="Times New Roman" w:cs="Times New Roman"/>
              </w:rPr>
            </w:rPrChange>
          </w:rPr>
          <w:t xml:space="preserve">the beginning of a research </w:t>
        </w:r>
        <w:del w:id="671" w:author="Michael Larbi" w:date="2023-04-30T17:56:00Z">
          <w:r w:rsidR="007B7D01" w:rsidRPr="00290107" w:rsidDel="00D66522">
            <w:rPr>
              <w:rFonts w:ascii="Times New Roman" w:hAnsi="Times New Roman" w:cs="Times New Roman"/>
              <w:sz w:val="24"/>
              <w:szCs w:val="24"/>
              <w:rPrChange w:id="672" w:author="Michael Larbi" w:date="2023-05-05T09:17:00Z">
                <w:rPr>
                  <w:rFonts w:ascii="Times New Roman" w:hAnsi="Times New Roman" w:cs="Times New Roman"/>
                </w:rPr>
              </w:rPrChange>
            </w:rPr>
            <w:delText>program</w:delText>
          </w:r>
        </w:del>
      </w:ins>
      <w:del w:id="673" w:author="Michael Larbi" w:date="2023-04-30T17:56:00Z">
        <w:r w:rsidR="00D45231" w:rsidRPr="00290107" w:rsidDel="00D66522">
          <w:rPr>
            <w:rFonts w:ascii="Times New Roman" w:hAnsi="Times New Roman" w:cs="Times New Roman"/>
            <w:sz w:val="24"/>
            <w:szCs w:val="24"/>
            <w:rPrChange w:id="674" w:author="Michael Larbi" w:date="2023-05-05T09:17:00Z">
              <w:rPr>
                <w:rFonts w:ascii="Times New Roman" w:hAnsi="Times New Roman" w:cs="Times New Roman"/>
              </w:rPr>
            </w:rPrChange>
          </w:rPr>
          <w:delText>a valuable resource</w:delText>
        </w:r>
        <w:r w:rsidR="00D11501" w:rsidRPr="00290107" w:rsidDel="00D66522">
          <w:rPr>
            <w:rFonts w:ascii="Times New Roman" w:hAnsi="Times New Roman" w:cs="Times New Roman"/>
            <w:sz w:val="24"/>
            <w:szCs w:val="24"/>
            <w:rPrChange w:id="675" w:author="Michael Larbi" w:date="2023-05-05T09:17:00Z">
              <w:rPr>
                <w:rFonts w:ascii="Times New Roman" w:hAnsi="Times New Roman" w:cs="Times New Roman"/>
              </w:rPr>
            </w:rPrChange>
          </w:rPr>
          <w:delText xml:space="preserve"> to</w:delText>
        </w:r>
      </w:del>
      <w:ins w:id="676" w:author="Michael Larbi" w:date="2023-04-30T17:56:00Z">
        <w:r w:rsidR="00D66522" w:rsidRPr="00290107">
          <w:rPr>
            <w:rFonts w:ascii="Times New Roman" w:hAnsi="Times New Roman" w:cs="Times New Roman"/>
            <w:sz w:val="24"/>
            <w:szCs w:val="24"/>
            <w:rPrChange w:id="677" w:author="Michael Larbi" w:date="2023-05-05T09:17:00Z">
              <w:rPr>
                <w:rFonts w:ascii="Times New Roman" w:hAnsi="Times New Roman" w:cs="Times New Roman"/>
              </w:rPr>
            </w:rPrChange>
          </w:rPr>
          <w:t>program to</w:t>
        </w:r>
      </w:ins>
      <w:r w:rsidR="00D11501" w:rsidRPr="00290107">
        <w:rPr>
          <w:rFonts w:ascii="Times New Roman" w:hAnsi="Times New Roman" w:cs="Times New Roman"/>
          <w:sz w:val="24"/>
          <w:szCs w:val="24"/>
          <w:rPrChange w:id="678" w:author="Michael Larbi" w:date="2023-05-05T09:17:00Z">
            <w:rPr>
              <w:rFonts w:ascii="Times New Roman" w:hAnsi="Times New Roman" w:cs="Times New Roman"/>
            </w:rPr>
          </w:rPrChange>
        </w:rPr>
        <w:t xml:space="preserve"> establish </w:t>
      </w:r>
      <w:del w:id="679" w:author="Dancik,Garrett M.(Computer Science)" w:date="2023-04-23T11:35:00Z">
        <w:r w:rsidR="000F2041" w:rsidRPr="00290107" w:rsidDel="007B7D01">
          <w:rPr>
            <w:rFonts w:ascii="Times New Roman" w:hAnsi="Times New Roman" w:cs="Times New Roman"/>
            <w:sz w:val="24"/>
            <w:szCs w:val="24"/>
            <w:rPrChange w:id="680" w:author="Michael Larbi" w:date="2023-05-05T09:17:00Z">
              <w:rPr>
                <w:rFonts w:ascii="Times New Roman" w:hAnsi="Times New Roman" w:cs="Times New Roman"/>
              </w:rPr>
            </w:rPrChange>
          </w:rPr>
          <w:delText xml:space="preserve">new </w:delText>
        </w:r>
      </w:del>
      <w:r w:rsidR="000F2041" w:rsidRPr="00290107">
        <w:rPr>
          <w:rFonts w:ascii="Times New Roman" w:hAnsi="Times New Roman" w:cs="Times New Roman"/>
          <w:sz w:val="24"/>
          <w:szCs w:val="24"/>
          <w:rPrChange w:id="681" w:author="Michael Larbi" w:date="2023-05-05T09:17:00Z">
            <w:rPr>
              <w:rFonts w:ascii="Times New Roman" w:hAnsi="Times New Roman" w:cs="Times New Roman"/>
            </w:rPr>
          </w:rPrChange>
        </w:rPr>
        <w:t>research</w:t>
      </w:r>
      <w:r w:rsidR="00D11501" w:rsidRPr="00290107">
        <w:rPr>
          <w:rFonts w:ascii="Times New Roman" w:hAnsi="Times New Roman" w:cs="Times New Roman"/>
          <w:sz w:val="24"/>
          <w:szCs w:val="24"/>
          <w:rPrChange w:id="682" w:author="Michael Larbi" w:date="2023-05-05T09:17:00Z">
            <w:rPr>
              <w:rFonts w:ascii="Times New Roman" w:hAnsi="Times New Roman" w:cs="Times New Roman"/>
            </w:rPr>
          </w:rPrChange>
        </w:rPr>
        <w:t xml:space="preserve"> </w:t>
      </w:r>
      <w:r w:rsidR="00825D5B" w:rsidRPr="00290107">
        <w:rPr>
          <w:rFonts w:ascii="Times New Roman" w:hAnsi="Times New Roman" w:cs="Times New Roman"/>
          <w:sz w:val="24"/>
          <w:szCs w:val="24"/>
          <w:rPrChange w:id="683" w:author="Michael Larbi" w:date="2023-05-05T09:17:00Z">
            <w:rPr>
              <w:rFonts w:ascii="Times New Roman" w:hAnsi="Times New Roman" w:cs="Times New Roman"/>
            </w:rPr>
          </w:rPrChange>
        </w:rPr>
        <w:t>in broader perspective</w:t>
      </w:r>
      <w:ins w:id="684" w:author="Dancik,Garrett M.(Computer Science)" w:date="2023-04-23T11:35:00Z">
        <w:r w:rsidR="007B7D01" w:rsidRPr="00290107">
          <w:rPr>
            <w:rFonts w:ascii="Times New Roman" w:hAnsi="Times New Roman" w:cs="Times New Roman"/>
            <w:sz w:val="24"/>
            <w:szCs w:val="24"/>
            <w:rPrChange w:id="685" w:author="Michael Larbi" w:date="2023-05-05T09:17:00Z">
              <w:rPr>
                <w:rFonts w:ascii="Times New Roman" w:hAnsi="Times New Roman" w:cs="Times New Roman"/>
              </w:rPr>
            </w:rPrChange>
          </w:rPr>
          <w:t>s</w:t>
        </w:r>
      </w:ins>
      <w:r w:rsidR="00825D5B" w:rsidRPr="00290107">
        <w:rPr>
          <w:rFonts w:ascii="Times New Roman" w:hAnsi="Times New Roman" w:cs="Times New Roman"/>
          <w:sz w:val="24"/>
          <w:szCs w:val="24"/>
          <w:rPrChange w:id="686" w:author="Michael Larbi" w:date="2023-05-05T09:17:00Z">
            <w:rPr>
              <w:rFonts w:ascii="Times New Roman" w:hAnsi="Times New Roman" w:cs="Times New Roman"/>
            </w:rPr>
          </w:rPrChange>
        </w:rPr>
        <w:t xml:space="preserve"> </w:t>
      </w:r>
      <w:r w:rsidR="00761D78" w:rsidRPr="00290107">
        <w:rPr>
          <w:rFonts w:ascii="Times New Roman" w:hAnsi="Times New Roman" w:cs="Times New Roman"/>
          <w:sz w:val="24"/>
          <w:szCs w:val="24"/>
          <w:rPrChange w:id="687" w:author="Michael Larbi" w:date="2023-05-05T09:17:00Z">
            <w:rPr>
              <w:rFonts w:ascii="Times New Roman" w:hAnsi="Times New Roman" w:cs="Times New Roman"/>
            </w:rPr>
          </w:rPrChange>
        </w:rPr>
        <w:t xml:space="preserve">of exploring the </w:t>
      </w:r>
      <w:r w:rsidR="003C4780" w:rsidRPr="00290107">
        <w:rPr>
          <w:rFonts w:ascii="Times New Roman" w:hAnsi="Times New Roman" w:cs="Times New Roman"/>
          <w:sz w:val="24"/>
          <w:szCs w:val="24"/>
          <w:rPrChange w:id="688" w:author="Michael Larbi" w:date="2023-05-05T09:17:00Z">
            <w:rPr>
              <w:rFonts w:ascii="Times New Roman" w:hAnsi="Times New Roman" w:cs="Times New Roman"/>
            </w:rPr>
          </w:rPrChange>
        </w:rPr>
        <w:t>challenges</w:t>
      </w:r>
      <w:r w:rsidR="00B00600" w:rsidRPr="00290107">
        <w:rPr>
          <w:rFonts w:ascii="Times New Roman" w:hAnsi="Times New Roman" w:cs="Times New Roman"/>
          <w:sz w:val="24"/>
          <w:szCs w:val="24"/>
          <w:rPrChange w:id="689" w:author="Michael Larbi" w:date="2023-05-05T09:17:00Z">
            <w:rPr>
              <w:rFonts w:ascii="Times New Roman" w:hAnsi="Times New Roman" w:cs="Times New Roman"/>
            </w:rPr>
          </w:rPrChange>
        </w:rPr>
        <w:t>, potentials and</w:t>
      </w:r>
      <w:r w:rsidR="003C4780" w:rsidRPr="00290107">
        <w:rPr>
          <w:rFonts w:ascii="Times New Roman" w:hAnsi="Times New Roman" w:cs="Times New Roman"/>
          <w:sz w:val="24"/>
          <w:szCs w:val="24"/>
          <w:rPrChange w:id="690" w:author="Michael Larbi" w:date="2023-05-05T09:17:00Z">
            <w:rPr>
              <w:rFonts w:ascii="Times New Roman" w:hAnsi="Times New Roman" w:cs="Times New Roman"/>
            </w:rPr>
          </w:rPrChange>
        </w:rPr>
        <w:t xml:space="preserve"> deeper</w:t>
      </w:r>
      <w:ins w:id="691" w:author="Michael Larbi" w:date="2023-04-30T17:56:00Z">
        <w:r w:rsidR="00D66522" w:rsidRPr="00290107">
          <w:rPr>
            <w:rFonts w:ascii="Times New Roman" w:hAnsi="Times New Roman" w:cs="Times New Roman"/>
            <w:sz w:val="24"/>
            <w:szCs w:val="24"/>
            <w:rPrChange w:id="692" w:author="Michael Larbi" w:date="2023-05-05T09:17:00Z">
              <w:rPr>
                <w:rFonts w:ascii="Times New Roman" w:hAnsi="Times New Roman" w:cs="Times New Roman"/>
              </w:rPr>
            </w:rPrChange>
          </w:rPr>
          <w:t xml:space="preserve"> dive</w:t>
        </w:r>
      </w:ins>
      <w:r w:rsidR="00B00600" w:rsidRPr="00290107">
        <w:rPr>
          <w:rFonts w:ascii="Times New Roman" w:hAnsi="Times New Roman" w:cs="Times New Roman"/>
          <w:sz w:val="24"/>
          <w:szCs w:val="24"/>
          <w:rPrChange w:id="693" w:author="Michael Larbi" w:date="2023-05-05T09:17:00Z">
            <w:rPr>
              <w:rFonts w:ascii="Times New Roman" w:hAnsi="Times New Roman" w:cs="Times New Roman"/>
            </w:rPr>
          </w:rPrChange>
        </w:rPr>
        <w:t xml:space="preserve"> into other areas of ITS.</w:t>
      </w:r>
      <w:r w:rsidR="003C4780" w:rsidRPr="00290107">
        <w:rPr>
          <w:rFonts w:ascii="Times New Roman" w:hAnsi="Times New Roman" w:cs="Times New Roman"/>
          <w:sz w:val="24"/>
          <w:szCs w:val="24"/>
          <w:rPrChange w:id="694" w:author="Michael Larbi" w:date="2023-05-05T09:17:00Z">
            <w:rPr>
              <w:rFonts w:ascii="Times New Roman" w:hAnsi="Times New Roman" w:cs="Times New Roman"/>
            </w:rPr>
          </w:rPrChange>
        </w:rPr>
        <w:t xml:space="preserve"> </w:t>
      </w:r>
      <w:bookmarkEnd w:id="578"/>
    </w:p>
    <w:p w14:paraId="0A04195F" w14:textId="3D1F3701" w:rsidR="00594A8D" w:rsidRPr="00290107" w:rsidRDefault="00594A8D" w:rsidP="001F3EA5">
      <w:pPr>
        <w:spacing w:line="480" w:lineRule="auto"/>
        <w:jc w:val="both"/>
        <w:rPr>
          <w:rFonts w:ascii="Times New Roman" w:hAnsi="Times New Roman" w:cs="Times New Roman"/>
          <w:b/>
          <w:bCs/>
          <w:sz w:val="24"/>
          <w:szCs w:val="24"/>
          <w:rPrChange w:id="695" w:author="Michael Larbi" w:date="2023-05-05T09:17:00Z">
            <w:rPr>
              <w:rFonts w:ascii="Times New Roman" w:hAnsi="Times New Roman" w:cs="Times New Roman"/>
              <w:b/>
              <w:bCs/>
            </w:rPr>
          </w:rPrChange>
        </w:rPr>
      </w:pPr>
      <w:r w:rsidRPr="00290107">
        <w:rPr>
          <w:rFonts w:ascii="Times New Roman" w:hAnsi="Times New Roman" w:cs="Times New Roman"/>
          <w:b/>
          <w:bCs/>
          <w:sz w:val="24"/>
          <w:szCs w:val="24"/>
          <w:rPrChange w:id="696" w:author="Michael Larbi" w:date="2023-05-05T09:17:00Z">
            <w:rPr>
              <w:rFonts w:ascii="Times New Roman" w:hAnsi="Times New Roman" w:cs="Times New Roman"/>
              <w:b/>
              <w:bCs/>
            </w:rPr>
          </w:rPrChange>
        </w:rPr>
        <w:t>Methodology:</w:t>
      </w:r>
    </w:p>
    <w:p w14:paraId="1890F1C7" w14:textId="2B8D3E56" w:rsidR="002C3B4B" w:rsidRPr="00290107" w:rsidDel="00311365" w:rsidRDefault="00855C02" w:rsidP="001F3EA5">
      <w:pPr>
        <w:spacing w:line="480" w:lineRule="auto"/>
        <w:jc w:val="both"/>
        <w:rPr>
          <w:del w:id="697" w:author="Michael Larbi" w:date="2023-05-01T23:04:00Z"/>
          <w:rFonts w:ascii="Times New Roman" w:hAnsi="Times New Roman" w:cs="Times New Roman"/>
          <w:sz w:val="24"/>
          <w:szCs w:val="24"/>
          <w:rPrChange w:id="698" w:author="Michael Larbi" w:date="2023-05-05T09:17:00Z">
            <w:rPr>
              <w:del w:id="699" w:author="Michael Larbi" w:date="2023-05-01T23:04:00Z"/>
              <w:rFonts w:ascii="Times New Roman" w:hAnsi="Times New Roman" w:cs="Times New Roman"/>
            </w:rPr>
          </w:rPrChange>
        </w:rPr>
      </w:pPr>
      <w:del w:id="700" w:author="Dancik,Garrett M.(Computer Science)" w:date="2023-04-23T11:35:00Z">
        <w:r w:rsidRPr="00290107" w:rsidDel="007B7D01">
          <w:rPr>
            <w:rFonts w:ascii="Times New Roman" w:hAnsi="Times New Roman" w:cs="Times New Roman"/>
            <w:sz w:val="24"/>
            <w:szCs w:val="24"/>
            <w:rPrChange w:id="701" w:author="Michael Larbi" w:date="2023-05-05T09:17:00Z">
              <w:rPr>
                <w:rFonts w:ascii="Times New Roman" w:hAnsi="Times New Roman" w:cs="Times New Roman"/>
              </w:rPr>
            </w:rPrChange>
          </w:rPr>
          <w:delText xml:space="preserve">In this </w:delText>
        </w:r>
        <w:r w:rsidR="00104EA5" w:rsidRPr="00290107" w:rsidDel="007B7D01">
          <w:rPr>
            <w:rFonts w:ascii="Times New Roman" w:hAnsi="Times New Roman" w:cs="Times New Roman"/>
            <w:sz w:val="24"/>
            <w:szCs w:val="24"/>
            <w:rPrChange w:id="702" w:author="Michael Larbi" w:date="2023-05-05T09:17:00Z">
              <w:rPr>
                <w:rFonts w:ascii="Times New Roman" w:hAnsi="Times New Roman" w:cs="Times New Roman"/>
              </w:rPr>
            </w:rPrChange>
          </w:rPr>
          <w:delText>research,</w:delText>
        </w:r>
        <w:r w:rsidR="00594A8D" w:rsidRPr="00290107" w:rsidDel="007B7D01">
          <w:rPr>
            <w:rFonts w:ascii="Times New Roman" w:hAnsi="Times New Roman" w:cs="Times New Roman"/>
            <w:sz w:val="24"/>
            <w:szCs w:val="24"/>
            <w:rPrChange w:id="703" w:author="Michael Larbi" w:date="2023-05-05T09:17:00Z">
              <w:rPr>
                <w:rFonts w:ascii="Times New Roman" w:hAnsi="Times New Roman" w:cs="Times New Roman"/>
              </w:rPr>
            </w:rPrChange>
          </w:rPr>
          <w:delText xml:space="preserve"> a mixed-methods approach</w:delText>
        </w:r>
        <w:r w:rsidR="00104EA5" w:rsidRPr="00290107" w:rsidDel="007B7D01">
          <w:rPr>
            <w:rFonts w:ascii="Times New Roman" w:hAnsi="Times New Roman" w:cs="Times New Roman"/>
            <w:sz w:val="24"/>
            <w:szCs w:val="24"/>
            <w:rPrChange w:id="704" w:author="Michael Larbi" w:date="2023-05-05T09:17:00Z">
              <w:rPr>
                <w:rFonts w:ascii="Times New Roman" w:hAnsi="Times New Roman" w:cs="Times New Roman"/>
              </w:rPr>
            </w:rPrChange>
          </w:rPr>
          <w:delText xml:space="preserve"> was used,</w:delText>
        </w:r>
        <w:r w:rsidR="00594A8D" w:rsidRPr="00290107" w:rsidDel="007B7D01">
          <w:rPr>
            <w:rFonts w:ascii="Times New Roman" w:hAnsi="Times New Roman" w:cs="Times New Roman"/>
            <w:sz w:val="24"/>
            <w:szCs w:val="24"/>
            <w:rPrChange w:id="705" w:author="Michael Larbi" w:date="2023-05-05T09:17:00Z">
              <w:rPr>
                <w:rFonts w:ascii="Times New Roman" w:hAnsi="Times New Roman" w:cs="Times New Roman"/>
              </w:rPr>
            </w:rPrChange>
          </w:rPr>
          <w:delText xml:space="preserve"> including a literature review</w:delText>
        </w:r>
        <w:r w:rsidR="00104EA5" w:rsidRPr="00290107" w:rsidDel="007B7D01">
          <w:rPr>
            <w:rFonts w:ascii="Times New Roman" w:hAnsi="Times New Roman" w:cs="Times New Roman"/>
            <w:sz w:val="24"/>
            <w:szCs w:val="24"/>
            <w:rPrChange w:id="706" w:author="Michael Larbi" w:date="2023-05-05T09:17:00Z">
              <w:rPr>
                <w:rFonts w:ascii="Times New Roman" w:hAnsi="Times New Roman" w:cs="Times New Roman"/>
              </w:rPr>
            </w:rPrChange>
          </w:rPr>
          <w:delText xml:space="preserve">. </w:delText>
        </w:r>
      </w:del>
      <w:r w:rsidR="000B6C88" w:rsidRPr="00290107">
        <w:rPr>
          <w:rFonts w:ascii="Times New Roman" w:hAnsi="Times New Roman" w:cs="Times New Roman"/>
          <w:sz w:val="24"/>
          <w:szCs w:val="24"/>
          <w:rPrChange w:id="707" w:author="Michael Larbi" w:date="2023-05-05T09:17:00Z">
            <w:rPr>
              <w:rFonts w:ascii="Times New Roman" w:hAnsi="Times New Roman" w:cs="Times New Roman"/>
            </w:rPr>
          </w:rPrChange>
        </w:rPr>
        <w:t>A</w:t>
      </w:r>
      <w:r w:rsidR="00594A8D" w:rsidRPr="00290107">
        <w:rPr>
          <w:rFonts w:ascii="Times New Roman" w:hAnsi="Times New Roman" w:cs="Times New Roman"/>
          <w:sz w:val="24"/>
          <w:szCs w:val="24"/>
          <w:rPrChange w:id="708" w:author="Michael Larbi" w:date="2023-05-05T09:17:00Z">
            <w:rPr>
              <w:rFonts w:ascii="Times New Roman" w:hAnsi="Times New Roman" w:cs="Times New Roman"/>
            </w:rPr>
          </w:rPrChange>
        </w:rPr>
        <w:t xml:space="preserve"> survey</w:t>
      </w:r>
      <w:r w:rsidR="00185312" w:rsidRPr="00290107">
        <w:rPr>
          <w:rFonts w:ascii="Times New Roman" w:hAnsi="Times New Roman" w:cs="Times New Roman"/>
          <w:sz w:val="24"/>
          <w:szCs w:val="24"/>
          <w:rPrChange w:id="709" w:author="Michael Larbi" w:date="2023-05-05T09:17:00Z">
            <w:rPr>
              <w:rFonts w:ascii="Times New Roman" w:hAnsi="Times New Roman" w:cs="Times New Roman"/>
            </w:rPr>
          </w:rPrChange>
        </w:rPr>
        <w:t xml:space="preserve"> was conducted on senior</w:t>
      </w:r>
      <w:r w:rsidR="00594A8D" w:rsidRPr="00290107">
        <w:rPr>
          <w:rFonts w:ascii="Times New Roman" w:hAnsi="Times New Roman" w:cs="Times New Roman"/>
          <w:sz w:val="24"/>
          <w:szCs w:val="24"/>
          <w:rPrChange w:id="710" w:author="Michael Larbi" w:date="2023-05-05T09:17:00Z">
            <w:rPr>
              <w:rFonts w:ascii="Times New Roman" w:hAnsi="Times New Roman" w:cs="Times New Roman"/>
            </w:rPr>
          </w:rPrChange>
        </w:rPr>
        <w:t xml:space="preserve"> students in a computer science </w:t>
      </w:r>
      <w:ins w:id="711" w:author="Dancik,Garrett M.(Computer Science)" w:date="2023-04-23T11:36:00Z">
        <w:r w:rsidR="007B7D01" w:rsidRPr="00290107">
          <w:rPr>
            <w:rFonts w:ascii="Times New Roman" w:hAnsi="Times New Roman" w:cs="Times New Roman"/>
            <w:sz w:val="24"/>
            <w:szCs w:val="24"/>
            <w:rPrChange w:id="712" w:author="Michael Larbi" w:date="2023-05-05T09:17:00Z">
              <w:rPr>
                <w:rFonts w:ascii="Times New Roman" w:hAnsi="Times New Roman" w:cs="Times New Roman"/>
              </w:rPr>
            </w:rPrChange>
          </w:rPr>
          <w:t>class</w:t>
        </w:r>
      </w:ins>
      <w:del w:id="713" w:author="Dancik,Garrett M.(Computer Science)" w:date="2023-04-23T11:36:00Z">
        <w:r w:rsidR="00594A8D" w:rsidRPr="00290107" w:rsidDel="007B7D01">
          <w:rPr>
            <w:rFonts w:ascii="Times New Roman" w:hAnsi="Times New Roman" w:cs="Times New Roman"/>
            <w:sz w:val="24"/>
            <w:szCs w:val="24"/>
            <w:rPrChange w:id="714" w:author="Michael Larbi" w:date="2023-05-05T09:17:00Z">
              <w:rPr>
                <w:rFonts w:ascii="Times New Roman" w:hAnsi="Times New Roman" w:cs="Times New Roman"/>
              </w:rPr>
            </w:rPrChange>
          </w:rPr>
          <w:delText>faculty</w:delText>
        </w:r>
      </w:del>
      <w:r w:rsidR="00594A8D" w:rsidRPr="00290107">
        <w:rPr>
          <w:rFonts w:ascii="Times New Roman" w:hAnsi="Times New Roman" w:cs="Times New Roman"/>
          <w:sz w:val="24"/>
          <w:szCs w:val="24"/>
          <w:rPrChange w:id="715" w:author="Michael Larbi" w:date="2023-05-05T09:17:00Z">
            <w:rPr>
              <w:rFonts w:ascii="Times New Roman" w:hAnsi="Times New Roman" w:cs="Times New Roman"/>
            </w:rPr>
          </w:rPrChange>
        </w:rPr>
        <w:t xml:space="preserve"> at Eastern Connecticut State University</w:t>
      </w:r>
      <w:bookmarkStart w:id="716" w:name="_Hlk130036498"/>
      <w:ins w:id="717" w:author="Michael Larbi" w:date="2023-04-30T17:57:00Z">
        <w:r w:rsidR="00D66522" w:rsidRPr="00290107">
          <w:rPr>
            <w:rFonts w:ascii="Times New Roman" w:hAnsi="Times New Roman" w:cs="Times New Roman"/>
            <w:sz w:val="24"/>
            <w:szCs w:val="24"/>
            <w:rPrChange w:id="718" w:author="Michael Larbi" w:date="2023-05-05T09:17:00Z">
              <w:rPr>
                <w:rFonts w:ascii="Times New Roman" w:hAnsi="Times New Roman" w:cs="Times New Roman"/>
              </w:rPr>
            </w:rPrChange>
          </w:rPr>
          <w:t>.</w:t>
        </w:r>
      </w:ins>
      <w:del w:id="719" w:author="Dancik,Garrett M.(Computer Science)" w:date="2023-04-23T11:36:00Z">
        <w:r w:rsidR="005B6426" w:rsidRPr="00290107" w:rsidDel="007B7D01">
          <w:rPr>
            <w:rFonts w:ascii="Times New Roman" w:hAnsi="Times New Roman" w:cs="Times New Roman"/>
            <w:sz w:val="24"/>
            <w:szCs w:val="24"/>
            <w:rPrChange w:id="720" w:author="Michael Larbi" w:date="2023-05-05T09:17:00Z">
              <w:rPr>
                <w:rFonts w:ascii="Times New Roman" w:hAnsi="Times New Roman" w:cs="Times New Roman"/>
              </w:rPr>
            </w:rPrChange>
          </w:rPr>
          <w:delText xml:space="preserve"> and</w:delText>
        </w:r>
        <w:r w:rsidR="00594A8D" w:rsidRPr="00290107" w:rsidDel="007B7D01">
          <w:rPr>
            <w:rFonts w:ascii="Times New Roman" w:hAnsi="Times New Roman" w:cs="Times New Roman"/>
            <w:sz w:val="24"/>
            <w:szCs w:val="24"/>
            <w:rPrChange w:id="721" w:author="Michael Larbi" w:date="2023-05-05T09:17:00Z">
              <w:rPr>
                <w:rFonts w:ascii="Times New Roman" w:hAnsi="Times New Roman" w:cs="Times New Roman"/>
              </w:rPr>
            </w:rPrChange>
          </w:rPr>
          <w:delText xml:space="preserve"> provide an overview of the current state </w:delText>
        </w:r>
        <w:r w:rsidR="000B6C88" w:rsidRPr="00290107" w:rsidDel="007B7D01">
          <w:rPr>
            <w:rFonts w:ascii="Times New Roman" w:hAnsi="Times New Roman" w:cs="Times New Roman"/>
            <w:sz w:val="24"/>
            <w:szCs w:val="24"/>
            <w:rPrChange w:id="722" w:author="Michael Larbi" w:date="2023-05-05T09:17:00Z">
              <w:rPr>
                <w:rFonts w:ascii="Times New Roman" w:hAnsi="Times New Roman" w:cs="Times New Roman"/>
              </w:rPr>
            </w:rPrChange>
          </w:rPr>
          <w:delText>of ITSs</w:delText>
        </w:r>
        <w:r w:rsidR="00594A8D" w:rsidRPr="00290107" w:rsidDel="007B7D01">
          <w:rPr>
            <w:rFonts w:ascii="Times New Roman" w:hAnsi="Times New Roman" w:cs="Times New Roman"/>
            <w:sz w:val="24"/>
            <w:szCs w:val="24"/>
            <w:rPrChange w:id="723" w:author="Michael Larbi" w:date="2023-05-05T09:17:00Z">
              <w:rPr>
                <w:rFonts w:ascii="Times New Roman" w:hAnsi="Times New Roman" w:cs="Times New Roman"/>
              </w:rPr>
            </w:rPrChange>
          </w:rPr>
          <w:delText xml:space="preserve"> </w:delText>
        </w:r>
        <w:r w:rsidR="00D7495E" w:rsidRPr="00290107" w:rsidDel="007B7D01">
          <w:rPr>
            <w:rFonts w:ascii="Times New Roman" w:hAnsi="Times New Roman" w:cs="Times New Roman"/>
            <w:sz w:val="24"/>
            <w:szCs w:val="24"/>
            <w:rPrChange w:id="724" w:author="Michael Larbi" w:date="2023-05-05T09:17:00Z">
              <w:rPr>
                <w:rFonts w:ascii="Times New Roman" w:hAnsi="Times New Roman" w:cs="Times New Roman"/>
              </w:rPr>
            </w:rPrChange>
          </w:rPr>
          <w:delText>(cha</w:delText>
        </w:r>
        <w:r w:rsidR="00AB7C33" w:rsidRPr="00290107" w:rsidDel="007B7D01">
          <w:rPr>
            <w:rFonts w:ascii="Times New Roman" w:hAnsi="Times New Roman" w:cs="Times New Roman"/>
            <w:sz w:val="24"/>
            <w:szCs w:val="24"/>
            <w:rPrChange w:id="725" w:author="Michael Larbi" w:date="2023-05-05T09:17:00Z">
              <w:rPr>
                <w:rFonts w:ascii="Times New Roman" w:hAnsi="Times New Roman" w:cs="Times New Roman"/>
              </w:rPr>
            </w:rPrChange>
          </w:rPr>
          <w:delText xml:space="preserve">tgpt vs w3schools) </w:delText>
        </w:r>
        <w:r w:rsidR="00594A8D" w:rsidRPr="00290107" w:rsidDel="007B7D01">
          <w:rPr>
            <w:rFonts w:ascii="Times New Roman" w:hAnsi="Times New Roman" w:cs="Times New Roman"/>
            <w:sz w:val="24"/>
            <w:szCs w:val="24"/>
            <w:rPrChange w:id="726" w:author="Michael Larbi" w:date="2023-05-05T09:17:00Z">
              <w:rPr>
                <w:rFonts w:ascii="Times New Roman" w:hAnsi="Times New Roman" w:cs="Times New Roman"/>
              </w:rPr>
            </w:rPrChange>
          </w:rPr>
          <w:delText xml:space="preserve">in computer science education and its </w:delText>
        </w:r>
        <w:bookmarkEnd w:id="716"/>
        <w:r w:rsidR="00594A8D" w:rsidRPr="00290107" w:rsidDel="007B7D01">
          <w:rPr>
            <w:rFonts w:ascii="Times New Roman" w:hAnsi="Times New Roman" w:cs="Times New Roman"/>
            <w:sz w:val="24"/>
            <w:szCs w:val="24"/>
            <w:rPrChange w:id="727" w:author="Michael Larbi" w:date="2023-05-05T09:17:00Z">
              <w:rPr>
                <w:rFonts w:ascii="Times New Roman" w:hAnsi="Times New Roman" w:cs="Times New Roman"/>
              </w:rPr>
            </w:rPrChange>
          </w:rPr>
          <w:delText>potential.</w:delText>
        </w:r>
      </w:del>
      <w:r w:rsidR="00594A8D" w:rsidRPr="00290107">
        <w:rPr>
          <w:rFonts w:ascii="Times New Roman" w:hAnsi="Times New Roman" w:cs="Times New Roman"/>
          <w:sz w:val="24"/>
          <w:szCs w:val="24"/>
          <w:rPrChange w:id="728" w:author="Michael Larbi" w:date="2023-05-05T09:17:00Z">
            <w:rPr>
              <w:rFonts w:ascii="Times New Roman" w:hAnsi="Times New Roman" w:cs="Times New Roman"/>
            </w:rPr>
          </w:rPrChange>
        </w:rPr>
        <w:t xml:space="preserve"> </w:t>
      </w:r>
      <w:r w:rsidR="003959DA" w:rsidRPr="00290107">
        <w:rPr>
          <w:rFonts w:ascii="Times New Roman" w:hAnsi="Times New Roman" w:cs="Times New Roman"/>
          <w:sz w:val="24"/>
          <w:szCs w:val="24"/>
          <w:rPrChange w:id="729" w:author="Michael Larbi" w:date="2023-05-05T09:17:00Z">
            <w:rPr>
              <w:rFonts w:ascii="Times New Roman" w:hAnsi="Times New Roman" w:cs="Times New Roman"/>
            </w:rPr>
          </w:rPrChange>
        </w:rPr>
        <w:t xml:space="preserve"> </w:t>
      </w:r>
      <w:r w:rsidR="00831686" w:rsidRPr="00290107">
        <w:rPr>
          <w:rFonts w:ascii="Times New Roman" w:hAnsi="Times New Roman" w:cs="Times New Roman"/>
          <w:sz w:val="24"/>
          <w:szCs w:val="24"/>
          <w:rPrChange w:id="730" w:author="Michael Larbi" w:date="2023-05-05T09:17:00Z">
            <w:rPr>
              <w:rFonts w:ascii="Times New Roman" w:hAnsi="Times New Roman" w:cs="Times New Roman"/>
            </w:rPr>
          </w:rPrChange>
        </w:rPr>
        <w:t xml:space="preserve">Survey Questionnaires </w:t>
      </w:r>
      <w:r w:rsidR="008855E2" w:rsidRPr="00290107">
        <w:rPr>
          <w:rFonts w:ascii="Times New Roman" w:hAnsi="Times New Roman" w:cs="Times New Roman"/>
          <w:sz w:val="24"/>
          <w:szCs w:val="24"/>
          <w:rPrChange w:id="731" w:author="Michael Larbi" w:date="2023-05-05T09:17:00Z">
            <w:rPr>
              <w:rFonts w:ascii="Times New Roman" w:hAnsi="Times New Roman" w:cs="Times New Roman"/>
            </w:rPr>
          </w:rPrChange>
        </w:rPr>
        <w:t>were uploaded</w:t>
      </w:r>
      <w:r w:rsidR="005B6127" w:rsidRPr="00290107">
        <w:rPr>
          <w:rFonts w:ascii="Times New Roman" w:hAnsi="Times New Roman" w:cs="Times New Roman"/>
          <w:sz w:val="24"/>
          <w:szCs w:val="24"/>
          <w:rPrChange w:id="732" w:author="Michael Larbi" w:date="2023-05-05T09:17:00Z">
            <w:rPr>
              <w:rFonts w:ascii="Times New Roman" w:hAnsi="Times New Roman" w:cs="Times New Roman"/>
            </w:rPr>
          </w:rPrChange>
        </w:rPr>
        <w:t xml:space="preserve"> </w:t>
      </w:r>
      <w:r w:rsidR="00213689" w:rsidRPr="00290107">
        <w:rPr>
          <w:rFonts w:ascii="Times New Roman" w:hAnsi="Times New Roman" w:cs="Times New Roman"/>
          <w:sz w:val="24"/>
          <w:szCs w:val="24"/>
          <w:rPrChange w:id="733" w:author="Michael Larbi" w:date="2023-05-05T09:17:00Z">
            <w:rPr>
              <w:rFonts w:ascii="Times New Roman" w:hAnsi="Times New Roman" w:cs="Times New Roman"/>
            </w:rPr>
          </w:rPrChange>
        </w:rPr>
        <w:t>online through SurveyMonkey</w:t>
      </w:r>
      <w:r w:rsidR="000454EB" w:rsidRPr="00290107">
        <w:rPr>
          <w:rFonts w:ascii="Times New Roman" w:hAnsi="Times New Roman" w:cs="Times New Roman"/>
          <w:sz w:val="24"/>
          <w:szCs w:val="24"/>
          <w:rPrChange w:id="734" w:author="Michael Larbi" w:date="2023-05-05T09:17:00Z">
            <w:rPr>
              <w:rFonts w:ascii="Times New Roman" w:hAnsi="Times New Roman" w:cs="Times New Roman"/>
            </w:rPr>
          </w:rPrChange>
        </w:rPr>
        <w:t xml:space="preserve"> for </w:t>
      </w:r>
      <w:r w:rsidR="00831686" w:rsidRPr="00290107">
        <w:rPr>
          <w:rFonts w:ascii="Times New Roman" w:hAnsi="Times New Roman" w:cs="Times New Roman"/>
          <w:sz w:val="24"/>
          <w:szCs w:val="24"/>
          <w:rPrChange w:id="735" w:author="Michael Larbi" w:date="2023-05-05T09:17:00Z">
            <w:rPr>
              <w:rFonts w:ascii="Times New Roman" w:hAnsi="Times New Roman" w:cs="Times New Roman"/>
            </w:rPr>
          </w:rPrChange>
        </w:rPr>
        <w:t>senior computer science participating students in CSC450, spring</w:t>
      </w:r>
      <w:r w:rsidR="000B6C88" w:rsidRPr="00290107">
        <w:rPr>
          <w:rFonts w:ascii="Times New Roman" w:hAnsi="Times New Roman" w:cs="Times New Roman"/>
          <w:sz w:val="24"/>
          <w:szCs w:val="24"/>
          <w:rPrChange w:id="736" w:author="Michael Larbi" w:date="2023-05-05T09:17:00Z">
            <w:rPr>
              <w:rFonts w:ascii="Times New Roman" w:hAnsi="Times New Roman" w:cs="Times New Roman"/>
            </w:rPr>
          </w:rPrChange>
        </w:rPr>
        <w:t xml:space="preserve"> 2023</w:t>
      </w:r>
      <w:r w:rsidR="00831686" w:rsidRPr="00290107">
        <w:rPr>
          <w:rFonts w:ascii="Times New Roman" w:hAnsi="Times New Roman" w:cs="Times New Roman"/>
          <w:sz w:val="24"/>
          <w:szCs w:val="24"/>
          <w:rPrChange w:id="737" w:author="Michael Larbi" w:date="2023-05-05T09:17:00Z">
            <w:rPr>
              <w:rFonts w:ascii="Times New Roman" w:hAnsi="Times New Roman" w:cs="Times New Roman"/>
            </w:rPr>
          </w:rPrChange>
        </w:rPr>
        <w:t xml:space="preserve"> semester</w:t>
      </w:r>
      <w:r w:rsidR="000B6C88" w:rsidRPr="00290107">
        <w:rPr>
          <w:rFonts w:ascii="Times New Roman" w:hAnsi="Times New Roman" w:cs="Times New Roman"/>
          <w:sz w:val="24"/>
          <w:szCs w:val="24"/>
          <w:rPrChange w:id="738" w:author="Michael Larbi" w:date="2023-05-05T09:17:00Z">
            <w:rPr>
              <w:rFonts w:ascii="Times New Roman" w:hAnsi="Times New Roman" w:cs="Times New Roman"/>
            </w:rPr>
          </w:rPrChange>
        </w:rPr>
        <w:t>,</w:t>
      </w:r>
      <w:r w:rsidR="00831686" w:rsidRPr="00290107">
        <w:rPr>
          <w:rFonts w:ascii="Times New Roman" w:hAnsi="Times New Roman" w:cs="Times New Roman"/>
          <w:sz w:val="24"/>
          <w:szCs w:val="24"/>
          <w:rPrChange w:id="739" w:author="Michael Larbi" w:date="2023-05-05T09:17:00Z">
            <w:rPr>
              <w:rFonts w:ascii="Times New Roman" w:hAnsi="Times New Roman" w:cs="Times New Roman"/>
            </w:rPr>
          </w:rPrChange>
        </w:rPr>
        <w:t xml:space="preserve"> to complete survey questions</w:t>
      </w:r>
      <w:r w:rsidR="000454EB" w:rsidRPr="00290107">
        <w:rPr>
          <w:rFonts w:ascii="Times New Roman" w:hAnsi="Times New Roman" w:cs="Times New Roman"/>
          <w:sz w:val="24"/>
          <w:szCs w:val="24"/>
          <w:rPrChange w:id="740" w:author="Michael Larbi" w:date="2023-05-05T09:17:00Z">
            <w:rPr>
              <w:rFonts w:ascii="Times New Roman" w:hAnsi="Times New Roman" w:cs="Times New Roman"/>
            </w:rPr>
          </w:rPrChange>
        </w:rPr>
        <w:t xml:space="preserve"> online</w:t>
      </w:r>
      <w:r w:rsidR="00831686" w:rsidRPr="00290107">
        <w:rPr>
          <w:rFonts w:ascii="Times New Roman" w:hAnsi="Times New Roman" w:cs="Times New Roman"/>
          <w:sz w:val="24"/>
          <w:szCs w:val="24"/>
          <w:rPrChange w:id="741" w:author="Michael Larbi" w:date="2023-05-05T09:17:00Z">
            <w:rPr>
              <w:rFonts w:ascii="Times New Roman" w:hAnsi="Times New Roman" w:cs="Times New Roman"/>
            </w:rPr>
          </w:rPrChange>
        </w:rPr>
        <w:t xml:space="preserve"> based on their experience with both ITSs</w:t>
      </w:r>
      <w:del w:id="742" w:author="Dancik,Garrett M.(Computer Science)" w:date="2023-04-23T11:36:00Z">
        <w:r w:rsidR="00831686" w:rsidRPr="00290107" w:rsidDel="007B7D01">
          <w:rPr>
            <w:rFonts w:ascii="Times New Roman" w:hAnsi="Times New Roman" w:cs="Times New Roman"/>
            <w:sz w:val="24"/>
            <w:szCs w:val="24"/>
            <w:rPrChange w:id="743" w:author="Michael Larbi" w:date="2023-05-05T09:17:00Z">
              <w:rPr>
                <w:rFonts w:ascii="Times New Roman" w:hAnsi="Times New Roman" w:cs="Times New Roman"/>
              </w:rPr>
            </w:rPrChange>
          </w:rPr>
          <w:delText>. (Chatgpt and w3schools)</w:delText>
        </w:r>
      </w:del>
      <w:r w:rsidR="00831686" w:rsidRPr="00290107">
        <w:rPr>
          <w:rFonts w:ascii="Times New Roman" w:hAnsi="Times New Roman" w:cs="Times New Roman"/>
          <w:sz w:val="24"/>
          <w:szCs w:val="24"/>
          <w:rPrChange w:id="744" w:author="Michael Larbi" w:date="2023-05-05T09:17:00Z">
            <w:rPr>
              <w:rFonts w:ascii="Times New Roman" w:hAnsi="Times New Roman" w:cs="Times New Roman"/>
            </w:rPr>
          </w:rPrChange>
        </w:rPr>
        <w:t xml:space="preserve"> </w:t>
      </w:r>
      <w:r w:rsidR="00FB47B8" w:rsidRPr="00290107">
        <w:rPr>
          <w:rFonts w:ascii="Times New Roman" w:hAnsi="Times New Roman" w:cs="Times New Roman"/>
          <w:sz w:val="24"/>
          <w:szCs w:val="24"/>
          <w:rPrChange w:id="745" w:author="Michael Larbi" w:date="2023-05-05T09:17:00Z">
            <w:rPr>
              <w:rFonts w:ascii="Times New Roman" w:hAnsi="Times New Roman" w:cs="Times New Roman"/>
            </w:rPr>
          </w:rPrChange>
        </w:rPr>
        <w:t xml:space="preserve">in learning </w:t>
      </w:r>
      <w:r w:rsidR="00D17891" w:rsidRPr="00290107">
        <w:rPr>
          <w:rFonts w:ascii="Times New Roman" w:hAnsi="Times New Roman" w:cs="Times New Roman"/>
          <w:sz w:val="24"/>
          <w:szCs w:val="24"/>
          <w:rPrChange w:id="746" w:author="Michael Larbi" w:date="2023-05-05T09:17:00Z">
            <w:rPr>
              <w:rFonts w:ascii="Times New Roman" w:hAnsi="Times New Roman" w:cs="Times New Roman"/>
            </w:rPr>
          </w:rPrChange>
        </w:rPr>
        <w:t xml:space="preserve">python </w:t>
      </w:r>
      <w:r w:rsidR="00FB47B8" w:rsidRPr="00290107">
        <w:rPr>
          <w:rFonts w:ascii="Times New Roman" w:hAnsi="Times New Roman" w:cs="Times New Roman"/>
          <w:sz w:val="24"/>
          <w:szCs w:val="24"/>
          <w:rPrChange w:id="747" w:author="Michael Larbi" w:date="2023-05-05T09:17:00Z">
            <w:rPr>
              <w:rFonts w:ascii="Times New Roman" w:hAnsi="Times New Roman" w:cs="Times New Roman"/>
            </w:rPr>
          </w:rPrChange>
        </w:rPr>
        <w:t xml:space="preserve">programming </w:t>
      </w:r>
      <w:r w:rsidR="002C3B4B" w:rsidRPr="00290107">
        <w:rPr>
          <w:rFonts w:ascii="Times New Roman" w:hAnsi="Times New Roman" w:cs="Times New Roman"/>
          <w:sz w:val="24"/>
          <w:szCs w:val="24"/>
          <w:rPrChange w:id="748" w:author="Michael Larbi" w:date="2023-05-05T09:17:00Z">
            <w:rPr>
              <w:rFonts w:ascii="Times New Roman" w:hAnsi="Times New Roman" w:cs="Times New Roman"/>
            </w:rPr>
          </w:rPrChange>
        </w:rPr>
        <w:t>language</w:t>
      </w:r>
      <w:del w:id="749" w:author="Michael Larbi" w:date="2023-04-30T18:01:00Z">
        <w:r w:rsidR="008855E2" w:rsidRPr="00290107" w:rsidDel="00D66522">
          <w:rPr>
            <w:rFonts w:ascii="Times New Roman" w:hAnsi="Times New Roman" w:cs="Times New Roman"/>
            <w:sz w:val="24"/>
            <w:szCs w:val="24"/>
            <w:rPrChange w:id="750" w:author="Michael Larbi" w:date="2023-05-05T09:17:00Z">
              <w:rPr>
                <w:rFonts w:ascii="Times New Roman" w:hAnsi="Times New Roman" w:cs="Times New Roman"/>
              </w:rPr>
            </w:rPrChange>
          </w:rPr>
          <w:delText xml:space="preserve">. </w:delText>
        </w:r>
        <w:r w:rsidR="00FD27B8" w:rsidRPr="00290107" w:rsidDel="00D66522">
          <w:rPr>
            <w:rFonts w:ascii="Times New Roman" w:hAnsi="Times New Roman" w:cs="Times New Roman"/>
            <w:sz w:val="24"/>
            <w:szCs w:val="24"/>
            <w:rPrChange w:id="751" w:author="Michael Larbi" w:date="2023-05-05T09:17:00Z">
              <w:rPr>
                <w:rFonts w:ascii="Times New Roman" w:hAnsi="Times New Roman" w:cs="Times New Roman"/>
              </w:rPr>
            </w:rPrChange>
          </w:rPr>
          <w:delText>A</w:delText>
        </w:r>
      </w:del>
      <w:ins w:id="752" w:author="Michael Larbi" w:date="2023-04-30T18:01:00Z">
        <w:r w:rsidR="00D66522" w:rsidRPr="00290107">
          <w:rPr>
            <w:rFonts w:ascii="Times New Roman" w:hAnsi="Times New Roman" w:cs="Times New Roman"/>
            <w:sz w:val="24"/>
            <w:szCs w:val="24"/>
            <w:rPrChange w:id="753" w:author="Michael Larbi" w:date="2023-05-05T09:17:00Z">
              <w:rPr>
                <w:rFonts w:ascii="Times New Roman" w:hAnsi="Times New Roman" w:cs="Times New Roman"/>
              </w:rPr>
            </w:rPrChange>
          </w:rPr>
          <w:t xml:space="preserve"> by a</w:t>
        </w:r>
      </w:ins>
      <w:r w:rsidR="00503FE6" w:rsidRPr="00290107">
        <w:rPr>
          <w:rFonts w:ascii="Times New Roman" w:hAnsi="Times New Roman" w:cs="Times New Roman"/>
          <w:sz w:val="24"/>
          <w:szCs w:val="24"/>
          <w:rPrChange w:id="754" w:author="Michael Larbi" w:date="2023-05-05T09:17:00Z">
            <w:rPr>
              <w:rFonts w:ascii="Times New Roman" w:hAnsi="Times New Roman" w:cs="Times New Roman"/>
            </w:rPr>
          </w:rPrChange>
        </w:rPr>
        <w:t>nswer</w:t>
      </w:r>
      <w:ins w:id="755" w:author="Michael Larbi" w:date="2023-04-30T18:01:00Z">
        <w:r w:rsidR="00D66522" w:rsidRPr="00290107">
          <w:rPr>
            <w:rFonts w:ascii="Times New Roman" w:hAnsi="Times New Roman" w:cs="Times New Roman"/>
            <w:sz w:val="24"/>
            <w:szCs w:val="24"/>
            <w:rPrChange w:id="756" w:author="Michael Larbi" w:date="2023-05-05T09:17:00Z">
              <w:rPr>
                <w:rFonts w:ascii="Times New Roman" w:hAnsi="Times New Roman" w:cs="Times New Roman"/>
              </w:rPr>
            </w:rPrChange>
          </w:rPr>
          <w:t xml:space="preserve">ing </w:t>
        </w:r>
      </w:ins>
      <w:del w:id="757" w:author="Michael Larbi" w:date="2023-04-30T18:01:00Z">
        <w:r w:rsidR="00FD27B8" w:rsidRPr="00290107" w:rsidDel="00D66522">
          <w:rPr>
            <w:rFonts w:ascii="Times New Roman" w:hAnsi="Times New Roman" w:cs="Times New Roman"/>
            <w:sz w:val="24"/>
            <w:szCs w:val="24"/>
            <w:rPrChange w:id="758" w:author="Michael Larbi" w:date="2023-05-05T09:17:00Z">
              <w:rPr>
                <w:rFonts w:ascii="Times New Roman" w:hAnsi="Times New Roman" w:cs="Times New Roman"/>
              </w:rPr>
            </w:rPrChange>
          </w:rPr>
          <w:delText xml:space="preserve">s </w:delText>
        </w:r>
        <w:r w:rsidR="001855FC" w:rsidRPr="00290107" w:rsidDel="00D66522">
          <w:rPr>
            <w:rFonts w:ascii="Times New Roman" w:hAnsi="Times New Roman" w:cs="Times New Roman"/>
            <w:sz w:val="24"/>
            <w:szCs w:val="24"/>
            <w:rPrChange w:id="759" w:author="Michael Larbi" w:date="2023-05-05T09:17:00Z">
              <w:rPr>
                <w:rFonts w:ascii="Times New Roman" w:hAnsi="Times New Roman" w:cs="Times New Roman"/>
              </w:rPr>
            </w:rPrChange>
          </w:rPr>
          <w:delText>to</w:delText>
        </w:r>
        <w:r w:rsidR="00503FE6" w:rsidRPr="00290107" w:rsidDel="00D66522">
          <w:rPr>
            <w:rFonts w:ascii="Times New Roman" w:hAnsi="Times New Roman" w:cs="Times New Roman"/>
            <w:sz w:val="24"/>
            <w:szCs w:val="24"/>
            <w:rPrChange w:id="760" w:author="Michael Larbi" w:date="2023-05-05T09:17:00Z">
              <w:rPr>
                <w:rFonts w:ascii="Times New Roman" w:hAnsi="Times New Roman" w:cs="Times New Roman"/>
              </w:rPr>
            </w:rPrChange>
          </w:rPr>
          <w:delText xml:space="preserve"> </w:delText>
        </w:r>
      </w:del>
      <w:r w:rsidR="00503FE6" w:rsidRPr="00290107">
        <w:rPr>
          <w:rFonts w:ascii="Times New Roman" w:hAnsi="Times New Roman" w:cs="Times New Roman"/>
          <w:sz w:val="24"/>
          <w:szCs w:val="24"/>
          <w:rPrChange w:id="761" w:author="Michael Larbi" w:date="2023-05-05T09:17:00Z">
            <w:rPr>
              <w:rFonts w:ascii="Times New Roman" w:hAnsi="Times New Roman" w:cs="Times New Roman"/>
            </w:rPr>
          </w:rPrChange>
        </w:rPr>
        <w:t xml:space="preserve">multiple choice </w:t>
      </w:r>
      <w:r w:rsidR="00D5051D" w:rsidRPr="00290107">
        <w:rPr>
          <w:rFonts w:ascii="Times New Roman" w:hAnsi="Times New Roman" w:cs="Times New Roman"/>
          <w:sz w:val="24"/>
          <w:szCs w:val="24"/>
          <w:rPrChange w:id="762" w:author="Michael Larbi" w:date="2023-05-05T09:17:00Z">
            <w:rPr>
              <w:rFonts w:ascii="Times New Roman" w:hAnsi="Times New Roman" w:cs="Times New Roman"/>
            </w:rPr>
          </w:rPrChange>
        </w:rPr>
        <w:t>questions</w:t>
      </w:r>
      <w:del w:id="763" w:author="Michael Larbi" w:date="2023-04-30T17:59:00Z">
        <w:r w:rsidR="00A07C1D" w:rsidRPr="00290107" w:rsidDel="00D66522">
          <w:rPr>
            <w:rFonts w:ascii="Times New Roman" w:hAnsi="Times New Roman" w:cs="Times New Roman"/>
            <w:sz w:val="24"/>
            <w:szCs w:val="24"/>
            <w:rPrChange w:id="764" w:author="Michael Larbi" w:date="2023-05-05T09:17:00Z">
              <w:rPr>
                <w:rFonts w:ascii="Times New Roman" w:hAnsi="Times New Roman" w:cs="Times New Roman"/>
              </w:rPr>
            </w:rPrChange>
          </w:rPr>
          <w:delText xml:space="preserve"> on the </w:delText>
        </w:r>
        <w:commentRangeStart w:id="765"/>
        <w:r w:rsidR="00A07C1D" w:rsidRPr="00290107" w:rsidDel="00D66522">
          <w:rPr>
            <w:rFonts w:ascii="Times New Roman" w:hAnsi="Times New Roman" w:cs="Times New Roman"/>
            <w:sz w:val="24"/>
            <w:szCs w:val="24"/>
            <w:rPrChange w:id="766" w:author="Michael Larbi" w:date="2023-05-05T09:17:00Z">
              <w:rPr>
                <w:rFonts w:ascii="Times New Roman" w:hAnsi="Times New Roman" w:cs="Times New Roman"/>
              </w:rPr>
            </w:rPrChange>
          </w:rPr>
          <w:delText>scale of 1-5</w:delText>
        </w:r>
        <w:r w:rsidR="001855FC" w:rsidRPr="00290107" w:rsidDel="00D66522">
          <w:rPr>
            <w:rFonts w:ascii="Times New Roman" w:hAnsi="Times New Roman" w:cs="Times New Roman"/>
            <w:sz w:val="24"/>
            <w:szCs w:val="24"/>
            <w:rPrChange w:id="767" w:author="Michael Larbi" w:date="2023-05-05T09:17:00Z">
              <w:rPr>
                <w:rFonts w:ascii="Times New Roman" w:hAnsi="Times New Roman" w:cs="Times New Roman"/>
              </w:rPr>
            </w:rPrChange>
          </w:rPr>
          <w:delText xml:space="preserve"> were provided</w:delText>
        </w:r>
        <w:commentRangeEnd w:id="765"/>
        <w:r w:rsidR="007B7D01" w:rsidRPr="00290107" w:rsidDel="00D66522">
          <w:rPr>
            <w:rStyle w:val="CommentReference"/>
            <w:rFonts w:ascii="Times New Roman" w:hAnsi="Times New Roman" w:cs="Times New Roman"/>
            <w:sz w:val="24"/>
            <w:szCs w:val="24"/>
            <w:rPrChange w:id="768" w:author="Michael Larbi" w:date="2023-05-05T09:17:00Z">
              <w:rPr>
                <w:rStyle w:val="CommentReference"/>
              </w:rPr>
            </w:rPrChange>
          </w:rPr>
          <w:commentReference w:id="765"/>
        </w:r>
      </w:del>
      <w:r w:rsidR="001855FC" w:rsidRPr="00290107">
        <w:rPr>
          <w:rFonts w:ascii="Times New Roman" w:hAnsi="Times New Roman" w:cs="Times New Roman"/>
          <w:sz w:val="24"/>
          <w:szCs w:val="24"/>
          <w:rPrChange w:id="769" w:author="Michael Larbi" w:date="2023-05-05T09:17:00Z">
            <w:rPr>
              <w:rFonts w:ascii="Times New Roman" w:hAnsi="Times New Roman" w:cs="Times New Roman"/>
            </w:rPr>
          </w:rPrChange>
        </w:rPr>
        <w:t>,</w:t>
      </w:r>
      <w:r w:rsidR="00D5051D" w:rsidRPr="00290107">
        <w:rPr>
          <w:rFonts w:ascii="Times New Roman" w:hAnsi="Times New Roman" w:cs="Times New Roman"/>
          <w:sz w:val="24"/>
          <w:szCs w:val="24"/>
          <w:rPrChange w:id="770" w:author="Michael Larbi" w:date="2023-05-05T09:17:00Z">
            <w:rPr>
              <w:rFonts w:ascii="Times New Roman" w:hAnsi="Times New Roman" w:cs="Times New Roman"/>
            </w:rPr>
          </w:rPrChange>
        </w:rPr>
        <w:t xml:space="preserve"> </w:t>
      </w:r>
      <w:r w:rsidR="0053556A" w:rsidRPr="00290107">
        <w:rPr>
          <w:rFonts w:ascii="Times New Roman" w:hAnsi="Times New Roman" w:cs="Times New Roman"/>
          <w:sz w:val="24"/>
          <w:szCs w:val="24"/>
          <w:rPrChange w:id="771" w:author="Michael Larbi" w:date="2023-05-05T09:17:00Z">
            <w:rPr>
              <w:rFonts w:ascii="Times New Roman" w:hAnsi="Times New Roman" w:cs="Times New Roman"/>
            </w:rPr>
          </w:rPrChange>
        </w:rPr>
        <w:t>inquiring about their experience</w:t>
      </w:r>
      <w:r w:rsidR="00EA09E9" w:rsidRPr="00290107">
        <w:rPr>
          <w:rFonts w:ascii="Times New Roman" w:hAnsi="Times New Roman" w:cs="Times New Roman"/>
          <w:sz w:val="24"/>
          <w:szCs w:val="24"/>
          <w:rPrChange w:id="772" w:author="Michael Larbi" w:date="2023-05-05T09:17:00Z">
            <w:rPr>
              <w:rFonts w:ascii="Times New Roman" w:hAnsi="Times New Roman" w:cs="Times New Roman"/>
            </w:rPr>
          </w:rPrChange>
        </w:rPr>
        <w:t xml:space="preserve">, and choice of platform </w:t>
      </w:r>
      <w:r w:rsidR="001855FC" w:rsidRPr="00290107">
        <w:rPr>
          <w:rFonts w:ascii="Times New Roman" w:hAnsi="Times New Roman" w:cs="Times New Roman"/>
          <w:sz w:val="24"/>
          <w:szCs w:val="24"/>
          <w:rPrChange w:id="773" w:author="Michael Larbi" w:date="2023-05-05T09:17:00Z">
            <w:rPr>
              <w:rFonts w:ascii="Times New Roman" w:hAnsi="Times New Roman" w:cs="Times New Roman"/>
            </w:rPr>
          </w:rPrChange>
        </w:rPr>
        <w:t>(</w:t>
      </w:r>
      <w:r w:rsidR="00A02153" w:rsidRPr="00290107">
        <w:rPr>
          <w:rFonts w:ascii="Times New Roman" w:hAnsi="Times New Roman" w:cs="Times New Roman"/>
          <w:sz w:val="24"/>
          <w:szCs w:val="24"/>
          <w:rPrChange w:id="774" w:author="Michael Larbi" w:date="2023-05-05T09:17:00Z">
            <w:rPr>
              <w:rFonts w:ascii="Times New Roman" w:hAnsi="Times New Roman" w:cs="Times New Roman"/>
            </w:rPr>
          </w:rPrChange>
        </w:rPr>
        <w:t xml:space="preserve">between </w:t>
      </w:r>
      <w:ins w:id="775" w:author="Michael Larbi" w:date="2023-05-10T05:36:00Z">
        <w:r w:rsidR="00F527A6">
          <w:rPr>
            <w:rFonts w:ascii="Times New Roman" w:hAnsi="Times New Roman" w:cs="Times New Roman"/>
            <w:sz w:val="24"/>
            <w:szCs w:val="24"/>
          </w:rPr>
          <w:t>C</w:t>
        </w:r>
        <w:r w:rsidR="00F527A6" w:rsidRPr="00675F63">
          <w:rPr>
            <w:rFonts w:ascii="Times New Roman" w:hAnsi="Times New Roman" w:cs="Times New Roman"/>
            <w:sz w:val="24"/>
            <w:szCs w:val="24"/>
          </w:rPr>
          <w:t>hat</w:t>
        </w:r>
        <w:r w:rsidR="00F527A6">
          <w:rPr>
            <w:rFonts w:ascii="Times New Roman" w:hAnsi="Times New Roman" w:cs="Times New Roman"/>
            <w:sz w:val="24"/>
            <w:szCs w:val="24"/>
          </w:rPr>
          <w:t>GPT</w:t>
        </w:r>
      </w:ins>
      <w:del w:id="776" w:author="Michael Larbi" w:date="2023-05-10T05:36:00Z">
        <w:r w:rsidR="00A02153" w:rsidRPr="00290107" w:rsidDel="00F527A6">
          <w:rPr>
            <w:rFonts w:ascii="Times New Roman" w:hAnsi="Times New Roman" w:cs="Times New Roman"/>
            <w:sz w:val="24"/>
            <w:szCs w:val="24"/>
            <w:rPrChange w:id="777" w:author="Michael Larbi" w:date="2023-05-05T09:17:00Z">
              <w:rPr>
                <w:rFonts w:ascii="Times New Roman" w:hAnsi="Times New Roman" w:cs="Times New Roman"/>
              </w:rPr>
            </w:rPrChange>
          </w:rPr>
          <w:delText>chatgpt</w:delText>
        </w:r>
      </w:del>
      <w:r w:rsidR="00A02153" w:rsidRPr="00290107">
        <w:rPr>
          <w:rFonts w:ascii="Times New Roman" w:hAnsi="Times New Roman" w:cs="Times New Roman"/>
          <w:sz w:val="24"/>
          <w:szCs w:val="24"/>
          <w:rPrChange w:id="778" w:author="Michael Larbi" w:date="2023-05-05T09:17:00Z">
            <w:rPr>
              <w:rFonts w:ascii="Times New Roman" w:hAnsi="Times New Roman" w:cs="Times New Roman"/>
            </w:rPr>
          </w:rPrChange>
        </w:rPr>
        <w:t xml:space="preserve"> </w:t>
      </w:r>
      <w:r w:rsidR="000745C0" w:rsidRPr="00290107">
        <w:rPr>
          <w:rFonts w:ascii="Times New Roman" w:hAnsi="Times New Roman" w:cs="Times New Roman"/>
          <w:sz w:val="24"/>
          <w:szCs w:val="24"/>
          <w:rPrChange w:id="779" w:author="Michael Larbi" w:date="2023-05-05T09:17:00Z">
            <w:rPr>
              <w:rFonts w:ascii="Times New Roman" w:hAnsi="Times New Roman" w:cs="Times New Roman"/>
            </w:rPr>
          </w:rPrChange>
        </w:rPr>
        <w:t>and w3schools</w:t>
      </w:r>
      <w:r w:rsidR="001855FC" w:rsidRPr="00290107">
        <w:rPr>
          <w:rFonts w:ascii="Times New Roman" w:hAnsi="Times New Roman" w:cs="Times New Roman"/>
          <w:sz w:val="24"/>
          <w:szCs w:val="24"/>
          <w:rPrChange w:id="780" w:author="Michael Larbi" w:date="2023-05-05T09:17:00Z">
            <w:rPr>
              <w:rFonts w:ascii="Times New Roman" w:hAnsi="Times New Roman" w:cs="Times New Roman"/>
            </w:rPr>
          </w:rPrChange>
        </w:rPr>
        <w:t>)</w:t>
      </w:r>
      <w:r w:rsidR="002C3B4B" w:rsidRPr="00290107">
        <w:rPr>
          <w:rFonts w:ascii="Times New Roman" w:hAnsi="Times New Roman" w:cs="Times New Roman"/>
          <w:sz w:val="24"/>
          <w:szCs w:val="24"/>
          <w:rPrChange w:id="781" w:author="Michael Larbi" w:date="2023-05-05T09:17:00Z">
            <w:rPr>
              <w:rFonts w:ascii="Times New Roman" w:hAnsi="Times New Roman" w:cs="Times New Roman"/>
            </w:rPr>
          </w:rPrChange>
        </w:rPr>
        <w:t xml:space="preserve">. </w:t>
      </w:r>
      <w:r w:rsidR="001E3928" w:rsidRPr="00290107">
        <w:rPr>
          <w:rFonts w:ascii="Times New Roman" w:hAnsi="Times New Roman" w:cs="Times New Roman"/>
          <w:sz w:val="24"/>
          <w:szCs w:val="24"/>
          <w:rPrChange w:id="782" w:author="Michael Larbi" w:date="2023-05-05T09:17:00Z">
            <w:rPr>
              <w:rFonts w:ascii="Times New Roman" w:hAnsi="Times New Roman" w:cs="Times New Roman"/>
            </w:rPr>
          </w:rPrChange>
        </w:rPr>
        <w:t xml:space="preserve">Data collected was analyzed using </w:t>
      </w:r>
      <w:commentRangeStart w:id="783"/>
      <w:del w:id="784" w:author="Michael Larbi" w:date="2023-04-30T18:02:00Z">
        <w:r w:rsidR="001E3928" w:rsidRPr="00290107" w:rsidDel="00D66522">
          <w:rPr>
            <w:rFonts w:ascii="Times New Roman" w:hAnsi="Times New Roman" w:cs="Times New Roman"/>
            <w:sz w:val="24"/>
            <w:szCs w:val="24"/>
            <w:rPrChange w:id="785" w:author="Michael Larbi" w:date="2023-05-05T09:17:00Z">
              <w:rPr>
                <w:rFonts w:ascii="Times New Roman" w:hAnsi="Times New Roman" w:cs="Times New Roman"/>
              </w:rPr>
            </w:rPrChange>
          </w:rPr>
          <w:delText>qualitative</w:delText>
        </w:r>
        <w:commentRangeEnd w:id="783"/>
        <w:r w:rsidR="007B7D01" w:rsidRPr="00290107" w:rsidDel="00D66522">
          <w:rPr>
            <w:rStyle w:val="CommentReference"/>
            <w:rFonts w:ascii="Times New Roman" w:hAnsi="Times New Roman" w:cs="Times New Roman"/>
            <w:sz w:val="24"/>
            <w:szCs w:val="24"/>
            <w:rPrChange w:id="786" w:author="Michael Larbi" w:date="2023-05-05T09:17:00Z">
              <w:rPr>
                <w:rStyle w:val="CommentReference"/>
              </w:rPr>
            </w:rPrChange>
          </w:rPr>
          <w:commentReference w:id="783"/>
        </w:r>
        <w:r w:rsidR="001E3928" w:rsidRPr="00290107" w:rsidDel="00D66522">
          <w:rPr>
            <w:rFonts w:ascii="Times New Roman" w:hAnsi="Times New Roman" w:cs="Times New Roman"/>
            <w:sz w:val="24"/>
            <w:szCs w:val="24"/>
            <w:rPrChange w:id="787" w:author="Michael Larbi" w:date="2023-05-05T09:17:00Z">
              <w:rPr>
                <w:rFonts w:ascii="Times New Roman" w:hAnsi="Times New Roman" w:cs="Times New Roman"/>
              </w:rPr>
            </w:rPrChange>
          </w:rPr>
          <w:delText xml:space="preserve"> and </w:delText>
        </w:r>
      </w:del>
      <w:ins w:id="788" w:author="Michael Larbi" w:date="2023-05-07T20:10:00Z">
        <w:r w:rsidR="008B6299">
          <w:rPr>
            <w:rFonts w:ascii="Times New Roman" w:hAnsi="Times New Roman" w:cs="Times New Roman"/>
            <w:sz w:val="24"/>
            <w:szCs w:val="24"/>
          </w:rPr>
          <w:lastRenderedPageBreak/>
          <w:t>SurveyMonkey</w:t>
        </w:r>
      </w:ins>
      <w:del w:id="789" w:author="Michael Larbi" w:date="2023-05-07T20:10:00Z">
        <w:r w:rsidR="001E3928" w:rsidRPr="00290107" w:rsidDel="008B6299">
          <w:rPr>
            <w:rFonts w:ascii="Times New Roman" w:hAnsi="Times New Roman" w:cs="Times New Roman"/>
            <w:sz w:val="24"/>
            <w:szCs w:val="24"/>
            <w:rPrChange w:id="790" w:author="Michael Larbi" w:date="2023-05-05T09:17:00Z">
              <w:rPr>
                <w:rFonts w:ascii="Times New Roman" w:hAnsi="Times New Roman" w:cs="Times New Roman"/>
              </w:rPr>
            </w:rPrChange>
          </w:rPr>
          <w:delText>quantitative methods</w:delText>
        </w:r>
      </w:del>
      <w:r w:rsidR="001E3928" w:rsidRPr="00290107">
        <w:rPr>
          <w:rFonts w:ascii="Times New Roman" w:hAnsi="Times New Roman" w:cs="Times New Roman"/>
          <w:sz w:val="24"/>
          <w:szCs w:val="24"/>
          <w:rPrChange w:id="791" w:author="Michael Larbi" w:date="2023-05-05T09:17:00Z">
            <w:rPr>
              <w:rFonts w:ascii="Times New Roman" w:hAnsi="Times New Roman" w:cs="Times New Roman"/>
            </w:rPr>
          </w:rPrChange>
        </w:rPr>
        <w:t xml:space="preserve">. </w:t>
      </w:r>
      <w:r w:rsidR="001C16F5" w:rsidRPr="00290107">
        <w:rPr>
          <w:rFonts w:ascii="Times New Roman" w:hAnsi="Times New Roman" w:cs="Times New Roman"/>
          <w:sz w:val="24"/>
          <w:szCs w:val="24"/>
          <w:rPrChange w:id="792" w:author="Michael Larbi" w:date="2023-05-05T09:17:00Z">
            <w:rPr>
              <w:rFonts w:ascii="Times New Roman" w:hAnsi="Times New Roman" w:cs="Times New Roman"/>
            </w:rPr>
          </w:rPrChange>
        </w:rPr>
        <w:t>To</w:t>
      </w:r>
      <w:r w:rsidR="00594A8D" w:rsidRPr="00290107">
        <w:rPr>
          <w:rFonts w:ascii="Times New Roman" w:hAnsi="Times New Roman" w:cs="Times New Roman"/>
          <w:sz w:val="24"/>
          <w:szCs w:val="24"/>
          <w:rPrChange w:id="793" w:author="Michael Larbi" w:date="2023-05-05T09:17:00Z">
            <w:rPr>
              <w:rFonts w:ascii="Times New Roman" w:hAnsi="Times New Roman" w:cs="Times New Roman"/>
            </w:rPr>
          </w:rPrChange>
        </w:rPr>
        <w:t xml:space="preserve"> help provide</w:t>
      </w:r>
      <w:r w:rsidR="001D5AA9" w:rsidRPr="00290107">
        <w:rPr>
          <w:rFonts w:ascii="Times New Roman" w:hAnsi="Times New Roman" w:cs="Times New Roman"/>
          <w:sz w:val="24"/>
          <w:szCs w:val="24"/>
          <w:rPrChange w:id="794" w:author="Michael Larbi" w:date="2023-05-05T09:17:00Z">
            <w:rPr>
              <w:rFonts w:ascii="Times New Roman" w:hAnsi="Times New Roman" w:cs="Times New Roman"/>
            </w:rPr>
          </w:rPrChange>
        </w:rPr>
        <w:t xml:space="preserve"> </w:t>
      </w:r>
      <w:r w:rsidR="00EB5D14" w:rsidRPr="00290107">
        <w:rPr>
          <w:rFonts w:ascii="Times New Roman" w:hAnsi="Times New Roman" w:cs="Times New Roman"/>
          <w:sz w:val="24"/>
          <w:szCs w:val="24"/>
          <w:rPrChange w:id="795" w:author="Michael Larbi" w:date="2023-05-05T09:17:00Z">
            <w:rPr>
              <w:rFonts w:ascii="Times New Roman" w:hAnsi="Times New Roman" w:cs="Times New Roman"/>
            </w:rPr>
          </w:rPrChange>
        </w:rPr>
        <w:t xml:space="preserve">detailed </w:t>
      </w:r>
      <w:r w:rsidR="001D5AA9" w:rsidRPr="00290107">
        <w:rPr>
          <w:rFonts w:ascii="Times New Roman" w:hAnsi="Times New Roman" w:cs="Times New Roman"/>
          <w:sz w:val="24"/>
          <w:szCs w:val="24"/>
          <w:rPrChange w:id="796" w:author="Michael Larbi" w:date="2023-05-05T09:17:00Z">
            <w:rPr>
              <w:rFonts w:ascii="Times New Roman" w:hAnsi="Times New Roman" w:cs="Times New Roman"/>
            </w:rPr>
          </w:rPrChange>
        </w:rPr>
        <w:t>data analysis and</w:t>
      </w:r>
      <w:r w:rsidR="00594A8D" w:rsidRPr="00290107">
        <w:rPr>
          <w:rFonts w:ascii="Times New Roman" w:hAnsi="Times New Roman" w:cs="Times New Roman"/>
          <w:sz w:val="24"/>
          <w:szCs w:val="24"/>
          <w:rPrChange w:id="797" w:author="Michael Larbi" w:date="2023-05-05T09:17:00Z">
            <w:rPr>
              <w:rFonts w:ascii="Times New Roman" w:hAnsi="Times New Roman" w:cs="Times New Roman"/>
            </w:rPr>
          </w:rPrChange>
        </w:rPr>
        <w:t xml:space="preserve"> </w:t>
      </w:r>
      <w:r w:rsidR="002C3B4B" w:rsidRPr="00290107">
        <w:rPr>
          <w:rFonts w:ascii="Times New Roman" w:hAnsi="Times New Roman" w:cs="Times New Roman"/>
          <w:sz w:val="24"/>
          <w:szCs w:val="24"/>
          <w:rPrChange w:id="798" w:author="Michael Larbi" w:date="2023-05-05T09:17:00Z">
            <w:rPr>
              <w:rFonts w:ascii="Times New Roman" w:hAnsi="Times New Roman" w:cs="Times New Roman"/>
            </w:rPr>
          </w:rPrChange>
        </w:rPr>
        <w:t>insights</w:t>
      </w:r>
      <w:r w:rsidR="009C08D4" w:rsidRPr="00290107">
        <w:rPr>
          <w:rFonts w:ascii="Times New Roman" w:hAnsi="Times New Roman" w:cs="Times New Roman"/>
          <w:sz w:val="24"/>
          <w:szCs w:val="24"/>
          <w:rPrChange w:id="799" w:author="Michael Larbi" w:date="2023-05-05T09:17:00Z">
            <w:rPr>
              <w:rFonts w:ascii="Times New Roman" w:hAnsi="Times New Roman" w:cs="Times New Roman"/>
            </w:rPr>
          </w:rPrChange>
        </w:rPr>
        <w:t xml:space="preserve"> on the data collected, </w:t>
      </w:r>
      <w:r w:rsidR="0085052D" w:rsidRPr="00290107">
        <w:rPr>
          <w:rFonts w:ascii="Times New Roman" w:hAnsi="Times New Roman" w:cs="Times New Roman"/>
          <w:sz w:val="24"/>
          <w:szCs w:val="24"/>
          <w:rPrChange w:id="800" w:author="Michael Larbi" w:date="2023-05-05T09:17:00Z">
            <w:rPr>
              <w:rFonts w:ascii="Times New Roman" w:hAnsi="Times New Roman" w:cs="Times New Roman"/>
            </w:rPr>
          </w:rPrChange>
        </w:rPr>
        <w:t>a bar chart</w:t>
      </w:r>
      <w:r w:rsidR="00E436D1" w:rsidRPr="00290107">
        <w:rPr>
          <w:rFonts w:ascii="Times New Roman" w:hAnsi="Times New Roman" w:cs="Times New Roman"/>
          <w:sz w:val="24"/>
          <w:szCs w:val="24"/>
          <w:rPrChange w:id="801" w:author="Michael Larbi" w:date="2023-05-05T09:17:00Z">
            <w:rPr>
              <w:rFonts w:ascii="Times New Roman" w:hAnsi="Times New Roman" w:cs="Times New Roman"/>
            </w:rPr>
          </w:rPrChange>
        </w:rPr>
        <w:t xml:space="preserve">, </w:t>
      </w:r>
      <w:ins w:id="802" w:author="Michael Larbi" w:date="2023-04-30T18:03:00Z">
        <w:r w:rsidR="00570733" w:rsidRPr="00290107">
          <w:rPr>
            <w:rFonts w:ascii="Times New Roman" w:hAnsi="Times New Roman" w:cs="Times New Roman"/>
            <w:sz w:val="24"/>
            <w:szCs w:val="24"/>
            <w:rPrChange w:id="803" w:author="Michael Larbi" w:date="2023-05-05T09:17:00Z">
              <w:rPr>
                <w:rFonts w:ascii="Times New Roman" w:hAnsi="Times New Roman" w:cs="Times New Roman"/>
              </w:rPr>
            </w:rPrChange>
          </w:rPr>
          <w:t xml:space="preserve">pie chart, </w:t>
        </w:r>
      </w:ins>
      <w:r w:rsidR="00E436D1" w:rsidRPr="00290107">
        <w:rPr>
          <w:rFonts w:ascii="Times New Roman" w:hAnsi="Times New Roman" w:cs="Times New Roman"/>
          <w:sz w:val="24"/>
          <w:szCs w:val="24"/>
          <w:rPrChange w:id="804" w:author="Michael Larbi" w:date="2023-05-05T09:17:00Z">
            <w:rPr>
              <w:rFonts w:ascii="Times New Roman" w:hAnsi="Times New Roman" w:cs="Times New Roman"/>
            </w:rPr>
          </w:rPrChange>
        </w:rPr>
        <w:t>tables and figures</w:t>
      </w:r>
      <w:ins w:id="805" w:author="Michael Larbi" w:date="2023-05-05T07:36:00Z">
        <w:r w:rsidR="00CB01BF" w:rsidRPr="00290107">
          <w:rPr>
            <w:rFonts w:ascii="Times New Roman" w:hAnsi="Times New Roman" w:cs="Times New Roman"/>
            <w:sz w:val="24"/>
            <w:szCs w:val="24"/>
            <w:rPrChange w:id="806" w:author="Michael Larbi" w:date="2023-05-05T09:17:00Z">
              <w:rPr>
                <w:rFonts w:ascii="Times New Roman" w:hAnsi="Times New Roman" w:cs="Times New Roman"/>
              </w:rPr>
            </w:rPrChange>
          </w:rPr>
          <w:t>.</w:t>
        </w:r>
      </w:ins>
      <w:del w:id="807" w:author="Michael Larbi" w:date="2023-05-05T07:36:00Z">
        <w:r w:rsidR="00E436D1" w:rsidRPr="00290107" w:rsidDel="00CB01BF">
          <w:rPr>
            <w:rFonts w:ascii="Times New Roman" w:hAnsi="Times New Roman" w:cs="Times New Roman"/>
            <w:sz w:val="24"/>
            <w:szCs w:val="24"/>
            <w:rPrChange w:id="808" w:author="Michael Larbi" w:date="2023-05-05T09:17:00Z">
              <w:rPr>
                <w:rFonts w:ascii="Times New Roman" w:hAnsi="Times New Roman" w:cs="Times New Roman"/>
              </w:rPr>
            </w:rPrChange>
          </w:rPr>
          <w:delText xml:space="preserve"> as well as a regression model was </w:delText>
        </w:r>
        <w:r w:rsidR="00A07C1D" w:rsidRPr="00290107" w:rsidDel="00CB01BF">
          <w:rPr>
            <w:rFonts w:ascii="Times New Roman" w:hAnsi="Times New Roman" w:cs="Times New Roman"/>
            <w:sz w:val="24"/>
            <w:szCs w:val="24"/>
            <w:rPrChange w:id="809" w:author="Michael Larbi" w:date="2023-05-05T09:17:00Z">
              <w:rPr>
                <w:rFonts w:ascii="Times New Roman" w:hAnsi="Times New Roman" w:cs="Times New Roman"/>
              </w:rPr>
            </w:rPrChange>
          </w:rPr>
          <w:delText>developed</w:delText>
        </w:r>
        <w:r w:rsidR="00E436D1" w:rsidRPr="00290107" w:rsidDel="00CB01BF">
          <w:rPr>
            <w:rFonts w:ascii="Times New Roman" w:hAnsi="Times New Roman" w:cs="Times New Roman"/>
            <w:sz w:val="24"/>
            <w:szCs w:val="24"/>
            <w:rPrChange w:id="810" w:author="Michael Larbi" w:date="2023-05-05T09:17:00Z">
              <w:rPr>
                <w:rFonts w:ascii="Times New Roman" w:hAnsi="Times New Roman" w:cs="Times New Roman"/>
              </w:rPr>
            </w:rPrChange>
          </w:rPr>
          <w:delText xml:space="preserve"> using R programming</w:delText>
        </w:r>
        <w:r w:rsidR="00BB012D" w:rsidRPr="00290107" w:rsidDel="00CB01BF">
          <w:rPr>
            <w:rFonts w:ascii="Times New Roman" w:hAnsi="Times New Roman" w:cs="Times New Roman"/>
            <w:sz w:val="24"/>
            <w:szCs w:val="24"/>
            <w:rPrChange w:id="811" w:author="Michael Larbi" w:date="2023-05-05T09:17:00Z">
              <w:rPr>
                <w:rFonts w:ascii="Times New Roman" w:hAnsi="Times New Roman" w:cs="Times New Roman"/>
              </w:rPr>
            </w:rPrChange>
          </w:rPr>
          <w:delText>.</w:delText>
        </w:r>
      </w:del>
    </w:p>
    <w:p w14:paraId="76890801" w14:textId="77777777" w:rsidR="000B6C88" w:rsidRPr="00290107" w:rsidDel="00311365" w:rsidRDefault="000B6C88" w:rsidP="001F3EA5">
      <w:pPr>
        <w:spacing w:line="480" w:lineRule="auto"/>
        <w:jc w:val="both"/>
        <w:rPr>
          <w:del w:id="812" w:author="Michael Larbi" w:date="2023-05-01T23:04:00Z"/>
          <w:rFonts w:ascii="Times New Roman" w:hAnsi="Times New Roman" w:cs="Times New Roman"/>
          <w:sz w:val="24"/>
          <w:szCs w:val="24"/>
          <w:rPrChange w:id="813" w:author="Michael Larbi" w:date="2023-05-05T09:17:00Z">
            <w:rPr>
              <w:del w:id="814" w:author="Michael Larbi" w:date="2023-05-01T23:04:00Z"/>
              <w:rFonts w:ascii="Times New Roman" w:hAnsi="Times New Roman" w:cs="Times New Roman"/>
            </w:rPr>
          </w:rPrChange>
        </w:rPr>
      </w:pPr>
    </w:p>
    <w:p w14:paraId="157FF446" w14:textId="77777777" w:rsidR="000B6C88" w:rsidRPr="00290107" w:rsidDel="00311365" w:rsidRDefault="000B6C88" w:rsidP="001F3EA5">
      <w:pPr>
        <w:spacing w:line="480" w:lineRule="auto"/>
        <w:jc w:val="both"/>
        <w:rPr>
          <w:del w:id="815" w:author="Michael Larbi" w:date="2023-05-01T23:04:00Z"/>
          <w:rFonts w:ascii="Times New Roman" w:hAnsi="Times New Roman" w:cs="Times New Roman"/>
          <w:sz w:val="24"/>
          <w:szCs w:val="24"/>
          <w:rPrChange w:id="816" w:author="Michael Larbi" w:date="2023-05-05T09:17:00Z">
            <w:rPr>
              <w:del w:id="817" w:author="Michael Larbi" w:date="2023-05-01T23:04:00Z"/>
              <w:rFonts w:ascii="Times New Roman" w:hAnsi="Times New Roman" w:cs="Times New Roman"/>
            </w:rPr>
          </w:rPrChange>
        </w:rPr>
      </w:pPr>
    </w:p>
    <w:p w14:paraId="484E1158" w14:textId="77777777" w:rsidR="000B6C88" w:rsidRPr="00290107" w:rsidRDefault="000B6C88" w:rsidP="001F3EA5">
      <w:pPr>
        <w:spacing w:line="480" w:lineRule="auto"/>
        <w:jc w:val="both"/>
        <w:rPr>
          <w:rFonts w:ascii="Times New Roman" w:hAnsi="Times New Roman" w:cs="Times New Roman"/>
          <w:sz w:val="24"/>
          <w:szCs w:val="24"/>
          <w:rPrChange w:id="818" w:author="Michael Larbi" w:date="2023-05-05T09:17:00Z">
            <w:rPr>
              <w:rFonts w:ascii="Times New Roman" w:hAnsi="Times New Roman" w:cs="Times New Roman"/>
            </w:rPr>
          </w:rPrChange>
        </w:rPr>
      </w:pPr>
    </w:p>
    <w:p w14:paraId="004A16C1" w14:textId="3B5ED335" w:rsidR="00594A8D" w:rsidRPr="00290107" w:rsidDel="007B7D01" w:rsidRDefault="00594A8D" w:rsidP="001F3EA5">
      <w:pPr>
        <w:spacing w:line="480" w:lineRule="auto"/>
        <w:jc w:val="both"/>
        <w:rPr>
          <w:del w:id="819" w:author="Dancik,Garrett M.(Computer Science)" w:date="2023-04-23T11:38:00Z"/>
          <w:rFonts w:ascii="Times New Roman" w:hAnsi="Times New Roman" w:cs="Times New Roman"/>
          <w:sz w:val="24"/>
          <w:szCs w:val="24"/>
          <w:rPrChange w:id="820" w:author="Michael Larbi" w:date="2023-05-05T09:17:00Z">
            <w:rPr>
              <w:del w:id="821" w:author="Dancik,Garrett M.(Computer Science)" w:date="2023-04-23T11:38:00Z"/>
              <w:rFonts w:ascii="Times New Roman" w:hAnsi="Times New Roman" w:cs="Times New Roman"/>
            </w:rPr>
          </w:rPrChange>
        </w:rPr>
      </w:pPr>
      <w:commentRangeStart w:id="822"/>
      <w:del w:id="823" w:author="Dancik,Garrett M.(Computer Science)" w:date="2023-04-23T11:38:00Z">
        <w:r w:rsidRPr="00290107" w:rsidDel="007B7D01">
          <w:rPr>
            <w:rFonts w:ascii="Times New Roman" w:hAnsi="Times New Roman" w:cs="Times New Roman"/>
            <w:sz w:val="24"/>
            <w:szCs w:val="24"/>
            <w:rPrChange w:id="824" w:author="Michael Larbi" w:date="2023-05-05T09:17:00Z">
              <w:rPr>
                <w:rFonts w:ascii="Times New Roman" w:hAnsi="Times New Roman" w:cs="Times New Roman"/>
              </w:rPr>
            </w:rPrChange>
          </w:rPr>
          <w:delText>Research Project Timeline:</w:delText>
        </w:r>
      </w:del>
      <w:commentRangeEnd w:id="822"/>
      <w:r w:rsidR="007B7D01" w:rsidRPr="00290107">
        <w:rPr>
          <w:rStyle w:val="CommentReference"/>
          <w:rFonts w:ascii="Times New Roman" w:hAnsi="Times New Roman" w:cs="Times New Roman"/>
          <w:sz w:val="24"/>
          <w:szCs w:val="24"/>
          <w:rPrChange w:id="825" w:author="Michael Larbi" w:date="2023-05-05T09:17:00Z">
            <w:rPr>
              <w:rStyle w:val="CommentReference"/>
            </w:rPr>
          </w:rPrChange>
        </w:rPr>
        <w:commentReference w:id="822"/>
      </w:r>
    </w:p>
    <w:tbl>
      <w:tblPr>
        <w:tblStyle w:val="TableGrid"/>
        <w:tblW w:w="0" w:type="auto"/>
        <w:tblLook w:val="04A0" w:firstRow="1" w:lastRow="0" w:firstColumn="1" w:lastColumn="0" w:noHBand="0" w:noVBand="1"/>
      </w:tblPr>
      <w:tblGrid>
        <w:gridCol w:w="1725"/>
        <w:gridCol w:w="1664"/>
        <w:gridCol w:w="1282"/>
        <w:gridCol w:w="1669"/>
        <w:gridCol w:w="1408"/>
        <w:gridCol w:w="1602"/>
      </w:tblGrid>
      <w:tr w:rsidR="00594A8D" w:rsidRPr="00290107" w:rsidDel="007B7D01" w14:paraId="34613643" w14:textId="3E67990F" w:rsidTr="00FD3917">
        <w:trPr>
          <w:trHeight w:val="1187"/>
          <w:del w:id="826" w:author="Dancik,Garrett M.(Computer Science)" w:date="2023-04-23T11:38:00Z"/>
        </w:trPr>
        <w:tc>
          <w:tcPr>
            <w:tcW w:w="1747" w:type="dxa"/>
          </w:tcPr>
          <w:p w14:paraId="3557AB87" w14:textId="11DB8CD6" w:rsidR="00594A8D" w:rsidRPr="00290107" w:rsidDel="007B7D01" w:rsidRDefault="00594A8D" w:rsidP="001F3EA5">
            <w:pPr>
              <w:spacing w:line="480" w:lineRule="auto"/>
              <w:jc w:val="both"/>
              <w:rPr>
                <w:del w:id="827" w:author="Dancik,Garrett M.(Computer Science)" w:date="2023-04-23T11:38:00Z"/>
                <w:rFonts w:ascii="Times New Roman" w:hAnsi="Times New Roman" w:cs="Times New Roman"/>
                <w:sz w:val="24"/>
                <w:szCs w:val="24"/>
                <w:rPrChange w:id="828" w:author="Michael Larbi" w:date="2023-05-05T09:17:00Z">
                  <w:rPr>
                    <w:del w:id="829" w:author="Dancik,Garrett M.(Computer Science)" w:date="2023-04-23T11:38:00Z"/>
                    <w:rFonts w:ascii="Times New Roman" w:hAnsi="Times New Roman" w:cs="Times New Roman"/>
                  </w:rPr>
                </w:rPrChange>
              </w:rPr>
            </w:pPr>
            <w:del w:id="830" w:author="Dancik,Garrett M.(Computer Science)" w:date="2023-04-23T11:38:00Z">
              <w:r w:rsidRPr="00290107" w:rsidDel="007B7D01">
                <w:rPr>
                  <w:rFonts w:ascii="Times New Roman" w:hAnsi="Times New Roman" w:cs="Times New Roman"/>
                  <w:sz w:val="24"/>
                  <w:szCs w:val="24"/>
                  <w:rPrChange w:id="831" w:author="Michael Larbi" w:date="2023-05-05T09:17:00Z">
                    <w:rPr>
                      <w:rFonts w:ascii="Times New Roman" w:hAnsi="Times New Roman" w:cs="Times New Roman"/>
                    </w:rPr>
                  </w:rPrChange>
                </w:rPr>
                <w:delText>Week 1</w:delText>
              </w:r>
            </w:del>
          </w:p>
          <w:p w14:paraId="7F5C2378" w14:textId="30FFFFBF" w:rsidR="00594A8D" w:rsidRPr="00290107" w:rsidDel="007B7D01" w:rsidRDefault="00594A8D" w:rsidP="001F3EA5">
            <w:pPr>
              <w:spacing w:line="480" w:lineRule="auto"/>
              <w:jc w:val="both"/>
              <w:rPr>
                <w:del w:id="832" w:author="Dancik,Garrett M.(Computer Science)" w:date="2023-04-23T11:38:00Z"/>
                <w:rFonts w:ascii="Times New Roman" w:hAnsi="Times New Roman" w:cs="Times New Roman"/>
                <w:sz w:val="24"/>
                <w:szCs w:val="24"/>
                <w:rPrChange w:id="833" w:author="Michael Larbi" w:date="2023-05-05T09:17:00Z">
                  <w:rPr>
                    <w:del w:id="834" w:author="Dancik,Garrett M.(Computer Science)" w:date="2023-04-23T11:38:00Z"/>
                    <w:rFonts w:ascii="Times New Roman" w:hAnsi="Times New Roman" w:cs="Times New Roman"/>
                  </w:rPr>
                </w:rPrChange>
              </w:rPr>
            </w:pPr>
            <w:del w:id="835" w:author="Dancik,Garrett M.(Computer Science)" w:date="2023-04-23T11:38:00Z">
              <w:r w:rsidRPr="00290107" w:rsidDel="007B7D01">
                <w:rPr>
                  <w:rFonts w:ascii="Times New Roman" w:hAnsi="Times New Roman" w:cs="Times New Roman"/>
                  <w:sz w:val="24"/>
                  <w:szCs w:val="24"/>
                  <w:rPrChange w:id="836" w:author="Michael Larbi" w:date="2023-05-05T09:17:00Z">
                    <w:rPr>
                      <w:rFonts w:ascii="Times New Roman" w:hAnsi="Times New Roman" w:cs="Times New Roman"/>
                    </w:rPr>
                  </w:rPrChange>
                </w:rPr>
                <w:delText>March 20-24</w:delText>
              </w:r>
            </w:del>
          </w:p>
        </w:tc>
        <w:tc>
          <w:tcPr>
            <w:tcW w:w="1740" w:type="dxa"/>
          </w:tcPr>
          <w:p w14:paraId="0CC9C17C" w14:textId="5A44CFE8" w:rsidR="00594A8D" w:rsidRPr="00290107" w:rsidDel="007B7D01" w:rsidRDefault="00594A8D" w:rsidP="001F3EA5">
            <w:pPr>
              <w:spacing w:line="480" w:lineRule="auto"/>
              <w:jc w:val="both"/>
              <w:rPr>
                <w:del w:id="837" w:author="Dancik,Garrett M.(Computer Science)" w:date="2023-04-23T11:38:00Z"/>
                <w:rFonts w:ascii="Times New Roman" w:hAnsi="Times New Roman" w:cs="Times New Roman"/>
                <w:sz w:val="24"/>
                <w:szCs w:val="24"/>
                <w:rPrChange w:id="838" w:author="Michael Larbi" w:date="2023-05-05T09:17:00Z">
                  <w:rPr>
                    <w:del w:id="839" w:author="Dancik,Garrett M.(Computer Science)" w:date="2023-04-23T11:38:00Z"/>
                    <w:rFonts w:ascii="Times New Roman" w:hAnsi="Times New Roman" w:cs="Times New Roman"/>
                  </w:rPr>
                </w:rPrChange>
              </w:rPr>
            </w:pPr>
            <w:del w:id="840" w:author="Dancik,Garrett M.(Computer Science)" w:date="2023-04-23T11:38:00Z">
              <w:r w:rsidRPr="00290107" w:rsidDel="007B7D01">
                <w:rPr>
                  <w:rFonts w:ascii="Times New Roman" w:hAnsi="Times New Roman" w:cs="Times New Roman"/>
                  <w:sz w:val="24"/>
                  <w:szCs w:val="24"/>
                  <w:rPrChange w:id="841" w:author="Michael Larbi" w:date="2023-05-05T09:17:00Z">
                    <w:rPr>
                      <w:rFonts w:ascii="Times New Roman" w:hAnsi="Times New Roman" w:cs="Times New Roman"/>
                    </w:rPr>
                  </w:rPrChange>
                </w:rPr>
                <w:delText>Week 2</w:delText>
              </w:r>
            </w:del>
          </w:p>
          <w:p w14:paraId="33107482" w14:textId="2A6946E9" w:rsidR="00594A8D" w:rsidRPr="00290107" w:rsidDel="007B7D01" w:rsidRDefault="00594A8D" w:rsidP="001F3EA5">
            <w:pPr>
              <w:spacing w:line="480" w:lineRule="auto"/>
              <w:jc w:val="both"/>
              <w:rPr>
                <w:del w:id="842" w:author="Dancik,Garrett M.(Computer Science)" w:date="2023-04-23T11:38:00Z"/>
                <w:rFonts w:ascii="Times New Roman" w:hAnsi="Times New Roman" w:cs="Times New Roman"/>
                <w:sz w:val="24"/>
                <w:szCs w:val="24"/>
                <w:rPrChange w:id="843" w:author="Michael Larbi" w:date="2023-05-05T09:17:00Z">
                  <w:rPr>
                    <w:del w:id="844" w:author="Dancik,Garrett M.(Computer Science)" w:date="2023-04-23T11:38:00Z"/>
                    <w:rFonts w:ascii="Times New Roman" w:hAnsi="Times New Roman" w:cs="Times New Roman"/>
                  </w:rPr>
                </w:rPrChange>
              </w:rPr>
            </w:pPr>
            <w:del w:id="845" w:author="Dancik,Garrett M.(Computer Science)" w:date="2023-04-23T11:38:00Z">
              <w:r w:rsidRPr="00290107" w:rsidDel="007B7D01">
                <w:rPr>
                  <w:rFonts w:ascii="Times New Roman" w:hAnsi="Times New Roman" w:cs="Times New Roman"/>
                  <w:sz w:val="24"/>
                  <w:szCs w:val="24"/>
                  <w:rPrChange w:id="846" w:author="Michael Larbi" w:date="2023-05-05T09:17:00Z">
                    <w:rPr>
                      <w:rFonts w:ascii="Times New Roman" w:hAnsi="Times New Roman" w:cs="Times New Roman"/>
                    </w:rPr>
                  </w:rPrChange>
                </w:rPr>
                <w:delText>March 27-31</w:delText>
              </w:r>
            </w:del>
          </w:p>
        </w:tc>
        <w:tc>
          <w:tcPr>
            <w:tcW w:w="1301" w:type="dxa"/>
          </w:tcPr>
          <w:p w14:paraId="19527D7D" w14:textId="4ECB548B" w:rsidR="00594A8D" w:rsidRPr="00290107" w:rsidDel="007B7D01" w:rsidRDefault="00594A8D" w:rsidP="001F3EA5">
            <w:pPr>
              <w:spacing w:line="480" w:lineRule="auto"/>
              <w:jc w:val="both"/>
              <w:rPr>
                <w:del w:id="847" w:author="Dancik,Garrett M.(Computer Science)" w:date="2023-04-23T11:38:00Z"/>
                <w:rFonts w:ascii="Times New Roman" w:hAnsi="Times New Roman" w:cs="Times New Roman"/>
                <w:sz w:val="24"/>
                <w:szCs w:val="24"/>
                <w:rPrChange w:id="848" w:author="Michael Larbi" w:date="2023-05-05T09:17:00Z">
                  <w:rPr>
                    <w:del w:id="849" w:author="Dancik,Garrett M.(Computer Science)" w:date="2023-04-23T11:38:00Z"/>
                    <w:rFonts w:ascii="Times New Roman" w:hAnsi="Times New Roman" w:cs="Times New Roman"/>
                  </w:rPr>
                </w:rPrChange>
              </w:rPr>
            </w:pPr>
            <w:del w:id="850" w:author="Dancik,Garrett M.(Computer Science)" w:date="2023-04-23T11:38:00Z">
              <w:r w:rsidRPr="00290107" w:rsidDel="007B7D01">
                <w:rPr>
                  <w:rFonts w:ascii="Times New Roman" w:hAnsi="Times New Roman" w:cs="Times New Roman"/>
                  <w:sz w:val="24"/>
                  <w:szCs w:val="24"/>
                  <w:rPrChange w:id="851" w:author="Michael Larbi" w:date="2023-05-05T09:17:00Z">
                    <w:rPr>
                      <w:rFonts w:ascii="Times New Roman" w:hAnsi="Times New Roman" w:cs="Times New Roman"/>
                    </w:rPr>
                  </w:rPrChange>
                </w:rPr>
                <w:delText>Week 3</w:delText>
              </w:r>
            </w:del>
          </w:p>
          <w:p w14:paraId="0CA4EB39" w14:textId="1B5A4FDC" w:rsidR="00594A8D" w:rsidRPr="00290107" w:rsidDel="007B7D01" w:rsidRDefault="00594A8D" w:rsidP="001F3EA5">
            <w:pPr>
              <w:spacing w:line="480" w:lineRule="auto"/>
              <w:jc w:val="both"/>
              <w:rPr>
                <w:del w:id="852" w:author="Dancik,Garrett M.(Computer Science)" w:date="2023-04-23T11:38:00Z"/>
                <w:rFonts w:ascii="Times New Roman" w:hAnsi="Times New Roman" w:cs="Times New Roman"/>
                <w:sz w:val="24"/>
                <w:szCs w:val="24"/>
                <w:rPrChange w:id="853" w:author="Michael Larbi" w:date="2023-05-05T09:17:00Z">
                  <w:rPr>
                    <w:del w:id="854" w:author="Dancik,Garrett M.(Computer Science)" w:date="2023-04-23T11:38:00Z"/>
                    <w:rFonts w:ascii="Times New Roman" w:hAnsi="Times New Roman" w:cs="Times New Roman"/>
                  </w:rPr>
                </w:rPrChange>
              </w:rPr>
            </w:pPr>
            <w:del w:id="855" w:author="Dancik,Garrett M.(Computer Science)" w:date="2023-04-23T11:38:00Z">
              <w:r w:rsidRPr="00290107" w:rsidDel="007B7D01">
                <w:rPr>
                  <w:rFonts w:ascii="Times New Roman" w:hAnsi="Times New Roman" w:cs="Times New Roman"/>
                  <w:sz w:val="24"/>
                  <w:szCs w:val="24"/>
                  <w:rPrChange w:id="856" w:author="Michael Larbi" w:date="2023-05-05T09:17:00Z">
                    <w:rPr>
                      <w:rFonts w:ascii="Times New Roman" w:hAnsi="Times New Roman" w:cs="Times New Roman"/>
                    </w:rPr>
                  </w:rPrChange>
                </w:rPr>
                <w:delText>April 3-7</w:delText>
              </w:r>
            </w:del>
          </w:p>
        </w:tc>
        <w:tc>
          <w:tcPr>
            <w:tcW w:w="1710" w:type="dxa"/>
          </w:tcPr>
          <w:p w14:paraId="2DE08FC6" w14:textId="59A95CB7" w:rsidR="00594A8D" w:rsidRPr="00290107" w:rsidDel="007B7D01" w:rsidRDefault="00594A8D" w:rsidP="001F3EA5">
            <w:pPr>
              <w:spacing w:line="480" w:lineRule="auto"/>
              <w:jc w:val="both"/>
              <w:rPr>
                <w:del w:id="857" w:author="Dancik,Garrett M.(Computer Science)" w:date="2023-04-23T11:38:00Z"/>
                <w:rFonts w:ascii="Times New Roman" w:hAnsi="Times New Roman" w:cs="Times New Roman"/>
                <w:sz w:val="24"/>
                <w:szCs w:val="24"/>
                <w:rPrChange w:id="858" w:author="Michael Larbi" w:date="2023-05-05T09:17:00Z">
                  <w:rPr>
                    <w:del w:id="859" w:author="Dancik,Garrett M.(Computer Science)" w:date="2023-04-23T11:38:00Z"/>
                    <w:rFonts w:ascii="Times New Roman" w:hAnsi="Times New Roman" w:cs="Times New Roman"/>
                  </w:rPr>
                </w:rPrChange>
              </w:rPr>
            </w:pPr>
            <w:del w:id="860" w:author="Dancik,Garrett M.(Computer Science)" w:date="2023-04-23T11:38:00Z">
              <w:r w:rsidRPr="00290107" w:rsidDel="007B7D01">
                <w:rPr>
                  <w:rFonts w:ascii="Times New Roman" w:hAnsi="Times New Roman" w:cs="Times New Roman"/>
                  <w:sz w:val="24"/>
                  <w:szCs w:val="24"/>
                  <w:rPrChange w:id="861" w:author="Michael Larbi" w:date="2023-05-05T09:17:00Z">
                    <w:rPr>
                      <w:rFonts w:ascii="Times New Roman" w:hAnsi="Times New Roman" w:cs="Times New Roman"/>
                    </w:rPr>
                  </w:rPrChange>
                </w:rPr>
                <w:delText>Week 4</w:delText>
              </w:r>
            </w:del>
          </w:p>
          <w:p w14:paraId="1AF85CE6" w14:textId="09CF59C1" w:rsidR="00594A8D" w:rsidRPr="00290107" w:rsidDel="007B7D01" w:rsidRDefault="00594A8D" w:rsidP="001F3EA5">
            <w:pPr>
              <w:spacing w:line="480" w:lineRule="auto"/>
              <w:jc w:val="both"/>
              <w:rPr>
                <w:del w:id="862" w:author="Dancik,Garrett M.(Computer Science)" w:date="2023-04-23T11:38:00Z"/>
                <w:rFonts w:ascii="Times New Roman" w:hAnsi="Times New Roman" w:cs="Times New Roman"/>
                <w:sz w:val="24"/>
                <w:szCs w:val="24"/>
                <w:rPrChange w:id="863" w:author="Michael Larbi" w:date="2023-05-05T09:17:00Z">
                  <w:rPr>
                    <w:del w:id="864" w:author="Dancik,Garrett M.(Computer Science)" w:date="2023-04-23T11:38:00Z"/>
                    <w:rFonts w:ascii="Times New Roman" w:hAnsi="Times New Roman" w:cs="Times New Roman"/>
                  </w:rPr>
                </w:rPrChange>
              </w:rPr>
            </w:pPr>
            <w:del w:id="865" w:author="Dancik,Garrett M.(Computer Science)" w:date="2023-04-23T11:38:00Z">
              <w:r w:rsidRPr="00290107" w:rsidDel="007B7D01">
                <w:rPr>
                  <w:rFonts w:ascii="Times New Roman" w:hAnsi="Times New Roman" w:cs="Times New Roman"/>
                  <w:sz w:val="24"/>
                  <w:szCs w:val="24"/>
                  <w:rPrChange w:id="866" w:author="Michael Larbi" w:date="2023-05-05T09:17:00Z">
                    <w:rPr>
                      <w:rFonts w:ascii="Times New Roman" w:hAnsi="Times New Roman" w:cs="Times New Roman"/>
                    </w:rPr>
                  </w:rPrChange>
                </w:rPr>
                <w:delText>April 10-14</w:delText>
              </w:r>
            </w:del>
          </w:p>
        </w:tc>
        <w:tc>
          <w:tcPr>
            <w:tcW w:w="1440" w:type="dxa"/>
          </w:tcPr>
          <w:p w14:paraId="45109F59" w14:textId="5486ABBC" w:rsidR="00594A8D" w:rsidRPr="00290107" w:rsidDel="007B7D01" w:rsidRDefault="00594A8D" w:rsidP="001F3EA5">
            <w:pPr>
              <w:spacing w:line="480" w:lineRule="auto"/>
              <w:jc w:val="both"/>
              <w:rPr>
                <w:del w:id="867" w:author="Dancik,Garrett M.(Computer Science)" w:date="2023-04-23T11:38:00Z"/>
                <w:rFonts w:ascii="Times New Roman" w:hAnsi="Times New Roman" w:cs="Times New Roman"/>
                <w:sz w:val="24"/>
                <w:szCs w:val="24"/>
                <w:rPrChange w:id="868" w:author="Michael Larbi" w:date="2023-05-05T09:17:00Z">
                  <w:rPr>
                    <w:del w:id="869" w:author="Dancik,Garrett M.(Computer Science)" w:date="2023-04-23T11:38:00Z"/>
                    <w:rFonts w:ascii="Times New Roman" w:hAnsi="Times New Roman" w:cs="Times New Roman"/>
                  </w:rPr>
                </w:rPrChange>
              </w:rPr>
            </w:pPr>
            <w:del w:id="870" w:author="Dancik,Garrett M.(Computer Science)" w:date="2023-04-23T11:38:00Z">
              <w:r w:rsidRPr="00290107" w:rsidDel="007B7D01">
                <w:rPr>
                  <w:rFonts w:ascii="Times New Roman" w:hAnsi="Times New Roman" w:cs="Times New Roman"/>
                  <w:sz w:val="24"/>
                  <w:szCs w:val="24"/>
                  <w:rPrChange w:id="871" w:author="Michael Larbi" w:date="2023-05-05T09:17:00Z">
                    <w:rPr>
                      <w:rFonts w:ascii="Times New Roman" w:hAnsi="Times New Roman" w:cs="Times New Roman"/>
                    </w:rPr>
                  </w:rPrChange>
                </w:rPr>
                <w:delText>Week 5</w:delText>
              </w:r>
            </w:del>
          </w:p>
          <w:p w14:paraId="29BDF139" w14:textId="72595909" w:rsidR="00594A8D" w:rsidRPr="00290107" w:rsidDel="007B7D01" w:rsidRDefault="00594A8D" w:rsidP="001F3EA5">
            <w:pPr>
              <w:spacing w:line="480" w:lineRule="auto"/>
              <w:jc w:val="both"/>
              <w:rPr>
                <w:del w:id="872" w:author="Dancik,Garrett M.(Computer Science)" w:date="2023-04-23T11:38:00Z"/>
                <w:rFonts w:ascii="Times New Roman" w:hAnsi="Times New Roman" w:cs="Times New Roman"/>
                <w:sz w:val="24"/>
                <w:szCs w:val="24"/>
                <w:rPrChange w:id="873" w:author="Michael Larbi" w:date="2023-05-05T09:17:00Z">
                  <w:rPr>
                    <w:del w:id="874" w:author="Dancik,Garrett M.(Computer Science)" w:date="2023-04-23T11:38:00Z"/>
                    <w:rFonts w:ascii="Times New Roman" w:hAnsi="Times New Roman" w:cs="Times New Roman"/>
                  </w:rPr>
                </w:rPrChange>
              </w:rPr>
            </w:pPr>
            <w:del w:id="875" w:author="Dancik,Garrett M.(Computer Science)" w:date="2023-04-23T11:38:00Z">
              <w:r w:rsidRPr="00290107" w:rsidDel="007B7D01">
                <w:rPr>
                  <w:rFonts w:ascii="Times New Roman" w:hAnsi="Times New Roman" w:cs="Times New Roman"/>
                  <w:sz w:val="24"/>
                  <w:szCs w:val="24"/>
                  <w:rPrChange w:id="876" w:author="Michael Larbi" w:date="2023-05-05T09:17:00Z">
                    <w:rPr>
                      <w:rFonts w:ascii="Times New Roman" w:hAnsi="Times New Roman" w:cs="Times New Roman"/>
                    </w:rPr>
                  </w:rPrChange>
                </w:rPr>
                <w:delText>April 17-21</w:delText>
              </w:r>
            </w:del>
          </w:p>
        </w:tc>
        <w:tc>
          <w:tcPr>
            <w:tcW w:w="1638" w:type="dxa"/>
          </w:tcPr>
          <w:p w14:paraId="76DBF404" w14:textId="335F0C9F" w:rsidR="00594A8D" w:rsidRPr="00290107" w:rsidDel="007B7D01" w:rsidRDefault="00594A8D" w:rsidP="001F3EA5">
            <w:pPr>
              <w:spacing w:line="480" w:lineRule="auto"/>
              <w:jc w:val="both"/>
              <w:rPr>
                <w:del w:id="877" w:author="Dancik,Garrett M.(Computer Science)" w:date="2023-04-23T11:38:00Z"/>
                <w:rFonts w:ascii="Times New Roman" w:hAnsi="Times New Roman" w:cs="Times New Roman"/>
                <w:sz w:val="24"/>
                <w:szCs w:val="24"/>
                <w:rPrChange w:id="878" w:author="Michael Larbi" w:date="2023-05-05T09:17:00Z">
                  <w:rPr>
                    <w:del w:id="879" w:author="Dancik,Garrett M.(Computer Science)" w:date="2023-04-23T11:38:00Z"/>
                    <w:rFonts w:ascii="Times New Roman" w:hAnsi="Times New Roman" w:cs="Times New Roman"/>
                  </w:rPr>
                </w:rPrChange>
              </w:rPr>
            </w:pPr>
            <w:del w:id="880" w:author="Dancik,Garrett M.(Computer Science)" w:date="2023-04-23T11:38:00Z">
              <w:r w:rsidRPr="00290107" w:rsidDel="007B7D01">
                <w:rPr>
                  <w:rFonts w:ascii="Times New Roman" w:hAnsi="Times New Roman" w:cs="Times New Roman"/>
                  <w:sz w:val="24"/>
                  <w:szCs w:val="24"/>
                  <w:rPrChange w:id="881" w:author="Michael Larbi" w:date="2023-05-05T09:17:00Z">
                    <w:rPr>
                      <w:rFonts w:ascii="Times New Roman" w:hAnsi="Times New Roman" w:cs="Times New Roman"/>
                    </w:rPr>
                  </w:rPrChange>
                </w:rPr>
                <w:delText>Week 6</w:delText>
              </w:r>
            </w:del>
          </w:p>
          <w:p w14:paraId="6F2D3543" w14:textId="5FA0FF1B" w:rsidR="00594A8D" w:rsidRPr="00290107" w:rsidDel="007B7D01" w:rsidRDefault="00594A8D" w:rsidP="001F3EA5">
            <w:pPr>
              <w:spacing w:line="480" w:lineRule="auto"/>
              <w:jc w:val="both"/>
              <w:rPr>
                <w:del w:id="882" w:author="Dancik,Garrett M.(Computer Science)" w:date="2023-04-23T11:38:00Z"/>
                <w:rFonts w:ascii="Times New Roman" w:hAnsi="Times New Roman" w:cs="Times New Roman"/>
                <w:sz w:val="24"/>
                <w:szCs w:val="24"/>
                <w:rPrChange w:id="883" w:author="Michael Larbi" w:date="2023-05-05T09:17:00Z">
                  <w:rPr>
                    <w:del w:id="884" w:author="Dancik,Garrett M.(Computer Science)" w:date="2023-04-23T11:38:00Z"/>
                    <w:rFonts w:ascii="Times New Roman" w:hAnsi="Times New Roman" w:cs="Times New Roman"/>
                  </w:rPr>
                </w:rPrChange>
              </w:rPr>
            </w:pPr>
            <w:del w:id="885" w:author="Dancik,Garrett M.(Computer Science)" w:date="2023-04-23T11:38:00Z">
              <w:r w:rsidRPr="00290107" w:rsidDel="007B7D01">
                <w:rPr>
                  <w:rFonts w:ascii="Times New Roman" w:hAnsi="Times New Roman" w:cs="Times New Roman"/>
                  <w:sz w:val="24"/>
                  <w:szCs w:val="24"/>
                  <w:rPrChange w:id="886" w:author="Michael Larbi" w:date="2023-05-05T09:17:00Z">
                    <w:rPr>
                      <w:rFonts w:ascii="Times New Roman" w:hAnsi="Times New Roman" w:cs="Times New Roman"/>
                    </w:rPr>
                  </w:rPrChange>
                </w:rPr>
                <w:delText>April 24-28</w:delText>
              </w:r>
            </w:del>
          </w:p>
        </w:tc>
      </w:tr>
      <w:tr w:rsidR="00594A8D" w:rsidRPr="00290107" w:rsidDel="007B7D01" w14:paraId="4192B713" w14:textId="58CBBE7C" w:rsidTr="00FD3917">
        <w:trPr>
          <w:trHeight w:val="1043"/>
          <w:del w:id="887" w:author="Dancik,Garrett M.(Computer Science)" w:date="2023-04-23T11:38:00Z"/>
        </w:trPr>
        <w:tc>
          <w:tcPr>
            <w:tcW w:w="1747" w:type="dxa"/>
          </w:tcPr>
          <w:p w14:paraId="106B89FA" w14:textId="2C0F3340" w:rsidR="00594A8D" w:rsidRPr="00290107" w:rsidDel="007B7D01" w:rsidRDefault="00594A8D" w:rsidP="001F3EA5">
            <w:pPr>
              <w:spacing w:line="480" w:lineRule="auto"/>
              <w:jc w:val="both"/>
              <w:rPr>
                <w:del w:id="888" w:author="Dancik,Garrett M.(Computer Science)" w:date="2023-04-23T11:38:00Z"/>
                <w:rFonts w:ascii="Times New Roman" w:hAnsi="Times New Roman" w:cs="Times New Roman"/>
                <w:sz w:val="24"/>
                <w:szCs w:val="24"/>
                <w:rPrChange w:id="889" w:author="Michael Larbi" w:date="2023-05-05T09:17:00Z">
                  <w:rPr>
                    <w:del w:id="890" w:author="Dancik,Garrett M.(Computer Science)" w:date="2023-04-23T11:38:00Z"/>
                    <w:rFonts w:ascii="Times New Roman" w:hAnsi="Times New Roman" w:cs="Times New Roman"/>
                  </w:rPr>
                </w:rPrChange>
              </w:rPr>
            </w:pPr>
            <w:del w:id="891" w:author="Dancik,Garrett M.(Computer Science)" w:date="2023-04-23T11:38:00Z">
              <w:r w:rsidRPr="00290107" w:rsidDel="007B7D01">
                <w:rPr>
                  <w:rFonts w:ascii="Times New Roman" w:hAnsi="Times New Roman" w:cs="Times New Roman"/>
                  <w:sz w:val="24"/>
                  <w:szCs w:val="24"/>
                  <w:rPrChange w:id="892" w:author="Michael Larbi" w:date="2023-05-05T09:17:00Z">
                    <w:rPr>
                      <w:rFonts w:ascii="Times New Roman" w:hAnsi="Times New Roman" w:cs="Times New Roman"/>
                    </w:rPr>
                  </w:rPrChange>
                </w:rPr>
                <w:delText>Preparing Survey questionnaires</w:delText>
              </w:r>
            </w:del>
          </w:p>
        </w:tc>
        <w:tc>
          <w:tcPr>
            <w:tcW w:w="1740" w:type="dxa"/>
          </w:tcPr>
          <w:p w14:paraId="0898E2F0" w14:textId="21DE9B32" w:rsidR="00594A8D" w:rsidRPr="00290107" w:rsidDel="007B7D01" w:rsidRDefault="00594A8D" w:rsidP="001F3EA5">
            <w:pPr>
              <w:spacing w:line="480" w:lineRule="auto"/>
              <w:jc w:val="both"/>
              <w:rPr>
                <w:del w:id="893" w:author="Dancik,Garrett M.(Computer Science)" w:date="2023-04-23T11:38:00Z"/>
                <w:rFonts w:ascii="Times New Roman" w:hAnsi="Times New Roman" w:cs="Times New Roman"/>
                <w:sz w:val="24"/>
                <w:szCs w:val="24"/>
                <w:rPrChange w:id="894" w:author="Michael Larbi" w:date="2023-05-05T09:17:00Z">
                  <w:rPr>
                    <w:del w:id="895" w:author="Dancik,Garrett M.(Computer Science)" w:date="2023-04-23T11:38:00Z"/>
                    <w:rFonts w:ascii="Times New Roman" w:hAnsi="Times New Roman" w:cs="Times New Roman"/>
                  </w:rPr>
                </w:rPrChange>
              </w:rPr>
            </w:pPr>
            <w:del w:id="896" w:author="Dancik,Garrett M.(Computer Science)" w:date="2023-04-23T11:38:00Z">
              <w:r w:rsidRPr="00290107" w:rsidDel="007B7D01">
                <w:rPr>
                  <w:rFonts w:ascii="Times New Roman" w:hAnsi="Times New Roman" w:cs="Times New Roman"/>
                  <w:sz w:val="24"/>
                  <w:szCs w:val="24"/>
                  <w:rPrChange w:id="897" w:author="Michael Larbi" w:date="2023-05-05T09:17:00Z">
                    <w:rPr>
                      <w:rFonts w:ascii="Times New Roman" w:hAnsi="Times New Roman" w:cs="Times New Roman"/>
                    </w:rPr>
                  </w:rPrChange>
                </w:rPr>
                <w:delText>Set a date with faculty for the project</w:delText>
              </w:r>
            </w:del>
          </w:p>
        </w:tc>
        <w:tc>
          <w:tcPr>
            <w:tcW w:w="1301" w:type="dxa"/>
          </w:tcPr>
          <w:p w14:paraId="6C46BD9E" w14:textId="0B028B30" w:rsidR="00594A8D" w:rsidRPr="00290107" w:rsidDel="007B7D01" w:rsidRDefault="00594A8D" w:rsidP="001F3EA5">
            <w:pPr>
              <w:spacing w:line="480" w:lineRule="auto"/>
              <w:jc w:val="both"/>
              <w:rPr>
                <w:del w:id="898" w:author="Dancik,Garrett M.(Computer Science)" w:date="2023-04-23T11:38:00Z"/>
                <w:rFonts w:ascii="Times New Roman" w:hAnsi="Times New Roman" w:cs="Times New Roman"/>
                <w:sz w:val="24"/>
                <w:szCs w:val="24"/>
                <w:rPrChange w:id="899" w:author="Michael Larbi" w:date="2023-05-05T09:17:00Z">
                  <w:rPr>
                    <w:del w:id="900" w:author="Dancik,Garrett M.(Computer Science)" w:date="2023-04-23T11:38:00Z"/>
                    <w:rFonts w:ascii="Times New Roman" w:hAnsi="Times New Roman" w:cs="Times New Roman"/>
                  </w:rPr>
                </w:rPrChange>
              </w:rPr>
            </w:pPr>
            <w:del w:id="901" w:author="Dancik,Garrett M.(Computer Science)" w:date="2023-04-23T11:38:00Z">
              <w:r w:rsidRPr="00290107" w:rsidDel="007B7D01">
                <w:rPr>
                  <w:rFonts w:ascii="Times New Roman" w:hAnsi="Times New Roman" w:cs="Times New Roman"/>
                  <w:sz w:val="24"/>
                  <w:szCs w:val="24"/>
                  <w:rPrChange w:id="902" w:author="Michael Larbi" w:date="2023-05-05T09:17:00Z">
                    <w:rPr>
                      <w:rFonts w:ascii="Times New Roman" w:hAnsi="Times New Roman" w:cs="Times New Roman"/>
                    </w:rPr>
                  </w:rPrChange>
                </w:rPr>
                <w:delText>Research project execution</w:delText>
              </w:r>
            </w:del>
          </w:p>
        </w:tc>
        <w:tc>
          <w:tcPr>
            <w:tcW w:w="1710" w:type="dxa"/>
          </w:tcPr>
          <w:p w14:paraId="70E54B95" w14:textId="1E7B69B8" w:rsidR="00594A8D" w:rsidRPr="00290107" w:rsidDel="007B7D01" w:rsidRDefault="00594A8D" w:rsidP="001F3EA5">
            <w:pPr>
              <w:spacing w:line="480" w:lineRule="auto"/>
              <w:jc w:val="both"/>
              <w:rPr>
                <w:del w:id="903" w:author="Dancik,Garrett M.(Computer Science)" w:date="2023-04-23T11:38:00Z"/>
                <w:rFonts w:ascii="Times New Roman" w:hAnsi="Times New Roman" w:cs="Times New Roman"/>
                <w:sz w:val="24"/>
                <w:szCs w:val="24"/>
                <w:rPrChange w:id="904" w:author="Michael Larbi" w:date="2023-05-05T09:17:00Z">
                  <w:rPr>
                    <w:del w:id="905" w:author="Dancik,Garrett M.(Computer Science)" w:date="2023-04-23T11:38:00Z"/>
                    <w:rFonts w:ascii="Times New Roman" w:hAnsi="Times New Roman" w:cs="Times New Roman"/>
                  </w:rPr>
                </w:rPrChange>
              </w:rPr>
            </w:pPr>
            <w:del w:id="906" w:author="Dancik,Garrett M.(Computer Science)" w:date="2023-04-23T11:38:00Z">
              <w:r w:rsidRPr="00290107" w:rsidDel="007B7D01">
                <w:rPr>
                  <w:rFonts w:ascii="Times New Roman" w:hAnsi="Times New Roman" w:cs="Times New Roman"/>
                  <w:sz w:val="24"/>
                  <w:szCs w:val="24"/>
                  <w:rPrChange w:id="907" w:author="Michael Larbi" w:date="2023-05-05T09:17:00Z">
                    <w:rPr>
                      <w:rFonts w:ascii="Times New Roman" w:hAnsi="Times New Roman" w:cs="Times New Roman"/>
                    </w:rPr>
                  </w:rPrChange>
                </w:rPr>
                <w:delText>Data Analysis, discussion &amp;</w:delText>
              </w:r>
            </w:del>
          </w:p>
          <w:p w14:paraId="279196A1" w14:textId="5754E5C5" w:rsidR="00594A8D" w:rsidRPr="00290107" w:rsidDel="007B7D01" w:rsidRDefault="00594A8D" w:rsidP="001F3EA5">
            <w:pPr>
              <w:spacing w:line="480" w:lineRule="auto"/>
              <w:jc w:val="both"/>
              <w:rPr>
                <w:del w:id="908" w:author="Dancik,Garrett M.(Computer Science)" w:date="2023-04-23T11:38:00Z"/>
                <w:rFonts w:ascii="Times New Roman" w:hAnsi="Times New Roman" w:cs="Times New Roman"/>
                <w:sz w:val="24"/>
                <w:szCs w:val="24"/>
                <w:rPrChange w:id="909" w:author="Michael Larbi" w:date="2023-05-05T09:17:00Z">
                  <w:rPr>
                    <w:del w:id="910" w:author="Dancik,Garrett M.(Computer Science)" w:date="2023-04-23T11:38:00Z"/>
                    <w:rFonts w:ascii="Times New Roman" w:hAnsi="Times New Roman" w:cs="Times New Roman"/>
                  </w:rPr>
                </w:rPrChange>
              </w:rPr>
            </w:pPr>
            <w:del w:id="911" w:author="Dancik,Garrett M.(Computer Science)" w:date="2023-04-23T11:38:00Z">
              <w:r w:rsidRPr="00290107" w:rsidDel="007B7D01">
                <w:rPr>
                  <w:rFonts w:ascii="Times New Roman" w:hAnsi="Times New Roman" w:cs="Times New Roman"/>
                  <w:sz w:val="24"/>
                  <w:szCs w:val="24"/>
                  <w:rPrChange w:id="912" w:author="Michael Larbi" w:date="2023-05-05T09:17:00Z">
                    <w:rPr>
                      <w:rFonts w:ascii="Times New Roman" w:hAnsi="Times New Roman" w:cs="Times New Roman"/>
                    </w:rPr>
                  </w:rPrChange>
                </w:rPr>
                <w:delText xml:space="preserve">Conclusion  </w:delText>
              </w:r>
            </w:del>
          </w:p>
        </w:tc>
        <w:tc>
          <w:tcPr>
            <w:tcW w:w="1440" w:type="dxa"/>
          </w:tcPr>
          <w:p w14:paraId="174C6FF0" w14:textId="5C344462" w:rsidR="00594A8D" w:rsidRPr="00290107" w:rsidDel="007B7D01" w:rsidRDefault="00594A8D" w:rsidP="001F3EA5">
            <w:pPr>
              <w:spacing w:line="480" w:lineRule="auto"/>
              <w:jc w:val="both"/>
              <w:rPr>
                <w:del w:id="913" w:author="Dancik,Garrett M.(Computer Science)" w:date="2023-04-23T11:38:00Z"/>
                <w:rFonts w:ascii="Times New Roman" w:hAnsi="Times New Roman" w:cs="Times New Roman"/>
                <w:sz w:val="24"/>
                <w:szCs w:val="24"/>
                <w:rPrChange w:id="914" w:author="Michael Larbi" w:date="2023-05-05T09:17:00Z">
                  <w:rPr>
                    <w:del w:id="915" w:author="Dancik,Garrett M.(Computer Science)" w:date="2023-04-23T11:38:00Z"/>
                    <w:rFonts w:ascii="Times New Roman" w:hAnsi="Times New Roman" w:cs="Times New Roman"/>
                  </w:rPr>
                </w:rPrChange>
              </w:rPr>
            </w:pPr>
            <w:del w:id="916" w:author="Dancik,Garrett M.(Computer Science)" w:date="2023-04-23T11:38:00Z">
              <w:r w:rsidRPr="00290107" w:rsidDel="007B7D01">
                <w:rPr>
                  <w:rFonts w:ascii="Times New Roman" w:hAnsi="Times New Roman" w:cs="Times New Roman"/>
                  <w:sz w:val="24"/>
                  <w:szCs w:val="24"/>
                  <w:rPrChange w:id="917" w:author="Michael Larbi" w:date="2023-05-05T09:17:00Z">
                    <w:rPr>
                      <w:rFonts w:ascii="Times New Roman" w:hAnsi="Times New Roman" w:cs="Times New Roman"/>
                    </w:rPr>
                  </w:rPrChange>
                </w:rPr>
                <w:delText>Drafting of research outcomes</w:delText>
              </w:r>
            </w:del>
          </w:p>
        </w:tc>
        <w:tc>
          <w:tcPr>
            <w:tcW w:w="1638" w:type="dxa"/>
          </w:tcPr>
          <w:p w14:paraId="6A6F0EAB" w14:textId="45EAB919" w:rsidR="00594A8D" w:rsidRPr="00290107" w:rsidDel="007B7D01" w:rsidRDefault="00594A8D" w:rsidP="001F3EA5">
            <w:pPr>
              <w:spacing w:line="480" w:lineRule="auto"/>
              <w:jc w:val="both"/>
              <w:rPr>
                <w:del w:id="918" w:author="Dancik,Garrett M.(Computer Science)" w:date="2023-04-23T11:38:00Z"/>
                <w:rFonts w:ascii="Times New Roman" w:hAnsi="Times New Roman" w:cs="Times New Roman"/>
                <w:sz w:val="24"/>
                <w:szCs w:val="24"/>
                <w:rPrChange w:id="919" w:author="Michael Larbi" w:date="2023-05-05T09:17:00Z">
                  <w:rPr>
                    <w:del w:id="920" w:author="Dancik,Garrett M.(Computer Science)" w:date="2023-04-23T11:38:00Z"/>
                    <w:rFonts w:ascii="Times New Roman" w:hAnsi="Times New Roman" w:cs="Times New Roman"/>
                  </w:rPr>
                </w:rPrChange>
              </w:rPr>
            </w:pPr>
            <w:del w:id="921" w:author="Dancik,Garrett M.(Computer Science)" w:date="2023-04-23T11:38:00Z">
              <w:r w:rsidRPr="00290107" w:rsidDel="007B7D01">
                <w:rPr>
                  <w:rFonts w:ascii="Times New Roman" w:hAnsi="Times New Roman" w:cs="Times New Roman"/>
                  <w:sz w:val="24"/>
                  <w:szCs w:val="24"/>
                  <w:rPrChange w:id="922" w:author="Michael Larbi" w:date="2023-05-05T09:17:00Z">
                    <w:rPr>
                      <w:rFonts w:ascii="Times New Roman" w:hAnsi="Times New Roman" w:cs="Times New Roman"/>
                    </w:rPr>
                  </w:rPrChange>
                </w:rPr>
                <w:delText>Project submission</w:delText>
              </w:r>
            </w:del>
          </w:p>
        </w:tc>
      </w:tr>
    </w:tbl>
    <w:p w14:paraId="19450CA2" w14:textId="1B57830D" w:rsidR="005F5D9C" w:rsidRPr="00290107" w:rsidDel="007B7D01" w:rsidRDefault="005F5D9C" w:rsidP="001F3EA5">
      <w:pPr>
        <w:spacing w:line="480" w:lineRule="auto"/>
        <w:rPr>
          <w:del w:id="923" w:author="Dancik,Garrett M.(Computer Science)" w:date="2023-04-23T11:38:00Z"/>
          <w:rFonts w:ascii="Times New Roman" w:hAnsi="Times New Roman" w:cs="Times New Roman"/>
          <w:sz w:val="24"/>
          <w:szCs w:val="24"/>
          <w:rPrChange w:id="924" w:author="Michael Larbi" w:date="2023-05-05T09:17:00Z">
            <w:rPr>
              <w:del w:id="925" w:author="Dancik,Garrett M.(Computer Science)" w:date="2023-04-23T11:38:00Z"/>
              <w:rFonts w:ascii="Times New Roman" w:hAnsi="Times New Roman" w:cs="Times New Roman"/>
            </w:rPr>
          </w:rPrChange>
        </w:rPr>
      </w:pPr>
    </w:p>
    <w:p w14:paraId="1C519BAB" w14:textId="1CA4125C" w:rsidR="001E4B50" w:rsidRPr="00290107" w:rsidDel="007B7D01" w:rsidRDefault="001E4B50" w:rsidP="001F3EA5">
      <w:pPr>
        <w:spacing w:line="480" w:lineRule="auto"/>
        <w:rPr>
          <w:del w:id="926" w:author="Dancik,Garrett M.(Computer Science)" w:date="2023-04-23T11:38:00Z"/>
          <w:rFonts w:ascii="Times New Roman" w:hAnsi="Times New Roman" w:cs="Times New Roman"/>
          <w:sz w:val="24"/>
          <w:szCs w:val="24"/>
          <w:rPrChange w:id="927" w:author="Michael Larbi" w:date="2023-05-05T09:17:00Z">
            <w:rPr>
              <w:del w:id="928" w:author="Dancik,Garrett M.(Computer Science)" w:date="2023-04-23T11:38:00Z"/>
              <w:rFonts w:ascii="Times New Roman" w:hAnsi="Times New Roman" w:cs="Times New Roman"/>
            </w:rPr>
          </w:rPrChange>
        </w:rPr>
      </w:pPr>
      <w:del w:id="929" w:author="Dancik,Garrett M.(Computer Science)" w:date="2023-04-23T11:38:00Z">
        <w:r w:rsidRPr="00290107" w:rsidDel="007B7D01">
          <w:rPr>
            <w:rFonts w:ascii="Times New Roman" w:hAnsi="Times New Roman" w:cs="Times New Roman"/>
            <w:sz w:val="24"/>
            <w:szCs w:val="24"/>
            <w:rPrChange w:id="930" w:author="Michael Larbi" w:date="2023-05-05T09:17:00Z">
              <w:rPr>
                <w:rFonts w:ascii="Times New Roman" w:hAnsi="Times New Roman" w:cs="Times New Roman"/>
              </w:rPr>
            </w:rPrChange>
          </w:rPr>
          <w:delText>Process</w:delText>
        </w:r>
        <w:r w:rsidR="0024453B" w:rsidRPr="00290107" w:rsidDel="007B7D01">
          <w:rPr>
            <w:rFonts w:ascii="Times New Roman" w:hAnsi="Times New Roman" w:cs="Times New Roman"/>
            <w:sz w:val="24"/>
            <w:szCs w:val="24"/>
            <w:rPrChange w:id="931" w:author="Michael Larbi" w:date="2023-05-05T09:17:00Z">
              <w:rPr>
                <w:rFonts w:ascii="Times New Roman" w:hAnsi="Times New Roman" w:cs="Times New Roman"/>
              </w:rPr>
            </w:rPrChange>
          </w:rPr>
          <w:delText>es:</w:delText>
        </w:r>
      </w:del>
    </w:p>
    <w:p w14:paraId="1F5C1D17" w14:textId="203E2AA9" w:rsidR="006D236C" w:rsidRPr="00290107" w:rsidDel="007B7D01" w:rsidRDefault="006D236C" w:rsidP="001F3EA5">
      <w:pPr>
        <w:pStyle w:val="ListParagraph"/>
        <w:numPr>
          <w:ilvl w:val="0"/>
          <w:numId w:val="4"/>
        </w:numPr>
        <w:tabs>
          <w:tab w:val="num" w:pos="1440"/>
        </w:tabs>
        <w:spacing w:line="480" w:lineRule="auto"/>
        <w:rPr>
          <w:del w:id="932" w:author="Dancik,Garrett M.(Computer Science)" w:date="2023-04-23T11:38:00Z"/>
          <w:rPrChange w:id="933" w:author="Michael Larbi" w:date="2023-05-05T09:17:00Z">
            <w:rPr>
              <w:del w:id="934" w:author="Dancik,Garrett M.(Computer Science)" w:date="2023-04-23T11:38:00Z"/>
              <w:sz w:val="22"/>
              <w:szCs w:val="22"/>
            </w:rPr>
          </w:rPrChange>
        </w:rPr>
      </w:pPr>
      <w:del w:id="935" w:author="Dancik,Garrett M.(Computer Science)" w:date="2023-04-23T11:38:00Z">
        <w:r w:rsidRPr="00155E9A" w:rsidDel="007B7D01">
          <w:delText>Bar graphs</w:delText>
        </w:r>
        <w:r w:rsidR="00AE70A3" w:rsidRPr="00155E9A" w:rsidDel="007B7D01">
          <w:delText xml:space="preserve"> and scatter plots</w:delText>
        </w:r>
        <w:r w:rsidRPr="00155E9A" w:rsidDel="007B7D01">
          <w:delText xml:space="preserve"> were used in illustrating the type of experiences</w:delText>
        </w:r>
        <w:r w:rsidR="004927E7" w:rsidRPr="00155E9A" w:rsidDel="007B7D01">
          <w:delText xml:space="preserve"> and preference</w:delText>
        </w:r>
        <w:r w:rsidRPr="00155E9A" w:rsidDel="007B7D01">
          <w:delText xml:space="preserve"> </w:delText>
        </w:r>
        <w:r w:rsidR="00C16667" w:rsidRPr="00155E9A" w:rsidDel="007B7D01">
          <w:delText xml:space="preserve">levels </w:delText>
        </w:r>
        <w:r w:rsidRPr="00155E9A" w:rsidDel="007B7D01">
          <w:delText xml:space="preserve">of students in </w:delText>
        </w:r>
        <w:r w:rsidR="007664F0" w:rsidRPr="00155E9A" w:rsidDel="007B7D01">
          <w:delText xml:space="preserve">the use of chatgpt </w:delText>
        </w:r>
        <w:r w:rsidR="004927E7" w:rsidRPr="00155E9A" w:rsidDel="007B7D01">
          <w:delText>against</w:delText>
        </w:r>
        <w:r w:rsidR="00C16667" w:rsidRPr="00155E9A" w:rsidDel="007B7D01">
          <w:delText xml:space="preserve"> w3schools </w:delText>
        </w:r>
        <w:r w:rsidRPr="00155E9A" w:rsidDel="007B7D01">
          <w:delText>on a scale of 1-10</w:delText>
        </w:r>
      </w:del>
    </w:p>
    <w:p w14:paraId="2BD4B726" w14:textId="08B0CF8A" w:rsidR="006D236C" w:rsidRPr="00290107" w:rsidDel="007B7D01" w:rsidRDefault="006D236C" w:rsidP="001F3EA5">
      <w:pPr>
        <w:pStyle w:val="ListParagraph"/>
        <w:numPr>
          <w:ilvl w:val="0"/>
          <w:numId w:val="4"/>
        </w:numPr>
        <w:tabs>
          <w:tab w:val="num" w:pos="1440"/>
        </w:tabs>
        <w:spacing w:line="480" w:lineRule="auto"/>
        <w:rPr>
          <w:del w:id="936" w:author="Dancik,Garrett M.(Computer Science)" w:date="2023-04-23T11:38:00Z"/>
          <w:rPrChange w:id="937" w:author="Michael Larbi" w:date="2023-05-05T09:17:00Z">
            <w:rPr>
              <w:del w:id="938" w:author="Dancik,Garrett M.(Computer Science)" w:date="2023-04-23T11:38:00Z"/>
              <w:sz w:val="22"/>
              <w:szCs w:val="22"/>
            </w:rPr>
          </w:rPrChange>
        </w:rPr>
      </w:pPr>
      <w:del w:id="939" w:author="Dancik,Garrett M.(Computer Science)" w:date="2023-04-23T11:38:00Z">
        <w:r w:rsidRPr="00155E9A" w:rsidDel="007B7D01">
          <w:delText>Figures and tables were</w:delText>
        </w:r>
        <w:r w:rsidR="00DC78C9" w:rsidRPr="00155E9A" w:rsidDel="007B7D01">
          <w:delText xml:space="preserve"> also</w:delText>
        </w:r>
        <w:r w:rsidRPr="00155E9A" w:rsidDel="007B7D01">
          <w:delText xml:space="preserve"> used to describe the </w:delText>
        </w:r>
        <w:r w:rsidR="00DC78C9" w:rsidRPr="00155E9A" w:rsidDel="007B7D01">
          <w:delText>results.</w:delText>
        </w:r>
      </w:del>
    </w:p>
    <w:p w14:paraId="1A8304B3" w14:textId="4B21663E" w:rsidR="006D236C" w:rsidRPr="00290107" w:rsidDel="007B7D01" w:rsidRDefault="006D236C" w:rsidP="001F3EA5">
      <w:pPr>
        <w:pStyle w:val="ListParagraph"/>
        <w:numPr>
          <w:ilvl w:val="0"/>
          <w:numId w:val="4"/>
        </w:numPr>
        <w:tabs>
          <w:tab w:val="num" w:pos="1440"/>
        </w:tabs>
        <w:spacing w:line="480" w:lineRule="auto"/>
        <w:rPr>
          <w:del w:id="940" w:author="Dancik,Garrett M.(Computer Science)" w:date="2023-04-23T11:38:00Z"/>
          <w:rPrChange w:id="941" w:author="Michael Larbi" w:date="2023-05-05T09:17:00Z">
            <w:rPr>
              <w:del w:id="942" w:author="Dancik,Garrett M.(Computer Science)" w:date="2023-04-23T11:38:00Z"/>
              <w:sz w:val="22"/>
              <w:szCs w:val="22"/>
            </w:rPr>
          </w:rPrChange>
        </w:rPr>
      </w:pPr>
      <w:del w:id="943" w:author="Dancik,Garrett M.(Computer Science)" w:date="2023-04-23T11:38:00Z">
        <w:r w:rsidRPr="00155E9A" w:rsidDel="007B7D01">
          <w:delText>R programming on data was used to do statistical analysis and the Final results of Potentials versus Experience were derived as well as potentials in contrast to challenges.</w:delText>
        </w:r>
      </w:del>
    </w:p>
    <w:p w14:paraId="54E8E07E" w14:textId="7D802EDF" w:rsidR="007F0703" w:rsidRPr="00290107" w:rsidDel="007B7D01" w:rsidRDefault="00CC023C" w:rsidP="001F3EA5">
      <w:pPr>
        <w:tabs>
          <w:tab w:val="num" w:pos="1440"/>
        </w:tabs>
        <w:spacing w:line="480" w:lineRule="auto"/>
        <w:rPr>
          <w:del w:id="944" w:author="Dancik,Garrett M.(Computer Science)" w:date="2023-04-23T11:38:00Z"/>
          <w:rFonts w:ascii="Times New Roman" w:hAnsi="Times New Roman" w:cs="Times New Roman"/>
          <w:sz w:val="24"/>
          <w:szCs w:val="24"/>
          <w:rPrChange w:id="945" w:author="Michael Larbi" w:date="2023-05-05T09:17:00Z">
            <w:rPr>
              <w:del w:id="946" w:author="Dancik,Garrett M.(Computer Science)" w:date="2023-04-23T11:38:00Z"/>
              <w:rFonts w:ascii="Times New Roman" w:hAnsi="Times New Roman" w:cs="Times New Roman"/>
            </w:rPr>
          </w:rPrChange>
        </w:rPr>
      </w:pPr>
      <w:del w:id="947" w:author="Dancik,Garrett M.(Computer Science)" w:date="2023-04-23T11:38:00Z">
        <w:r w:rsidRPr="00290107" w:rsidDel="007B7D01">
          <w:rPr>
            <w:rFonts w:ascii="Times New Roman" w:hAnsi="Times New Roman" w:cs="Times New Roman"/>
            <w:sz w:val="24"/>
            <w:szCs w:val="24"/>
            <w:rPrChange w:id="948" w:author="Michael Larbi" w:date="2023-05-05T09:17:00Z">
              <w:rPr>
                <w:rFonts w:ascii="Times New Roman" w:hAnsi="Times New Roman" w:cs="Times New Roman"/>
              </w:rPr>
            </w:rPrChange>
          </w:rPr>
          <w:delText>Questions:</w:delText>
        </w:r>
      </w:del>
    </w:p>
    <w:p w14:paraId="5B8C27F3" w14:textId="506017E5" w:rsidR="005041C6" w:rsidRPr="00290107" w:rsidRDefault="005041C6" w:rsidP="001F3EA5">
      <w:pPr>
        <w:tabs>
          <w:tab w:val="num" w:pos="1440"/>
        </w:tabs>
        <w:spacing w:line="480" w:lineRule="auto"/>
        <w:rPr>
          <w:rFonts w:ascii="Times New Roman" w:hAnsi="Times New Roman" w:cs="Times New Roman"/>
          <w:sz w:val="24"/>
          <w:szCs w:val="24"/>
          <w:rPrChange w:id="949" w:author="Michael Larbi" w:date="2023-05-05T09:17:00Z">
            <w:rPr>
              <w:rFonts w:ascii="Times New Roman" w:hAnsi="Times New Roman" w:cs="Times New Roman"/>
            </w:rPr>
          </w:rPrChange>
        </w:rPr>
      </w:pPr>
      <w:r w:rsidRPr="00290107">
        <w:rPr>
          <w:rFonts w:ascii="Times New Roman" w:hAnsi="Times New Roman" w:cs="Times New Roman"/>
          <w:sz w:val="24"/>
          <w:szCs w:val="24"/>
          <w:rPrChange w:id="950" w:author="Michael Larbi" w:date="2023-05-05T09:17:00Z">
            <w:rPr>
              <w:rFonts w:ascii="Times New Roman" w:hAnsi="Times New Roman" w:cs="Times New Roman"/>
            </w:rPr>
          </w:rPrChange>
        </w:rPr>
        <w:t>Sample</w:t>
      </w:r>
      <w:r w:rsidR="00EA7B60" w:rsidRPr="00290107">
        <w:rPr>
          <w:rFonts w:ascii="Times New Roman" w:hAnsi="Times New Roman" w:cs="Times New Roman"/>
          <w:sz w:val="24"/>
          <w:szCs w:val="24"/>
          <w:rPrChange w:id="951" w:author="Michael Larbi" w:date="2023-05-05T09:17:00Z">
            <w:rPr>
              <w:rFonts w:ascii="Times New Roman" w:hAnsi="Times New Roman" w:cs="Times New Roman"/>
            </w:rPr>
          </w:rPrChange>
        </w:rPr>
        <w:t xml:space="preserve"> questions</w:t>
      </w:r>
      <w:r w:rsidRPr="00290107">
        <w:rPr>
          <w:rFonts w:ascii="Times New Roman" w:hAnsi="Times New Roman" w:cs="Times New Roman"/>
          <w:sz w:val="24"/>
          <w:szCs w:val="24"/>
          <w:rPrChange w:id="952" w:author="Michael Larbi" w:date="2023-05-05T09:17:00Z">
            <w:rPr>
              <w:rFonts w:ascii="Times New Roman" w:hAnsi="Times New Roman" w:cs="Times New Roman"/>
            </w:rPr>
          </w:rPrChange>
        </w:rPr>
        <w:t xml:space="preserve"> that students were asked includes the following:</w:t>
      </w:r>
    </w:p>
    <w:p w14:paraId="13E635D4" w14:textId="7B1B5893" w:rsidR="00CC023C" w:rsidRPr="00290107" w:rsidRDefault="00CC023C" w:rsidP="001F3EA5">
      <w:pPr>
        <w:pStyle w:val="ListParagraph"/>
        <w:numPr>
          <w:ilvl w:val="0"/>
          <w:numId w:val="5"/>
        </w:numPr>
        <w:spacing w:line="480" w:lineRule="auto"/>
        <w:rPr>
          <w:rPrChange w:id="953" w:author="Michael Larbi" w:date="2023-05-05T09:17:00Z">
            <w:rPr>
              <w:sz w:val="22"/>
              <w:szCs w:val="22"/>
            </w:rPr>
          </w:rPrChange>
        </w:rPr>
      </w:pPr>
      <w:r w:rsidRPr="00290107">
        <w:rPr>
          <w:rPrChange w:id="954" w:author="Michael Larbi" w:date="2023-05-05T09:17:00Z">
            <w:rPr>
              <w:sz w:val="22"/>
              <w:szCs w:val="22"/>
            </w:rPr>
          </w:rPrChange>
        </w:rPr>
        <w:lastRenderedPageBreak/>
        <w:t>How much experience do you have with Python? (</w:t>
      </w:r>
      <w:r w:rsidR="00045F65" w:rsidRPr="00290107">
        <w:rPr>
          <w:rPrChange w:id="955" w:author="Michael Larbi" w:date="2023-05-05T09:17:00Z">
            <w:rPr>
              <w:sz w:val="22"/>
              <w:szCs w:val="22"/>
            </w:rPr>
          </w:rPrChange>
        </w:rPr>
        <w:t>Bar</w:t>
      </w:r>
      <w:r w:rsidRPr="00290107">
        <w:rPr>
          <w:rPrChange w:id="956" w:author="Michael Larbi" w:date="2023-05-05T09:17:00Z">
            <w:rPr>
              <w:sz w:val="22"/>
              <w:szCs w:val="22"/>
            </w:rPr>
          </w:rPrChange>
        </w:rPr>
        <w:t xml:space="preserve"> graph)</w:t>
      </w:r>
    </w:p>
    <w:p w14:paraId="01ABBE11" w14:textId="35DD103D" w:rsidR="00CC023C" w:rsidRPr="00290107" w:rsidDel="008F48AD" w:rsidRDefault="00CC023C" w:rsidP="001F3EA5">
      <w:pPr>
        <w:pStyle w:val="ListParagraph"/>
        <w:numPr>
          <w:ilvl w:val="1"/>
          <w:numId w:val="5"/>
        </w:numPr>
        <w:spacing w:line="480" w:lineRule="auto"/>
        <w:rPr>
          <w:del w:id="957" w:author="Michael Larbi" w:date="2023-05-06T09:19:00Z"/>
          <w:rPrChange w:id="958" w:author="Michael Larbi" w:date="2023-05-05T09:17:00Z">
            <w:rPr>
              <w:del w:id="959" w:author="Michael Larbi" w:date="2023-05-06T09:19:00Z"/>
              <w:sz w:val="22"/>
              <w:szCs w:val="22"/>
            </w:rPr>
          </w:rPrChange>
        </w:rPr>
      </w:pPr>
      <w:del w:id="960" w:author="Michael Larbi" w:date="2023-05-06T09:19:00Z">
        <w:r w:rsidRPr="00407000" w:rsidDel="008F48AD">
          <w:delText>Preference for learning?</w:delText>
        </w:r>
      </w:del>
    </w:p>
    <w:p w14:paraId="16022462" w14:textId="0DAC59FA" w:rsidR="00CC023C" w:rsidRPr="00290107" w:rsidRDefault="00CC023C" w:rsidP="001F3EA5">
      <w:pPr>
        <w:pStyle w:val="ListParagraph"/>
        <w:numPr>
          <w:ilvl w:val="1"/>
          <w:numId w:val="5"/>
        </w:numPr>
        <w:spacing w:line="480" w:lineRule="auto"/>
        <w:rPr>
          <w:rPrChange w:id="961" w:author="Michael Larbi" w:date="2023-05-05T09:17:00Z">
            <w:rPr>
              <w:sz w:val="22"/>
              <w:szCs w:val="22"/>
            </w:rPr>
          </w:rPrChange>
        </w:rPr>
      </w:pPr>
      <w:r w:rsidRPr="00290107">
        <w:rPr>
          <w:rPrChange w:id="962" w:author="Michael Larbi" w:date="2023-05-05T09:17:00Z">
            <w:rPr>
              <w:sz w:val="22"/>
              <w:szCs w:val="22"/>
            </w:rPr>
          </w:rPrChange>
        </w:rPr>
        <w:t xml:space="preserve">Which </w:t>
      </w:r>
      <w:del w:id="963" w:author="Michael Larbi" w:date="2023-05-06T11:41:00Z">
        <w:r w:rsidRPr="00290107" w:rsidDel="001071A4">
          <w:rPr>
            <w:rPrChange w:id="964" w:author="Michael Larbi" w:date="2023-05-05T09:17:00Z">
              <w:rPr>
                <w:sz w:val="22"/>
                <w:szCs w:val="22"/>
              </w:rPr>
            </w:rPrChange>
          </w:rPr>
          <w:delText xml:space="preserve">had </w:delText>
        </w:r>
      </w:del>
      <w:ins w:id="965" w:author="Michael Larbi" w:date="2023-05-06T09:21:00Z">
        <w:r w:rsidR="005F5A63">
          <w:t>one</w:t>
        </w:r>
      </w:ins>
      <w:ins w:id="966" w:author="Michael Larbi" w:date="2023-05-06T11:41:00Z">
        <w:r w:rsidR="001071A4">
          <w:t xml:space="preserve"> provided</w:t>
        </w:r>
      </w:ins>
      <w:ins w:id="967" w:author="Michael Larbi" w:date="2023-05-06T09:21:00Z">
        <w:r w:rsidR="005F5A63">
          <w:t xml:space="preserve"> </w:t>
        </w:r>
      </w:ins>
      <w:r w:rsidRPr="00290107">
        <w:rPr>
          <w:rPrChange w:id="968" w:author="Michael Larbi" w:date="2023-05-05T09:17:00Z">
            <w:rPr>
              <w:sz w:val="22"/>
              <w:szCs w:val="22"/>
            </w:rPr>
          </w:rPrChange>
        </w:rPr>
        <w:t>more information?</w:t>
      </w:r>
    </w:p>
    <w:p w14:paraId="6C21F443" w14:textId="1CC8C780" w:rsidR="006D236C" w:rsidRPr="001071A4" w:rsidDel="001071A4" w:rsidRDefault="00CC023C" w:rsidP="001F3EA5">
      <w:pPr>
        <w:pStyle w:val="ListParagraph"/>
        <w:numPr>
          <w:ilvl w:val="1"/>
          <w:numId w:val="5"/>
        </w:numPr>
        <w:spacing w:line="480" w:lineRule="auto"/>
        <w:rPr>
          <w:del w:id="969" w:author="Michael Larbi" w:date="2023-05-06T11:41:00Z"/>
        </w:rPr>
      </w:pPr>
      <w:r w:rsidRPr="001071A4">
        <w:t>Overall, preference for learning? (</w:t>
      </w:r>
      <w:r w:rsidR="00690BE8" w:rsidRPr="001071A4">
        <w:t>Bar</w:t>
      </w:r>
      <w:r w:rsidRPr="001071A4">
        <w:t xml:space="preserve"> graph for overall preference vs experience)</w:t>
      </w:r>
    </w:p>
    <w:p w14:paraId="3A34BE76" w14:textId="77777777" w:rsidR="00570733" w:rsidRPr="001071A4" w:rsidRDefault="00570733">
      <w:pPr>
        <w:pStyle w:val="ListParagraph"/>
        <w:numPr>
          <w:ilvl w:val="1"/>
          <w:numId w:val="5"/>
        </w:numPr>
        <w:spacing w:line="480" w:lineRule="auto"/>
        <w:rPr>
          <w:ins w:id="970" w:author="Michael Larbi" w:date="2023-04-30T18:05:00Z"/>
          <w:b/>
          <w:bCs/>
          <w:rPrChange w:id="971" w:author="Michael Larbi" w:date="2023-05-06T11:41:00Z">
            <w:rPr>
              <w:ins w:id="972" w:author="Michael Larbi" w:date="2023-04-30T18:05:00Z"/>
            </w:rPr>
          </w:rPrChange>
        </w:rPr>
        <w:pPrChange w:id="973" w:author="Michael Larbi" w:date="2023-05-06T11:41:00Z">
          <w:pPr/>
        </w:pPrChange>
      </w:pPr>
    </w:p>
    <w:p w14:paraId="0E863BD8" w14:textId="0E60FF74" w:rsidR="005F5D9C" w:rsidRPr="00290107" w:rsidRDefault="005F5D9C" w:rsidP="005F5D9C">
      <w:pPr>
        <w:rPr>
          <w:rFonts w:ascii="Times New Roman" w:hAnsi="Times New Roman" w:cs="Times New Roman"/>
          <w:b/>
          <w:bCs/>
          <w:sz w:val="24"/>
          <w:szCs w:val="24"/>
        </w:rPr>
      </w:pPr>
      <w:r w:rsidRPr="00290107">
        <w:rPr>
          <w:rFonts w:ascii="Times New Roman" w:hAnsi="Times New Roman" w:cs="Times New Roman"/>
          <w:b/>
          <w:bCs/>
          <w:sz w:val="24"/>
          <w:szCs w:val="24"/>
        </w:rPr>
        <w:t>Results</w:t>
      </w:r>
    </w:p>
    <w:p w14:paraId="3B7B5800" w14:textId="178AAFFA" w:rsidR="002E0E65" w:rsidRPr="00290107" w:rsidRDefault="002E0E65">
      <w:pPr>
        <w:spacing w:line="480" w:lineRule="auto"/>
        <w:rPr>
          <w:ins w:id="974" w:author="Michael Larbi" w:date="2023-05-04T20:34:00Z"/>
          <w:rFonts w:ascii="Times New Roman" w:hAnsi="Times New Roman" w:cs="Times New Roman"/>
          <w:sz w:val="24"/>
          <w:szCs w:val="24"/>
        </w:rPr>
        <w:pPrChange w:id="975" w:author="Michael Larbi" w:date="2023-05-05T09:14:00Z">
          <w:pPr/>
        </w:pPrChange>
      </w:pPr>
      <w:r w:rsidRPr="00290107">
        <w:rPr>
          <w:rFonts w:ascii="Times New Roman" w:hAnsi="Times New Roman" w:cs="Times New Roman"/>
          <w:sz w:val="24"/>
          <w:szCs w:val="24"/>
        </w:rPr>
        <w:t xml:space="preserve">The </w:t>
      </w:r>
      <w:r w:rsidR="00CA7EED" w:rsidRPr="00290107">
        <w:rPr>
          <w:rFonts w:ascii="Times New Roman" w:hAnsi="Times New Roman" w:cs="Times New Roman"/>
          <w:sz w:val="24"/>
          <w:szCs w:val="24"/>
        </w:rPr>
        <w:t>response of</w:t>
      </w:r>
      <w:r w:rsidR="00561E42" w:rsidRPr="00290107">
        <w:rPr>
          <w:rFonts w:ascii="Times New Roman" w:hAnsi="Times New Roman" w:cs="Times New Roman"/>
          <w:sz w:val="24"/>
          <w:szCs w:val="24"/>
        </w:rPr>
        <w:t xml:space="preserve"> the experience and </w:t>
      </w:r>
      <w:r w:rsidR="007D2AFE" w:rsidRPr="00290107">
        <w:rPr>
          <w:rFonts w:ascii="Times New Roman" w:hAnsi="Times New Roman" w:cs="Times New Roman"/>
          <w:sz w:val="24"/>
          <w:szCs w:val="24"/>
        </w:rPr>
        <w:t xml:space="preserve">choice of preference between </w:t>
      </w:r>
      <w:ins w:id="976" w:author="Michael Larbi" w:date="2023-05-10T05:37:00Z">
        <w:r w:rsidR="00332582">
          <w:rPr>
            <w:rFonts w:ascii="Times New Roman" w:hAnsi="Times New Roman" w:cs="Times New Roman"/>
            <w:sz w:val="24"/>
            <w:szCs w:val="24"/>
          </w:rPr>
          <w:t>C</w:t>
        </w:r>
        <w:r w:rsidR="00332582" w:rsidRPr="00675F63">
          <w:rPr>
            <w:rFonts w:ascii="Times New Roman" w:hAnsi="Times New Roman" w:cs="Times New Roman"/>
            <w:sz w:val="24"/>
            <w:szCs w:val="24"/>
          </w:rPr>
          <w:t>hat</w:t>
        </w:r>
        <w:r w:rsidR="00332582">
          <w:rPr>
            <w:rFonts w:ascii="Times New Roman" w:hAnsi="Times New Roman" w:cs="Times New Roman"/>
            <w:sz w:val="24"/>
            <w:szCs w:val="24"/>
          </w:rPr>
          <w:t>GPT</w:t>
        </w:r>
      </w:ins>
      <w:del w:id="977" w:author="Michael Larbi" w:date="2023-05-10T05:37:00Z">
        <w:r w:rsidR="007D2AFE" w:rsidRPr="00290107" w:rsidDel="00332582">
          <w:rPr>
            <w:rFonts w:ascii="Times New Roman" w:hAnsi="Times New Roman" w:cs="Times New Roman"/>
            <w:sz w:val="24"/>
            <w:szCs w:val="24"/>
          </w:rPr>
          <w:delText>chatgpt</w:delText>
        </w:r>
      </w:del>
      <w:r w:rsidR="007D2AFE" w:rsidRPr="00290107">
        <w:rPr>
          <w:rFonts w:ascii="Times New Roman" w:hAnsi="Times New Roman" w:cs="Times New Roman"/>
          <w:sz w:val="24"/>
          <w:szCs w:val="24"/>
        </w:rPr>
        <w:t xml:space="preserve"> and w3schools.com</w:t>
      </w:r>
      <w:r w:rsidR="00CA7EED" w:rsidRPr="00290107">
        <w:rPr>
          <w:rFonts w:ascii="Times New Roman" w:hAnsi="Times New Roman" w:cs="Times New Roman"/>
          <w:sz w:val="24"/>
          <w:szCs w:val="24"/>
        </w:rPr>
        <w:t xml:space="preserve"> </w:t>
      </w:r>
      <w:r w:rsidR="00CF36DC" w:rsidRPr="00290107">
        <w:rPr>
          <w:rFonts w:ascii="Times New Roman" w:hAnsi="Times New Roman" w:cs="Times New Roman"/>
          <w:sz w:val="24"/>
          <w:szCs w:val="24"/>
        </w:rPr>
        <w:t xml:space="preserve">from senior computer science student </w:t>
      </w:r>
      <w:r w:rsidR="00046E58" w:rsidRPr="00290107">
        <w:rPr>
          <w:rFonts w:ascii="Times New Roman" w:hAnsi="Times New Roman" w:cs="Times New Roman"/>
          <w:sz w:val="24"/>
          <w:szCs w:val="24"/>
        </w:rPr>
        <w:t xml:space="preserve">at Eastern Connecticut State University </w:t>
      </w:r>
      <w:r w:rsidR="00FA4E41" w:rsidRPr="00290107">
        <w:rPr>
          <w:rFonts w:ascii="Times New Roman" w:hAnsi="Times New Roman" w:cs="Times New Roman"/>
          <w:sz w:val="24"/>
          <w:szCs w:val="24"/>
        </w:rPr>
        <w:t>2023 spring semest</w:t>
      </w:r>
      <w:r w:rsidR="00E2022B" w:rsidRPr="00290107">
        <w:rPr>
          <w:rFonts w:ascii="Times New Roman" w:hAnsi="Times New Roman" w:cs="Times New Roman"/>
          <w:sz w:val="24"/>
          <w:szCs w:val="24"/>
        </w:rPr>
        <w:t xml:space="preserve">er, </w:t>
      </w:r>
      <w:r w:rsidR="00CA7EED" w:rsidRPr="00290107">
        <w:rPr>
          <w:rFonts w:ascii="Times New Roman" w:hAnsi="Times New Roman" w:cs="Times New Roman"/>
          <w:sz w:val="24"/>
          <w:szCs w:val="24"/>
        </w:rPr>
        <w:t>class of 22 student</w:t>
      </w:r>
      <w:r w:rsidR="00E2022B" w:rsidRPr="00290107">
        <w:rPr>
          <w:rFonts w:ascii="Times New Roman" w:hAnsi="Times New Roman" w:cs="Times New Roman"/>
          <w:sz w:val="24"/>
          <w:szCs w:val="24"/>
        </w:rPr>
        <w:t>s</w:t>
      </w:r>
      <w:r w:rsidR="00CA7EED" w:rsidRPr="00290107">
        <w:rPr>
          <w:rFonts w:ascii="Times New Roman" w:hAnsi="Times New Roman" w:cs="Times New Roman"/>
          <w:sz w:val="24"/>
          <w:szCs w:val="24"/>
        </w:rPr>
        <w:t xml:space="preserve"> was</w:t>
      </w:r>
      <w:r w:rsidR="00E2022B" w:rsidRPr="00290107">
        <w:rPr>
          <w:rFonts w:ascii="Times New Roman" w:hAnsi="Times New Roman" w:cs="Times New Roman"/>
          <w:sz w:val="24"/>
          <w:szCs w:val="24"/>
        </w:rPr>
        <w:t xml:space="preserve"> collected and</w:t>
      </w:r>
      <w:r w:rsidR="00CA7EED" w:rsidRPr="00290107">
        <w:rPr>
          <w:rFonts w:ascii="Times New Roman" w:hAnsi="Times New Roman" w:cs="Times New Roman"/>
          <w:sz w:val="24"/>
          <w:szCs w:val="24"/>
        </w:rPr>
        <w:t xml:space="preserve"> analyzed on </w:t>
      </w:r>
      <w:r w:rsidR="00B6720E" w:rsidRPr="00290107">
        <w:rPr>
          <w:rFonts w:ascii="Times New Roman" w:hAnsi="Times New Roman" w:cs="Times New Roman"/>
          <w:sz w:val="24"/>
          <w:szCs w:val="24"/>
        </w:rPr>
        <w:t>April 23</w:t>
      </w:r>
      <w:r w:rsidR="00B6720E" w:rsidRPr="00290107">
        <w:rPr>
          <w:rFonts w:ascii="Times New Roman" w:hAnsi="Times New Roman" w:cs="Times New Roman"/>
          <w:sz w:val="24"/>
          <w:szCs w:val="24"/>
          <w:vertAlign w:val="superscript"/>
        </w:rPr>
        <w:t>rd</w:t>
      </w:r>
      <w:r w:rsidR="00B6720E" w:rsidRPr="00290107">
        <w:rPr>
          <w:rFonts w:ascii="Times New Roman" w:hAnsi="Times New Roman" w:cs="Times New Roman"/>
          <w:sz w:val="24"/>
          <w:szCs w:val="24"/>
        </w:rPr>
        <w:t xml:space="preserve">, </w:t>
      </w:r>
      <w:r w:rsidR="00311743" w:rsidRPr="00290107">
        <w:rPr>
          <w:rFonts w:ascii="Times New Roman" w:hAnsi="Times New Roman" w:cs="Times New Roman"/>
          <w:sz w:val="24"/>
          <w:szCs w:val="24"/>
        </w:rPr>
        <w:t>2023</w:t>
      </w:r>
      <w:r w:rsidR="007E28A4" w:rsidRPr="00290107">
        <w:rPr>
          <w:rFonts w:ascii="Times New Roman" w:hAnsi="Times New Roman" w:cs="Times New Roman"/>
          <w:sz w:val="24"/>
          <w:szCs w:val="24"/>
        </w:rPr>
        <w:t>. We</w:t>
      </w:r>
      <w:r w:rsidR="00FB3FFA" w:rsidRPr="00290107">
        <w:rPr>
          <w:rFonts w:ascii="Times New Roman" w:hAnsi="Times New Roman" w:cs="Times New Roman"/>
          <w:sz w:val="24"/>
          <w:szCs w:val="24"/>
        </w:rPr>
        <w:t xml:space="preserve"> found </w:t>
      </w:r>
      <w:r w:rsidR="007E28A4" w:rsidRPr="00290107">
        <w:rPr>
          <w:rFonts w:ascii="Times New Roman" w:hAnsi="Times New Roman" w:cs="Times New Roman"/>
          <w:sz w:val="24"/>
          <w:szCs w:val="24"/>
        </w:rPr>
        <w:t xml:space="preserve">out that </w:t>
      </w:r>
      <w:ins w:id="978" w:author="Michael Larbi" w:date="2023-05-01T22:14:00Z">
        <w:r w:rsidR="002371AA" w:rsidRPr="00290107">
          <w:rPr>
            <w:rFonts w:ascii="Times New Roman" w:hAnsi="Times New Roman" w:cs="Times New Roman"/>
            <w:sz w:val="24"/>
            <w:szCs w:val="24"/>
          </w:rPr>
          <w:t>there were</w:t>
        </w:r>
      </w:ins>
      <w:ins w:id="979" w:author="Michael Larbi" w:date="2023-05-10T05:37:00Z">
        <w:r w:rsidR="00325DA4">
          <w:rPr>
            <w:rFonts w:ascii="Times New Roman" w:hAnsi="Times New Roman" w:cs="Times New Roman"/>
            <w:sz w:val="24"/>
            <w:szCs w:val="24"/>
          </w:rPr>
          <w:t xml:space="preserve"> seventeen</w:t>
        </w:r>
      </w:ins>
      <w:ins w:id="980" w:author="Michael Larbi" w:date="2023-05-01T22:14:00Z">
        <w:r w:rsidR="002371AA" w:rsidRPr="00290107">
          <w:rPr>
            <w:rFonts w:ascii="Times New Roman" w:hAnsi="Times New Roman" w:cs="Times New Roman"/>
            <w:sz w:val="24"/>
            <w:szCs w:val="24"/>
          </w:rPr>
          <w:t xml:space="preserve"> 17 students in the</w:t>
        </w:r>
      </w:ins>
      <w:ins w:id="981" w:author="Michael Larbi" w:date="2023-05-01T22:15:00Z">
        <w:r w:rsidR="002371AA" w:rsidRPr="00290107">
          <w:rPr>
            <w:rFonts w:ascii="Times New Roman" w:hAnsi="Times New Roman" w:cs="Times New Roman"/>
            <w:sz w:val="24"/>
            <w:szCs w:val="24"/>
          </w:rPr>
          <w:t xml:space="preserve"> class at the time of the survey but </w:t>
        </w:r>
      </w:ins>
      <w:ins w:id="982" w:author="Michael Larbi" w:date="2023-05-01T22:14:00Z">
        <w:r w:rsidR="0061626E" w:rsidRPr="00290107">
          <w:rPr>
            <w:rFonts w:ascii="Times New Roman" w:hAnsi="Times New Roman" w:cs="Times New Roman"/>
            <w:sz w:val="24"/>
            <w:szCs w:val="24"/>
          </w:rPr>
          <w:t>only ten</w:t>
        </w:r>
      </w:ins>
      <w:ins w:id="983" w:author="Michael Larbi" w:date="2023-05-10T05:37:00Z">
        <w:r w:rsidR="00325DA4">
          <w:rPr>
            <w:rFonts w:ascii="Times New Roman" w:hAnsi="Times New Roman" w:cs="Times New Roman"/>
            <w:sz w:val="24"/>
            <w:szCs w:val="24"/>
          </w:rPr>
          <w:t xml:space="preserve"> (10)</w:t>
        </w:r>
      </w:ins>
      <w:ins w:id="984" w:author="Michael Larbi" w:date="2023-05-01T22:14:00Z">
        <w:r w:rsidR="0061626E" w:rsidRPr="00290107">
          <w:rPr>
            <w:rFonts w:ascii="Times New Roman" w:hAnsi="Times New Roman" w:cs="Times New Roman"/>
            <w:sz w:val="24"/>
            <w:szCs w:val="24"/>
          </w:rPr>
          <w:t xml:space="preserve"> stud</w:t>
        </w:r>
      </w:ins>
      <w:ins w:id="985" w:author="Michael Larbi" w:date="2023-05-01T22:15:00Z">
        <w:r w:rsidR="002371AA" w:rsidRPr="00290107">
          <w:rPr>
            <w:rFonts w:ascii="Times New Roman" w:hAnsi="Times New Roman" w:cs="Times New Roman"/>
            <w:sz w:val="24"/>
            <w:szCs w:val="24"/>
          </w:rPr>
          <w:t>e</w:t>
        </w:r>
      </w:ins>
      <w:ins w:id="986" w:author="Michael Larbi" w:date="2023-05-01T22:14:00Z">
        <w:r w:rsidR="0061626E" w:rsidRPr="00290107">
          <w:rPr>
            <w:rFonts w:ascii="Times New Roman" w:hAnsi="Times New Roman" w:cs="Times New Roman"/>
            <w:sz w:val="24"/>
            <w:szCs w:val="24"/>
          </w:rPr>
          <w:t>n</w:t>
        </w:r>
      </w:ins>
      <w:ins w:id="987" w:author="Michael Larbi" w:date="2023-05-01T22:15:00Z">
        <w:r w:rsidR="002371AA" w:rsidRPr="00290107">
          <w:rPr>
            <w:rFonts w:ascii="Times New Roman" w:hAnsi="Times New Roman" w:cs="Times New Roman"/>
            <w:sz w:val="24"/>
            <w:szCs w:val="24"/>
          </w:rPr>
          <w:t>ts</w:t>
        </w:r>
        <w:r w:rsidR="00F93517" w:rsidRPr="00290107">
          <w:rPr>
            <w:rFonts w:ascii="Times New Roman" w:hAnsi="Times New Roman" w:cs="Times New Roman"/>
            <w:sz w:val="24"/>
            <w:szCs w:val="24"/>
          </w:rPr>
          <w:t xml:space="preserve"> participated in the survey.</w:t>
        </w:r>
      </w:ins>
      <w:del w:id="988" w:author="Michael Larbi" w:date="2023-04-30T18:09:00Z">
        <w:r w:rsidR="00311743" w:rsidRPr="00290107" w:rsidDel="00014CAE">
          <w:rPr>
            <w:rFonts w:ascii="Times New Roman" w:hAnsi="Times New Roman" w:cs="Times New Roman"/>
            <w:sz w:val="24"/>
            <w:szCs w:val="24"/>
            <w:highlight w:val="yellow"/>
          </w:rPr>
          <w:delText>[results coming]</w:delText>
        </w:r>
      </w:del>
    </w:p>
    <w:p w14:paraId="5D952EFF" w14:textId="77777777" w:rsidR="00A17397" w:rsidRPr="00290107" w:rsidRDefault="00A17397">
      <w:pPr>
        <w:spacing w:line="480" w:lineRule="auto"/>
        <w:rPr>
          <w:ins w:id="989" w:author="Michael Larbi" w:date="2023-05-04T20:34:00Z"/>
          <w:rFonts w:ascii="Times New Roman" w:hAnsi="Times New Roman" w:cs="Times New Roman"/>
          <w:sz w:val="24"/>
          <w:szCs w:val="24"/>
        </w:rPr>
        <w:pPrChange w:id="990" w:author="Michael Larbi" w:date="2023-05-05T09:14:00Z">
          <w:pPr/>
        </w:pPrChange>
      </w:pPr>
    </w:p>
    <w:p w14:paraId="25DBE14B" w14:textId="77777777" w:rsidR="00A17397" w:rsidRDefault="00A17397" w:rsidP="00A17397">
      <w:pPr>
        <w:rPr>
          <w:ins w:id="991" w:author="Michael Larbi" w:date="2023-05-04T20:34:00Z"/>
          <w:rFonts w:ascii="Times New Roman" w:hAnsi="Times New Roman" w:cs="Times New Roman"/>
          <w:sz w:val="24"/>
          <w:szCs w:val="24"/>
        </w:rPr>
      </w:pPr>
      <w:ins w:id="992" w:author="Michael Larbi" w:date="2023-05-04T20:34:00Z">
        <w:r w:rsidRPr="004D4E8A">
          <w:rPr>
            <w:rFonts w:ascii="Times New Roman" w:hAnsi="Times New Roman" w:cs="Times New Roman"/>
            <w:noProof/>
            <w:sz w:val="24"/>
            <w:szCs w:val="24"/>
          </w:rPr>
          <w:lastRenderedPageBreak/>
          <w:drawing>
            <wp:inline distT="0" distB="0" distL="0" distR="0" wp14:anchorId="727FB2BB" wp14:editId="27F8B6BB">
              <wp:extent cx="5943600" cy="4452620"/>
              <wp:effectExtent l="0" t="0" r="0" b="508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0"/>
                      <a:stretch>
                        <a:fillRect/>
                      </a:stretch>
                    </pic:blipFill>
                    <pic:spPr>
                      <a:xfrm>
                        <a:off x="0" y="0"/>
                        <a:ext cx="5943600" cy="4452620"/>
                      </a:xfrm>
                      <a:prstGeom prst="rect">
                        <a:avLst/>
                      </a:prstGeom>
                    </pic:spPr>
                  </pic:pic>
                </a:graphicData>
              </a:graphic>
            </wp:inline>
          </w:drawing>
        </w:r>
      </w:ins>
    </w:p>
    <w:p w14:paraId="7F5ECA31" w14:textId="0E4CB1AC" w:rsidR="00A17397" w:rsidRDefault="00A17397">
      <w:pPr>
        <w:spacing w:line="480" w:lineRule="auto"/>
        <w:rPr>
          <w:ins w:id="993" w:author="Michael Larbi" w:date="2023-05-04T20:34:00Z"/>
          <w:rFonts w:ascii="Times New Roman" w:hAnsi="Times New Roman" w:cs="Times New Roman"/>
          <w:sz w:val="24"/>
          <w:szCs w:val="24"/>
        </w:rPr>
        <w:pPrChange w:id="994" w:author="Michael Larbi" w:date="2023-05-05T09:14:00Z">
          <w:pPr/>
        </w:pPrChange>
      </w:pPr>
      <w:ins w:id="995" w:author="Michael Larbi" w:date="2023-05-04T20:34:00Z">
        <w:r w:rsidRPr="00B31065">
          <w:rPr>
            <w:rFonts w:ascii="Times New Roman" w:hAnsi="Times New Roman" w:cs="Times New Roman"/>
            <w:b/>
            <w:bCs/>
            <w:sz w:val="24"/>
            <w:szCs w:val="24"/>
          </w:rPr>
          <w:t xml:space="preserve">Figure </w:t>
        </w:r>
      </w:ins>
      <w:ins w:id="996" w:author="Michael Larbi" w:date="2023-05-04T20:40:00Z">
        <w:r w:rsidR="006F16CE">
          <w:rPr>
            <w:rFonts w:ascii="Times New Roman" w:hAnsi="Times New Roman" w:cs="Times New Roman"/>
            <w:b/>
            <w:bCs/>
            <w:sz w:val="24"/>
            <w:szCs w:val="24"/>
          </w:rPr>
          <w:t>1</w:t>
        </w:r>
      </w:ins>
      <w:ins w:id="997" w:author="Michael Larbi" w:date="2023-05-04T20:34:00Z">
        <w:r>
          <w:rPr>
            <w:rFonts w:ascii="Times New Roman" w:hAnsi="Times New Roman" w:cs="Times New Roman"/>
            <w:b/>
            <w:bCs/>
            <w:sz w:val="24"/>
            <w:szCs w:val="24"/>
          </w:rPr>
          <w:t>.</w:t>
        </w:r>
        <w:r w:rsidRPr="00A770AA">
          <w:rPr>
            <w:rFonts w:ascii="Times New Roman" w:hAnsi="Times New Roman" w:cs="Times New Roman"/>
            <w:b/>
            <w:bCs/>
            <w:sz w:val="24"/>
            <w:szCs w:val="24"/>
          </w:rPr>
          <w:t xml:space="preserve"> </w:t>
        </w:r>
        <w:r w:rsidRPr="00B31065">
          <w:rPr>
            <w:rFonts w:ascii="Times New Roman" w:hAnsi="Times New Roman" w:cs="Times New Roman"/>
            <w:b/>
            <w:bCs/>
            <w:sz w:val="24"/>
            <w:szCs w:val="24"/>
          </w:rPr>
          <w:t xml:space="preserve"> </w:t>
        </w:r>
        <w:r>
          <w:rPr>
            <w:rFonts w:ascii="Times New Roman" w:hAnsi="Times New Roman" w:cs="Times New Roman"/>
            <w:b/>
            <w:bCs/>
            <w:sz w:val="24"/>
            <w:szCs w:val="24"/>
          </w:rPr>
          <w:t>T</w:t>
        </w:r>
        <w:r w:rsidRPr="00B31065">
          <w:rPr>
            <w:rFonts w:ascii="Times New Roman" w:hAnsi="Times New Roman" w:cs="Times New Roman"/>
            <w:b/>
            <w:bCs/>
            <w:sz w:val="24"/>
            <w:szCs w:val="24"/>
          </w:rPr>
          <w:t xml:space="preserve">he </w:t>
        </w:r>
        <w:r>
          <w:rPr>
            <w:rFonts w:ascii="Times New Roman" w:hAnsi="Times New Roman" w:cs="Times New Roman"/>
            <w:b/>
            <w:bCs/>
            <w:sz w:val="24"/>
            <w:szCs w:val="24"/>
          </w:rPr>
          <w:t>knowledge levels of student on Python, prior to the study</w:t>
        </w:r>
        <w:r w:rsidRPr="00B31065">
          <w:rPr>
            <w:rFonts w:ascii="Times New Roman" w:hAnsi="Times New Roman" w:cs="Times New Roman"/>
            <w:b/>
            <w:bCs/>
            <w:sz w:val="24"/>
            <w:szCs w:val="24"/>
          </w:rPr>
          <w:t xml:space="preserve">. </w:t>
        </w:r>
        <w:r w:rsidRPr="00B31065">
          <w:rPr>
            <w:rFonts w:ascii="Times New Roman" w:hAnsi="Times New Roman" w:cs="Times New Roman"/>
            <w:sz w:val="24"/>
            <w:szCs w:val="24"/>
          </w:rPr>
          <w:t xml:space="preserve">The Graph shows the responses collected from computer science students </w:t>
        </w:r>
        <w:r>
          <w:rPr>
            <w:rFonts w:ascii="Times New Roman" w:hAnsi="Times New Roman" w:cs="Times New Roman"/>
            <w:sz w:val="24"/>
            <w:szCs w:val="24"/>
          </w:rPr>
          <w:t>based on their prior knowledge on Python before learning it with</w:t>
        </w:r>
        <w:r w:rsidRPr="00B31065">
          <w:rPr>
            <w:rFonts w:ascii="Times New Roman" w:hAnsi="Times New Roman" w:cs="Times New Roman"/>
            <w:sz w:val="24"/>
            <w:szCs w:val="24"/>
          </w:rPr>
          <w:t xml:space="preserve"> </w:t>
        </w:r>
      </w:ins>
      <w:ins w:id="998" w:author="Michael Larbi" w:date="2023-05-10T05:38:00Z">
        <w:r w:rsidR="00325DA4">
          <w:rPr>
            <w:rFonts w:ascii="Times New Roman" w:hAnsi="Times New Roman" w:cs="Times New Roman"/>
            <w:sz w:val="24"/>
            <w:szCs w:val="24"/>
          </w:rPr>
          <w:t>C</w:t>
        </w:r>
        <w:r w:rsidR="00325DA4" w:rsidRPr="00675F63">
          <w:rPr>
            <w:rFonts w:ascii="Times New Roman" w:hAnsi="Times New Roman" w:cs="Times New Roman"/>
            <w:sz w:val="24"/>
            <w:szCs w:val="24"/>
          </w:rPr>
          <w:t>hat</w:t>
        </w:r>
        <w:r w:rsidR="00325DA4">
          <w:rPr>
            <w:rFonts w:ascii="Times New Roman" w:hAnsi="Times New Roman" w:cs="Times New Roman"/>
            <w:sz w:val="24"/>
            <w:szCs w:val="24"/>
          </w:rPr>
          <w:t>GPT</w:t>
        </w:r>
      </w:ins>
      <w:ins w:id="999" w:author="Michael Larbi" w:date="2023-05-04T20:34:00Z">
        <w:r w:rsidRPr="00B31065">
          <w:rPr>
            <w:rFonts w:ascii="Times New Roman" w:hAnsi="Times New Roman" w:cs="Times New Roman"/>
            <w:sz w:val="24"/>
            <w:szCs w:val="24"/>
          </w:rPr>
          <w:t xml:space="preserve"> and w3schools.</w:t>
        </w:r>
      </w:ins>
    </w:p>
    <w:p w14:paraId="75901F29" w14:textId="77777777" w:rsidR="00420317" w:rsidRDefault="00420317" w:rsidP="005F5D9C">
      <w:pPr>
        <w:rPr>
          <w:ins w:id="1000" w:author="Michael Larbi" w:date="2023-05-04T20:36:00Z"/>
          <w:rFonts w:ascii="Times New Roman" w:hAnsi="Times New Roman" w:cs="Times New Roman"/>
          <w:sz w:val="24"/>
          <w:szCs w:val="24"/>
        </w:rPr>
      </w:pPr>
    </w:p>
    <w:p w14:paraId="64F9157C" w14:textId="77777777" w:rsidR="00420317" w:rsidRDefault="00420317" w:rsidP="00420317">
      <w:pPr>
        <w:rPr>
          <w:ins w:id="1001" w:author="Michael Larbi" w:date="2023-05-04T20:36:00Z"/>
          <w:rFonts w:ascii="Times New Roman" w:hAnsi="Times New Roman" w:cs="Times New Roman"/>
          <w:sz w:val="24"/>
          <w:szCs w:val="24"/>
        </w:rPr>
      </w:pPr>
      <w:ins w:id="1002" w:author="Michael Larbi" w:date="2023-05-04T20:36:00Z">
        <w:r w:rsidRPr="000143EA">
          <w:rPr>
            <w:rFonts w:ascii="Times New Roman" w:hAnsi="Times New Roman" w:cs="Times New Roman"/>
            <w:noProof/>
            <w:sz w:val="24"/>
            <w:szCs w:val="24"/>
          </w:rPr>
          <w:drawing>
            <wp:inline distT="0" distB="0" distL="0" distR="0" wp14:anchorId="78D1F42F" wp14:editId="29919F65">
              <wp:extent cx="5943600" cy="428879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943600" cy="4288790"/>
                      </a:xfrm>
                      <a:prstGeom prst="rect">
                        <a:avLst/>
                      </a:prstGeom>
                    </pic:spPr>
                  </pic:pic>
                </a:graphicData>
              </a:graphic>
            </wp:inline>
          </w:drawing>
        </w:r>
      </w:ins>
    </w:p>
    <w:p w14:paraId="39628D40" w14:textId="31D9654F" w:rsidR="00F0138C" w:rsidRDefault="00420317">
      <w:pPr>
        <w:spacing w:line="480" w:lineRule="auto"/>
        <w:rPr>
          <w:ins w:id="1003" w:author="Michael Larbi" w:date="2023-05-04T20:37:00Z"/>
          <w:rFonts w:ascii="Times New Roman" w:hAnsi="Times New Roman" w:cs="Times New Roman"/>
          <w:sz w:val="24"/>
          <w:szCs w:val="24"/>
        </w:rPr>
        <w:pPrChange w:id="1004" w:author="Michael Larbi" w:date="2023-05-06T23:26:00Z">
          <w:pPr/>
        </w:pPrChange>
      </w:pPr>
      <w:ins w:id="1005" w:author="Michael Larbi" w:date="2023-05-04T20:36:00Z">
        <w:r w:rsidRPr="00B31065">
          <w:rPr>
            <w:rFonts w:ascii="Times New Roman" w:hAnsi="Times New Roman" w:cs="Times New Roman"/>
            <w:b/>
            <w:bCs/>
            <w:sz w:val="24"/>
            <w:szCs w:val="24"/>
          </w:rPr>
          <w:t xml:space="preserve">Figure </w:t>
        </w:r>
      </w:ins>
      <w:ins w:id="1006" w:author="Michael Larbi" w:date="2023-05-04T20:40:00Z">
        <w:r w:rsidR="00A140C0">
          <w:rPr>
            <w:rFonts w:ascii="Times New Roman" w:hAnsi="Times New Roman" w:cs="Times New Roman"/>
            <w:b/>
            <w:bCs/>
            <w:sz w:val="24"/>
            <w:szCs w:val="24"/>
          </w:rPr>
          <w:t>2</w:t>
        </w:r>
      </w:ins>
      <w:ins w:id="1007" w:author="Michael Larbi" w:date="2023-05-04T20:36:00Z">
        <w:r>
          <w:rPr>
            <w:rFonts w:ascii="Times New Roman" w:hAnsi="Times New Roman" w:cs="Times New Roman"/>
            <w:b/>
            <w:bCs/>
            <w:sz w:val="24"/>
            <w:szCs w:val="24"/>
          </w:rPr>
          <w:t>. Students experience level with w3schools prior to the survey</w:t>
        </w:r>
        <w:r w:rsidRPr="00B31065">
          <w:rPr>
            <w:rFonts w:ascii="Times New Roman" w:hAnsi="Times New Roman" w:cs="Times New Roman"/>
            <w:b/>
            <w:bCs/>
            <w:sz w:val="24"/>
            <w:szCs w:val="24"/>
          </w:rPr>
          <w:t xml:space="preserve">. </w:t>
        </w:r>
        <w:r w:rsidRPr="00B31065">
          <w:rPr>
            <w:rFonts w:ascii="Times New Roman" w:hAnsi="Times New Roman" w:cs="Times New Roman"/>
            <w:sz w:val="24"/>
            <w:szCs w:val="24"/>
          </w:rPr>
          <w:t xml:space="preserve">The Graph shows the responses collected from computer science students </w:t>
        </w:r>
        <w:r>
          <w:rPr>
            <w:rFonts w:ascii="Times New Roman" w:hAnsi="Times New Roman" w:cs="Times New Roman"/>
            <w:sz w:val="24"/>
            <w:szCs w:val="24"/>
          </w:rPr>
          <w:t xml:space="preserve">based on their </w:t>
        </w:r>
        <w:r w:rsidRPr="00B31065">
          <w:rPr>
            <w:rFonts w:ascii="Times New Roman" w:hAnsi="Times New Roman" w:cs="Times New Roman"/>
            <w:sz w:val="24"/>
            <w:szCs w:val="24"/>
          </w:rPr>
          <w:t>learning</w:t>
        </w:r>
        <w:r>
          <w:rPr>
            <w:rFonts w:ascii="Times New Roman" w:hAnsi="Times New Roman" w:cs="Times New Roman"/>
            <w:sz w:val="24"/>
            <w:szCs w:val="24"/>
          </w:rPr>
          <w:t xml:space="preserve"> experiences</w:t>
        </w:r>
        <w:r w:rsidRPr="00B31065">
          <w:rPr>
            <w:rFonts w:ascii="Times New Roman" w:hAnsi="Times New Roman" w:cs="Times New Roman"/>
            <w:sz w:val="24"/>
            <w:szCs w:val="24"/>
          </w:rPr>
          <w:t xml:space="preserve"> </w:t>
        </w:r>
        <w:r>
          <w:rPr>
            <w:rFonts w:ascii="Times New Roman" w:hAnsi="Times New Roman" w:cs="Times New Roman"/>
            <w:sz w:val="24"/>
            <w:szCs w:val="24"/>
          </w:rPr>
          <w:t>with</w:t>
        </w:r>
        <w:r w:rsidRPr="00B31065">
          <w:rPr>
            <w:rFonts w:ascii="Times New Roman" w:hAnsi="Times New Roman" w:cs="Times New Roman"/>
            <w:sz w:val="24"/>
            <w:szCs w:val="24"/>
          </w:rPr>
          <w:t xml:space="preserve"> w3schools</w:t>
        </w:r>
        <w:r>
          <w:rPr>
            <w:rFonts w:ascii="Times New Roman" w:hAnsi="Times New Roman" w:cs="Times New Roman"/>
            <w:sz w:val="24"/>
            <w:szCs w:val="24"/>
          </w:rPr>
          <w:t xml:space="preserve"> prior to the survey</w:t>
        </w:r>
        <w:r w:rsidRPr="00B31065">
          <w:rPr>
            <w:rFonts w:ascii="Times New Roman" w:hAnsi="Times New Roman" w:cs="Times New Roman"/>
            <w:sz w:val="24"/>
            <w:szCs w:val="24"/>
          </w:rPr>
          <w:t xml:space="preserve">. (See </w:t>
        </w:r>
        <w:r>
          <w:rPr>
            <w:rFonts w:ascii="Times New Roman" w:hAnsi="Times New Roman" w:cs="Times New Roman"/>
            <w:b/>
            <w:bCs/>
            <w:sz w:val="24"/>
            <w:szCs w:val="24"/>
          </w:rPr>
          <w:t>Discussion</w:t>
        </w:r>
        <w:r w:rsidRPr="00B31065">
          <w:rPr>
            <w:rFonts w:ascii="Times New Roman" w:hAnsi="Times New Roman" w:cs="Times New Roman"/>
            <w:b/>
            <w:bCs/>
            <w:sz w:val="24"/>
            <w:szCs w:val="24"/>
          </w:rPr>
          <w:t xml:space="preserve"> </w:t>
        </w:r>
        <w:r w:rsidRPr="00B31065">
          <w:rPr>
            <w:rFonts w:ascii="Times New Roman" w:hAnsi="Times New Roman" w:cs="Times New Roman"/>
            <w:sz w:val="24"/>
            <w:szCs w:val="24"/>
          </w:rPr>
          <w:t>for details).</w:t>
        </w:r>
      </w:ins>
    </w:p>
    <w:p w14:paraId="27744BA9" w14:textId="77777777" w:rsidR="00420317" w:rsidRDefault="00420317" w:rsidP="00420317">
      <w:pPr>
        <w:rPr>
          <w:ins w:id="1008" w:author="Michael Larbi" w:date="2023-05-04T20:36:00Z"/>
          <w:rFonts w:ascii="Times New Roman" w:hAnsi="Times New Roman" w:cs="Times New Roman"/>
          <w:sz w:val="24"/>
          <w:szCs w:val="24"/>
        </w:rPr>
      </w:pPr>
      <w:ins w:id="1009" w:author="Michael Larbi" w:date="2023-05-04T20:36:00Z">
        <w:r w:rsidRPr="00B23000">
          <w:rPr>
            <w:rFonts w:ascii="Times New Roman" w:hAnsi="Times New Roman" w:cs="Times New Roman"/>
            <w:noProof/>
            <w:sz w:val="24"/>
            <w:szCs w:val="24"/>
          </w:rPr>
          <w:lastRenderedPageBreak/>
          <w:drawing>
            <wp:inline distT="0" distB="0" distL="0" distR="0" wp14:anchorId="69F1B244" wp14:editId="7850BCC8">
              <wp:extent cx="5943600" cy="4332605"/>
              <wp:effectExtent l="0" t="0" r="0" b="0"/>
              <wp:docPr id="17" name="Picture 1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2"/>
                      <a:stretch>
                        <a:fillRect/>
                      </a:stretch>
                    </pic:blipFill>
                    <pic:spPr>
                      <a:xfrm>
                        <a:off x="0" y="0"/>
                        <a:ext cx="5943600" cy="4332605"/>
                      </a:xfrm>
                      <a:prstGeom prst="rect">
                        <a:avLst/>
                      </a:prstGeom>
                    </pic:spPr>
                  </pic:pic>
                </a:graphicData>
              </a:graphic>
            </wp:inline>
          </w:drawing>
        </w:r>
      </w:ins>
    </w:p>
    <w:p w14:paraId="338755C2" w14:textId="0CC2E2AC" w:rsidR="00420317" w:rsidRDefault="00420317">
      <w:pPr>
        <w:spacing w:line="480" w:lineRule="auto"/>
        <w:rPr>
          <w:ins w:id="1010" w:author="Michael Larbi" w:date="2023-05-04T20:36:00Z"/>
          <w:rFonts w:ascii="Times New Roman" w:hAnsi="Times New Roman" w:cs="Times New Roman"/>
          <w:sz w:val="24"/>
          <w:szCs w:val="24"/>
        </w:rPr>
        <w:pPrChange w:id="1011" w:author="Michael Larbi" w:date="2023-05-05T09:15:00Z">
          <w:pPr/>
        </w:pPrChange>
      </w:pPr>
      <w:ins w:id="1012" w:author="Michael Larbi" w:date="2023-05-04T20:36:00Z">
        <w:r w:rsidRPr="00B31065">
          <w:rPr>
            <w:rFonts w:ascii="Times New Roman" w:hAnsi="Times New Roman" w:cs="Times New Roman"/>
            <w:b/>
            <w:bCs/>
            <w:sz w:val="24"/>
            <w:szCs w:val="24"/>
          </w:rPr>
          <w:t xml:space="preserve">Figure </w:t>
        </w:r>
      </w:ins>
      <w:ins w:id="1013" w:author="Michael Larbi" w:date="2023-05-04T20:40:00Z">
        <w:r w:rsidR="00A140C0">
          <w:rPr>
            <w:rFonts w:ascii="Times New Roman" w:hAnsi="Times New Roman" w:cs="Times New Roman"/>
            <w:b/>
            <w:bCs/>
            <w:sz w:val="24"/>
            <w:szCs w:val="24"/>
          </w:rPr>
          <w:t>3</w:t>
        </w:r>
      </w:ins>
      <w:ins w:id="1014" w:author="Michael Larbi" w:date="2023-05-04T20:36:00Z">
        <w:r>
          <w:rPr>
            <w:rFonts w:ascii="Times New Roman" w:hAnsi="Times New Roman" w:cs="Times New Roman"/>
            <w:b/>
            <w:bCs/>
            <w:sz w:val="24"/>
            <w:szCs w:val="24"/>
          </w:rPr>
          <w:t>. Students experience level with ChatGPT prior to the survey</w:t>
        </w:r>
        <w:r w:rsidRPr="00B31065">
          <w:rPr>
            <w:rFonts w:ascii="Times New Roman" w:hAnsi="Times New Roman" w:cs="Times New Roman"/>
            <w:b/>
            <w:bCs/>
            <w:sz w:val="24"/>
            <w:szCs w:val="24"/>
          </w:rPr>
          <w:t xml:space="preserve">. </w:t>
        </w:r>
        <w:r w:rsidRPr="00B31065">
          <w:rPr>
            <w:rFonts w:ascii="Times New Roman" w:hAnsi="Times New Roman" w:cs="Times New Roman"/>
            <w:sz w:val="24"/>
            <w:szCs w:val="24"/>
          </w:rPr>
          <w:t xml:space="preserve">The Graph shows the responses collected from computer science students </w:t>
        </w:r>
        <w:r>
          <w:rPr>
            <w:rFonts w:ascii="Times New Roman" w:hAnsi="Times New Roman" w:cs="Times New Roman"/>
            <w:sz w:val="24"/>
            <w:szCs w:val="24"/>
          </w:rPr>
          <w:t xml:space="preserve">based on their </w:t>
        </w:r>
        <w:r w:rsidRPr="00B31065">
          <w:rPr>
            <w:rFonts w:ascii="Times New Roman" w:hAnsi="Times New Roman" w:cs="Times New Roman"/>
            <w:sz w:val="24"/>
            <w:szCs w:val="24"/>
          </w:rPr>
          <w:t>learning</w:t>
        </w:r>
        <w:r>
          <w:rPr>
            <w:rFonts w:ascii="Times New Roman" w:hAnsi="Times New Roman" w:cs="Times New Roman"/>
            <w:sz w:val="24"/>
            <w:szCs w:val="24"/>
          </w:rPr>
          <w:t xml:space="preserve"> experiences</w:t>
        </w:r>
        <w:r w:rsidRPr="00B31065">
          <w:rPr>
            <w:rFonts w:ascii="Times New Roman" w:hAnsi="Times New Roman" w:cs="Times New Roman"/>
            <w:sz w:val="24"/>
            <w:szCs w:val="24"/>
          </w:rPr>
          <w:t xml:space="preserve"> </w:t>
        </w:r>
        <w:r>
          <w:rPr>
            <w:rFonts w:ascii="Times New Roman" w:hAnsi="Times New Roman" w:cs="Times New Roman"/>
            <w:sz w:val="24"/>
            <w:szCs w:val="24"/>
          </w:rPr>
          <w:t>with</w:t>
        </w:r>
        <w:r w:rsidRPr="00B31065">
          <w:rPr>
            <w:rFonts w:ascii="Times New Roman" w:hAnsi="Times New Roman" w:cs="Times New Roman"/>
            <w:sz w:val="24"/>
            <w:szCs w:val="24"/>
          </w:rPr>
          <w:t xml:space="preserve"> </w:t>
        </w:r>
        <w:r>
          <w:rPr>
            <w:rFonts w:ascii="Times New Roman" w:hAnsi="Times New Roman" w:cs="Times New Roman"/>
            <w:sz w:val="24"/>
            <w:szCs w:val="24"/>
          </w:rPr>
          <w:t>ChatGPT prior to the survey</w:t>
        </w:r>
        <w:r w:rsidRPr="00B31065">
          <w:rPr>
            <w:rFonts w:ascii="Times New Roman" w:hAnsi="Times New Roman" w:cs="Times New Roman"/>
            <w:sz w:val="24"/>
            <w:szCs w:val="24"/>
          </w:rPr>
          <w:t xml:space="preserve">. (See </w:t>
        </w:r>
        <w:r>
          <w:rPr>
            <w:rFonts w:ascii="Times New Roman" w:hAnsi="Times New Roman" w:cs="Times New Roman"/>
            <w:b/>
            <w:bCs/>
            <w:sz w:val="24"/>
            <w:szCs w:val="24"/>
          </w:rPr>
          <w:t>Discussion</w:t>
        </w:r>
        <w:r w:rsidRPr="00B31065">
          <w:rPr>
            <w:rFonts w:ascii="Times New Roman" w:hAnsi="Times New Roman" w:cs="Times New Roman"/>
            <w:b/>
            <w:bCs/>
            <w:sz w:val="24"/>
            <w:szCs w:val="24"/>
          </w:rPr>
          <w:t xml:space="preserve"> </w:t>
        </w:r>
        <w:r w:rsidRPr="00B31065">
          <w:rPr>
            <w:rFonts w:ascii="Times New Roman" w:hAnsi="Times New Roman" w:cs="Times New Roman"/>
            <w:sz w:val="24"/>
            <w:szCs w:val="24"/>
          </w:rPr>
          <w:t>for details).</w:t>
        </w:r>
      </w:ins>
    </w:p>
    <w:p w14:paraId="69F32E7E" w14:textId="77777777" w:rsidR="0078352A" w:rsidRDefault="0078352A" w:rsidP="005F5D9C">
      <w:pPr>
        <w:rPr>
          <w:ins w:id="1015" w:author="Michael Larbi" w:date="2023-05-04T20:37:00Z"/>
          <w:rFonts w:ascii="Times New Roman" w:hAnsi="Times New Roman" w:cs="Times New Roman"/>
          <w:sz w:val="24"/>
          <w:szCs w:val="24"/>
        </w:rPr>
      </w:pPr>
    </w:p>
    <w:p w14:paraId="02949E6F" w14:textId="77777777" w:rsidR="0078352A" w:rsidRDefault="0078352A" w:rsidP="005F5D9C">
      <w:pPr>
        <w:rPr>
          <w:ins w:id="1016" w:author="Michael Larbi" w:date="2023-05-04T20:37:00Z"/>
          <w:rFonts w:ascii="Times New Roman" w:hAnsi="Times New Roman" w:cs="Times New Roman"/>
          <w:sz w:val="24"/>
          <w:szCs w:val="24"/>
        </w:rPr>
      </w:pPr>
    </w:p>
    <w:p w14:paraId="29B4C11D" w14:textId="77777777" w:rsidR="0078352A" w:rsidRDefault="0078352A" w:rsidP="0078352A">
      <w:pPr>
        <w:rPr>
          <w:ins w:id="1017" w:author="Michael Larbi" w:date="2023-05-04T20:37:00Z"/>
          <w:rFonts w:ascii="Times New Roman" w:hAnsi="Times New Roman" w:cs="Times New Roman"/>
          <w:sz w:val="24"/>
          <w:szCs w:val="24"/>
        </w:rPr>
      </w:pPr>
      <w:ins w:id="1018" w:author="Michael Larbi" w:date="2023-05-04T20:37:00Z">
        <w:r w:rsidRPr="00F07A6B">
          <w:rPr>
            <w:rFonts w:ascii="Times New Roman" w:hAnsi="Times New Roman" w:cs="Times New Roman"/>
            <w:noProof/>
            <w:sz w:val="24"/>
            <w:szCs w:val="24"/>
          </w:rPr>
          <w:lastRenderedPageBreak/>
          <w:drawing>
            <wp:inline distT="0" distB="0" distL="0" distR="0" wp14:anchorId="291BA201" wp14:editId="2422C8AC">
              <wp:extent cx="5943600" cy="5013325"/>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pic:nvPicPr>
                    <pic:blipFill>
                      <a:blip r:embed="rId13"/>
                      <a:stretch>
                        <a:fillRect/>
                      </a:stretch>
                    </pic:blipFill>
                    <pic:spPr>
                      <a:xfrm>
                        <a:off x="0" y="0"/>
                        <a:ext cx="5943600" cy="5013325"/>
                      </a:xfrm>
                      <a:prstGeom prst="rect">
                        <a:avLst/>
                      </a:prstGeom>
                    </pic:spPr>
                  </pic:pic>
                </a:graphicData>
              </a:graphic>
            </wp:inline>
          </w:drawing>
        </w:r>
      </w:ins>
    </w:p>
    <w:p w14:paraId="16612D82" w14:textId="51D152F7" w:rsidR="0078352A" w:rsidRDefault="0078352A">
      <w:pPr>
        <w:spacing w:line="480" w:lineRule="auto"/>
        <w:rPr>
          <w:ins w:id="1019" w:author="Michael Larbi" w:date="2023-05-04T20:37:00Z"/>
          <w:rFonts w:ascii="Times New Roman" w:hAnsi="Times New Roman" w:cs="Times New Roman"/>
          <w:sz w:val="24"/>
          <w:szCs w:val="24"/>
        </w:rPr>
        <w:pPrChange w:id="1020" w:author="Michael Larbi" w:date="2023-05-05T09:15:00Z">
          <w:pPr/>
        </w:pPrChange>
      </w:pPr>
      <w:ins w:id="1021" w:author="Michael Larbi" w:date="2023-05-04T20:37:00Z">
        <w:r w:rsidRPr="00B31065">
          <w:rPr>
            <w:rFonts w:ascii="Times New Roman" w:hAnsi="Times New Roman" w:cs="Times New Roman"/>
            <w:b/>
            <w:bCs/>
            <w:sz w:val="24"/>
            <w:szCs w:val="24"/>
          </w:rPr>
          <w:t xml:space="preserve">Figure </w:t>
        </w:r>
      </w:ins>
      <w:ins w:id="1022" w:author="Michael Larbi" w:date="2023-05-04T20:41:00Z">
        <w:r w:rsidR="00A140C0">
          <w:rPr>
            <w:rFonts w:ascii="Times New Roman" w:hAnsi="Times New Roman" w:cs="Times New Roman"/>
            <w:b/>
            <w:bCs/>
            <w:sz w:val="24"/>
            <w:szCs w:val="24"/>
          </w:rPr>
          <w:t>4</w:t>
        </w:r>
      </w:ins>
      <w:ins w:id="1023" w:author="Michael Larbi" w:date="2023-05-04T20:37:00Z">
        <w:r>
          <w:rPr>
            <w:rFonts w:ascii="Times New Roman" w:hAnsi="Times New Roman" w:cs="Times New Roman"/>
            <w:b/>
            <w:bCs/>
            <w:sz w:val="24"/>
            <w:szCs w:val="24"/>
          </w:rPr>
          <w:t>. Summary of perceived information provided from using</w:t>
        </w:r>
        <w:r w:rsidRPr="00B31065">
          <w:rPr>
            <w:rFonts w:ascii="Times New Roman" w:hAnsi="Times New Roman" w:cs="Times New Roman"/>
            <w:b/>
            <w:bCs/>
            <w:sz w:val="24"/>
            <w:szCs w:val="24"/>
          </w:rPr>
          <w:t xml:space="preserve"> chatgpt and w3schools.com. </w:t>
        </w:r>
        <w:r w:rsidRPr="00B31065">
          <w:rPr>
            <w:rFonts w:ascii="Times New Roman" w:hAnsi="Times New Roman" w:cs="Times New Roman"/>
            <w:sz w:val="24"/>
            <w:szCs w:val="24"/>
          </w:rPr>
          <w:t xml:space="preserve">The Graph shows the responses collected from computer science students </w:t>
        </w:r>
        <w:r>
          <w:rPr>
            <w:rFonts w:ascii="Times New Roman" w:hAnsi="Times New Roman" w:cs="Times New Roman"/>
            <w:sz w:val="24"/>
            <w:szCs w:val="24"/>
          </w:rPr>
          <w:t xml:space="preserve">based on their </w:t>
        </w:r>
        <w:r w:rsidRPr="00B31065">
          <w:rPr>
            <w:rFonts w:ascii="Times New Roman" w:hAnsi="Times New Roman" w:cs="Times New Roman"/>
            <w:sz w:val="24"/>
            <w:szCs w:val="24"/>
          </w:rPr>
          <w:t>learning</w:t>
        </w:r>
        <w:r>
          <w:rPr>
            <w:rFonts w:ascii="Times New Roman" w:hAnsi="Times New Roman" w:cs="Times New Roman"/>
            <w:sz w:val="24"/>
            <w:szCs w:val="24"/>
          </w:rPr>
          <w:t xml:space="preserve"> experiences</w:t>
        </w:r>
        <w:r w:rsidRPr="00B31065">
          <w:rPr>
            <w:rFonts w:ascii="Times New Roman" w:hAnsi="Times New Roman" w:cs="Times New Roman"/>
            <w:sz w:val="24"/>
            <w:szCs w:val="24"/>
          </w:rPr>
          <w:t xml:space="preserve"> </w:t>
        </w:r>
        <w:r>
          <w:rPr>
            <w:rFonts w:ascii="Times New Roman" w:hAnsi="Times New Roman" w:cs="Times New Roman"/>
            <w:sz w:val="24"/>
            <w:szCs w:val="24"/>
          </w:rPr>
          <w:t>between</w:t>
        </w:r>
        <w:r w:rsidRPr="00B31065">
          <w:rPr>
            <w:rFonts w:ascii="Times New Roman" w:hAnsi="Times New Roman" w:cs="Times New Roman"/>
            <w:sz w:val="24"/>
            <w:szCs w:val="24"/>
          </w:rPr>
          <w:t xml:space="preserve"> </w:t>
        </w:r>
      </w:ins>
      <w:ins w:id="1024" w:author="Michael Larbi" w:date="2023-05-10T05:38:00Z">
        <w:r w:rsidR="00325DA4">
          <w:rPr>
            <w:rFonts w:ascii="Times New Roman" w:hAnsi="Times New Roman" w:cs="Times New Roman"/>
            <w:sz w:val="24"/>
            <w:szCs w:val="24"/>
          </w:rPr>
          <w:t>C</w:t>
        </w:r>
        <w:r w:rsidR="00325DA4" w:rsidRPr="00675F63">
          <w:rPr>
            <w:rFonts w:ascii="Times New Roman" w:hAnsi="Times New Roman" w:cs="Times New Roman"/>
            <w:sz w:val="24"/>
            <w:szCs w:val="24"/>
          </w:rPr>
          <w:t>hat</w:t>
        </w:r>
        <w:r w:rsidR="00325DA4">
          <w:rPr>
            <w:rFonts w:ascii="Times New Roman" w:hAnsi="Times New Roman" w:cs="Times New Roman"/>
            <w:sz w:val="24"/>
            <w:szCs w:val="24"/>
          </w:rPr>
          <w:t>GPT</w:t>
        </w:r>
      </w:ins>
      <w:ins w:id="1025" w:author="Michael Larbi" w:date="2023-05-04T20:37:00Z">
        <w:r w:rsidRPr="00B31065">
          <w:rPr>
            <w:rFonts w:ascii="Times New Roman" w:hAnsi="Times New Roman" w:cs="Times New Roman"/>
            <w:sz w:val="24"/>
            <w:szCs w:val="24"/>
          </w:rPr>
          <w:t xml:space="preserve"> and w3schools. </w:t>
        </w:r>
      </w:ins>
    </w:p>
    <w:p w14:paraId="02E67404" w14:textId="77777777" w:rsidR="0078352A" w:rsidRDefault="0078352A">
      <w:pPr>
        <w:spacing w:line="480" w:lineRule="auto"/>
        <w:rPr>
          <w:ins w:id="1026" w:author="Michael Larbi" w:date="2023-05-04T20:37:00Z"/>
          <w:rFonts w:ascii="Times New Roman" w:hAnsi="Times New Roman" w:cs="Times New Roman"/>
          <w:sz w:val="24"/>
          <w:szCs w:val="24"/>
        </w:rPr>
        <w:pPrChange w:id="1027" w:author="Michael Larbi" w:date="2023-05-05T09:15:00Z">
          <w:pPr/>
        </w:pPrChange>
      </w:pPr>
    </w:p>
    <w:p w14:paraId="6D8DB265" w14:textId="77777777" w:rsidR="0078352A" w:rsidRDefault="0078352A" w:rsidP="005F5D9C">
      <w:pPr>
        <w:rPr>
          <w:ins w:id="1028" w:author="Michael Larbi" w:date="2023-05-04T20:37:00Z"/>
          <w:rFonts w:ascii="Times New Roman" w:hAnsi="Times New Roman" w:cs="Times New Roman"/>
          <w:sz w:val="24"/>
          <w:szCs w:val="24"/>
        </w:rPr>
      </w:pPr>
    </w:p>
    <w:p w14:paraId="262DAD36" w14:textId="77777777" w:rsidR="0078352A" w:rsidRDefault="0078352A" w:rsidP="005F5D9C">
      <w:pPr>
        <w:rPr>
          <w:ins w:id="1029" w:author="Michael Larbi" w:date="2023-05-04T20:37:00Z"/>
          <w:rFonts w:ascii="Times New Roman" w:hAnsi="Times New Roman" w:cs="Times New Roman"/>
          <w:sz w:val="24"/>
          <w:szCs w:val="24"/>
        </w:rPr>
      </w:pPr>
    </w:p>
    <w:p w14:paraId="55FE03D2" w14:textId="77777777" w:rsidR="0078352A" w:rsidRDefault="0078352A" w:rsidP="005F5D9C">
      <w:pPr>
        <w:rPr>
          <w:ins w:id="1030" w:author="Michael Larbi" w:date="2023-05-04T20:37:00Z"/>
          <w:rFonts w:ascii="Times New Roman" w:hAnsi="Times New Roman" w:cs="Times New Roman"/>
          <w:sz w:val="24"/>
          <w:szCs w:val="24"/>
        </w:rPr>
      </w:pPr>
    </w:p>
    <w:p w14:paraId="62F7A108" w14:textId="77777777" w:rsidR="0078352A" w:rsidRDefault="0078352A" w:rsidP="005F5D9C">
      <w:pPr>
        <w:rPr>
          <w:ins w:id="1031" w:author="Michael Larbi" w:date="2023-04-30T17:23:00Z"/>
          <w:rFonts w:ascii="Times New Roman" w:hAnsi="Times New Roman" w:cs="Times New Roman"/>
          <w:sz w:val="24"/>
          <w:szCs w:val="24"/>
        </w:rPr>
      </w:pPr>
    </w:p>
    <w:p w14:paraId="5FACBD34" w14:textId="78828936" w:rsidR="00D66522" w:rsidRDefault="002D5E46" w:rsidP="005F5D9C">
      <w:pPr>
        <w:rPr>
          <w:ins w:id="1032" w:author="Michael Larbi" w:date="2023-04-30T17:26:00Z"/>
          <w:rFonts w:ascii="Times New Roman" w:hAnsi="Times New Roman" w:cs="Times New Roman"/>
          <w:sz w:val="24"/>
          <w:szCs w:val="24"/>
        </w:rPr>
      </w:pPr>
      <w:ins w:id="1033" w:author="Michael Larbi" w:date="2023-05-01T23:03:00Z">
        <w:r w:rsidRPr="002D5E46">
          <w:rPr>
            <w:rFonts w:ascii="Times New Roman" w:hAnsi="Times New Roman" w:cs="Times New Roman"/>
            <w:noProof/>
            <w:sz w:val="24"/>
            <w:szCs w:val="24"/>
          </w:rPr>
          <w:lastRenderedPageBreak/>
          <w:drawing>
            <wp:inline distT="0" distB="0" distL="0" distR="0" wp14:anchorId="42D6E31D" wp14:editId="07EA0F6C">
              <wp:extent cx="5943600" cy="5086350"/>
              <wp:effectExtent l="0" t="0" r="0" b="0"/>
              <wp:docPr id="22" name="Picture 22"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able&#10;&#10;Description automatically generated with medium confidence"/>
                      <pic:cNvPicPr/>
                    </pic:nvPicPr>
                    <pic:blipFill>
                      <a:blip r:embed="rId14"/>
                      <a:stretch>
                        <a:fillRect/>
                      </a:stretch>
                    </pic:blipFill>
                    <pic:spPr>
                      <a:xfrm>
                        <a:off x="0" y="0"/>
                        <a:ext cx="5943600" cy="5086350"/>
                      </a:xfrm>
                      <a:prstGeom prst="rect">
                        <a:avLst/>
                      </a:prstGeom>
                    </pic:spPr>
                  </pic:pic>
                </a:graphicData>
              </a:graphic>
            </wp:inline>
          </w:drawing>
        </w:r>
      </w:ins>
    </w:p>
    <w:p w14:paraId="2DB18611" w14:textId="70B83508" w:rsidR="00014CAE" w:rsidRDefault="00014CAE">
      <w:pPr>
        <w:spacing w:line="480" w:lineRule="auto"/>
        <w:rPr>
          <w:ins w:id="1034" w:author="Michael Larbi" w:date="2023-04-30T18:12:00Z"/>
          <w:rFonts w:ascii="Times New Roman" w:hAnsi="Times New Roman" w:cs="Times New Roman"/>
          <w:sz w:val="24"/>
          <w:szCs w:val="24"/>
        </w:rPr>
        <w:pPrChange w:id="1035" w:author="Michael Larbi" w:date="2023-05-05T09:15:00Z">
          <w:pPr/>
        </w:pPrChange>
      </w:pPr>
      <w:ins w:id="1036" w:author="Michael Larbi" w:date="2023-04-30T18:12:00Z">
        <w:r w:rsidRPr="00B31065">
          <w:rPr>
            <w:rFonts w:ascii="Times New Roman" w:hAnsi="Times New Roman" w:cs="Times New Roman"/>
            <w:b/>
            <w:bCs/>
            <w:sz w:val="24"/>
            <w:szCs w:val="24"/>
          </w:rPr>
          <w:t xml:space="preserve">Figure </w:t>
        </w:r>
      </w:ins>
      <w:ins w:id="1037" w:author="Michael Larbi" w:date="2023-05-04T20:41:00Z">
        <w:r w:rsidR="00A140C0">
          <w:rPr>
            <w:rFonts w:ascii="Times New Roman" w:hAnsi="Times New Roman" w:cs="Times New Roman"/>
            <w:b/>
            <w:bCs/>
            <w:sz w:val="24"/>
            <w:szCs w:val="24"/>
          </w:rPr>
          <w:t>5</w:t>
        </w:r>
      </w:ins>
      <w:ins w:id="1038" w:author="Michael Larbi" w:date="2023-04-30T18:12:00Z">
        <w:r w:rsidRPr="00B31065">
          <w:rPr>
            <w:rFonts w:ascii="Times New Roman" w:hAnsi="Times New Roman" w:cs="Times New Roman"/>
            <w:b/>
            <w:bCs/>
            <w:sz w:val="24"/>
            <w:szCs w:val="24"/>
          </w:rPr>
          <w:t xml:space="preserve">. </w:t>
        </w:r>
      </w:ins>
      <w:ins w:id="1039" w:author="Michael Larbi" w:date="2023-05-01T11:13:00Z">
        <w:r w:rsidR="00772FA9">
          <w:rPr>
            <w:rFonts w:ascii="Times New Roman" w:hAnsi="Times New Roman" w:cs="Times New Roman"/>
            <w:b/>
            <w:bCs/>
            <w:sz w:val="24"/>
            <w:szCs w:val="24"/>
          </w:rPr>
          <w:t xml:space="preserve">Summary of student learning </w:t>
        </w:r>
      </w:ins>
      <w:ins w:id="1040" w:author="Michael Larbi" w:date="2023-05-01T11:16:00Z">
        <w:r w:rsidR="005D1922">
          <w:rPr>
            <w:rFonts w:ascii="Times New Roman" w:hAnsi="Times New Roman" w:cs="Times New Roman"/>
            <w:b/>
            <w:bCs/>
            <w:sz w:val="24"/>
            <w:szCs w:val="24"/>
          </w:rPr>
          <w:t>perception</w:t>
        </w:r>
      </w:ins>
      <w:ins w:id="1041" w:author="Michael Larbi" w:date="2023-04-30T18:12:00Z">
        <w:r w:rsidRPr="00B31065">
          <w:rPr>
            <w:rFonts w:ascii="Times New Roman" w:hAnsi="Times New Roman" w:cs="Times New Roman"/>
            <w:b/>
            <w:bCs/>
            <w:sz w:val="24"/>
            <w:szCs w:val="24"/>
          </w:rPr>
          <w:t xml:space="preserve"> </w:t>
        </w:r>
      </w:ins>
      <w:ins w:id="1042" w:author="Michael Larbi" w:date="2023-05-01T11:13:00Z">
        <w:r w:rsidR="00772FA9">
          <w:rPr>
            <w:rFonts w:ascii="Times New Roman" w:hAnsi="Times New Roman" w:cs="Times New Roman"/>
            <w:b/>
            <w:bCs/>
            <w:sz w:val="24"/>
            <w:szCs w:val="24"/>
          </w:rPr>
          <w:t>from using</w:t>
        </w:r>
      </w:ins>
      <w:ins w:id="1043" w:author="Michael Larbi" w:date="2023-04-30T18:12:00Z">
        <w:r w:rsidRPr="00B31065">
          <w:rPr>
            <w:rFonts w:ascii="Times New Roman" w:hAnsi="Times New Roman" w:cs="Times New Roman"/>
            <w:b/>
            <w:bCs/>
            <w:sz w:val="24"/>
            <w:szCs w:val="24"/>
          </w:rPr>
          <w:t xml:space="preserve"> chatgpt and w3schools.com. </w:t>
        </w:r>
        <w:r w:rsidRPr="00B31065">
          <w:rPr>
            <w:rFonts w:ascii="Times New Roman" w:hAnsi="Times New Roman" w:cs="Times New Roman"/>
            <w:sz w:val="24"/>
            <w:szCs w:val="24"/>
          </w:rPr>
          <w:t xml:space="preserve">The Graph shows the responses collected from computer science students </w:t>
        </w:r>
      </w:ins>
      <w:ins w:id="1044" w:author="Michael Larbi" w:date="2023-04-30T18:16:00Z">
        <w:r>
          <w:rPr>
            <w:rFonts w:ascii="Times New Roman" w:hAnsi="Times New Roman" w:cs="Times New Roman"/>
            <w:sz w:val="24"/>
            <w:szCs w:val="24"/>
          </w:rPr>
          <w:t xml:space="preserve">based on </w:t>
        </w:r>
      </w:ins>
      <w:ins w:id="1045" w:author="Michael Larbi" w:date="2023-05-01T08:49:00Z">
        <w:r w:rsidR="00EE3B13">
          <w:rPr>
            <w:rFonts w:ascii="Times New Roman" w:hAnsi="Times New Roman" w:cs="Times New Roman"/>
            <w:sz w:val="24"/>
            <w:szCs w:val="24"/>
          </w:rPr>
          <w:t xml:space="preserve">their </w:t>
        </w:r>
        <w:r w:rsidR="00EE3B13" w:rsidRPr="00B31065">
          <w:rPr>
            <w:rFonts w:ascii="Times New Roman" w:hAnsi="Times New Roman" w:cs="Times New Roman"/>
            <w:sz w:val="24"/>
            <w:szCs w:val="24"/>
          </w:rPr>
          <w:t>learning</w:t>
        </w:r>
      </w:ins>
      <w:ins w:id="1046" w:author="Michael Larbi" w:date="2023-04-30T18:16:00Z">
        <w:r>
          <w:rPr>
            <w:rFonts w:ascii="Times New Roman" w:hAnsi="Times New Roman" w:cs="Times New Roman"/>
            <w:sz w:val="24"/>
            <w:szCs w:val="24"/>
          </w:rPr>
          <w:t xml:space="preserve"> </w:t>
        </w:r>
      </w:ins>
      <w:ins w:id="1047" w:author="Michael Larbi" w:date="2023-04-30T18:17:00Z">
        <w:r>
          <w:rPr>
            <w:rFonts w:ascii="Times New Roman" w:hAnsi="Times New Roman" w:cs="Times New Roman"/>
            <w:sz w:val="24"/>
            <w:szCs w:val="24"/>
          </w:rPr>
          <w:t>ex</w:t>
        </w:r>
      </w:ins>
      <w:ins w:id="1048" w:author="Michael Larbi" w:date="2023-04-30T18:16:00Z">
        <w:r>
          <w:rPr>
            <w:rFonts w:ascii="Times New Roman" w:hAnsi="Times New Roman" w:cs="Times New Roman"/>
            <w:sz w:val="24"/>
            <w:szCs w:val="24"/>
          </w:rPr>
          <w:t>perience</w:t>
        </w:r>
      </w:ins>
      <w:ins w:id="1049" w:author="Michael Larbi" w:date="2023-04-30T18:17:00Z">
        <w:r>
          <w:rPr>
            <w:rFonts w:ascii="Times New Roman" w:hAnsi="Times New Roman" w:cs="Times New Roman"/>
            <w:sz w:val="24"/>
            <w:szCs w:val="24"/>
          </w:rPr>
          <w:t>s</w:t>
        </w:r>
      </w:ins>
      <w:ins w:id="1050" w:author="Michael Larbi" w:date="2023-04-30T18:12:00Z">
        <w:r w:rsidRPr="00B31065">
          <w:rPr>
            <w:rFonts w:ascii="Times New Roman" w:hAnsi="Times New Roman" w:cs="Times New Roman"/>
            <w:sz w:val="24"/>
            <w:szCs w:val="24"/>
          </w:rPr>
          <w:t xml:space="preserve"> </w:t>
        </w:r>
      </w:ins>
      <w:ins w:id="1051" w:author="Michael Larbi" w:date="2023-04-30T18:17:00Z">
        <w:r>
          <w:rPr>
            <w:rFonts w:ascii="Times New Roman" w:hAnsi="Times New Roman" w:cs="Times New Roman"/>
            <w:sz w:val="24"/>
            <w:szCs w:val="24"/>
          </w:rPr>
          <w:t>between</w:t>
        </w:r>
      </w:ins>
      <w:ins w:id="1052" w:author="Michael Larbi" w:date="2023-04-30T18:12:00Z">
        <w:r w:rsidRPr="00B31065">
          <w:rPr>
            <w:rFonts w:ascii="Times New Roman" w:hAnsi="Times New Roman" w:cs="Times New Roman"/>
            <w:sz w:val="24"/>
            <w:szCs w:val="24"/>
          </w:rPr>
          <w:t xml:space="preserve"> </w:t>
        </w:r>
      </w:ins>
      <w:ins w:id="1053" w:author="Michael Larbi" w:date="2023-05-10T05:39:00Z">
        <w:r w:rsidR="006F5E90">
          <w:rPr>
            <w:rFonts w:ascii="Times New Roman" w:hAnsi="Times New Roman" w:cs="Times New Roman"/>
            <w:sz w:val="24"/>
            <w:szCs w:val="24"/>
          </w:rPr>
          <w:t>C</w:t>
        </w:r>
        <w:r w:rsidR="006F5E90" w:rsidRPr="00675F63">
          <w:rPr>
            <w:rFonts w:ascii="Times New Roman" w:hAnsi="Times New Roman" w:cs="Times New Roman"/>
            <w:sz w:val="24"/>
            <w:szCs w:val="24"/>
          </w:rPr>
          <w:t>hat</w:t>
        </w:r>
        <w:r w:rsidR="006F5E90">
          <w:rPr>
            <w:rFonts w:ascii="Times New Roman" w:hAnsi="Times New Roman" w:cs="Times New Roman"/>
            <w:sz w:val="24"/>
            <w:szCs w:val="24"/>
          </w:rPr>
          <w:t>GPT</w:t>
        </w:r>
      </w:ins>
      <w:ins w:id="1054" w:author="Michael Larbi" w:date="2023-04-30T18:12:00Z">
        <w:r w:rsidRPr="00B31065">
          <w:rPr>
            <w:rFonts w:ascii="Times New Roman" w:hAnsi="Times New Roman" w:cs="Times New Roman"/>
            <w:sz w:val="24"/>
            <w:szCs w:val="24"/>
          </w:rPr>
          <w:t xml:space="preserve"> and w3schools.</w:t>
        </w:r>
      </w:ins>
    </w:p>
    <w:p w14:paraId="0E710123" w14:textId="77777777" w:rsidR="00014CAE" w:rsidRDefault="00014CAE">
      <w:pPr>
        <w:spacing w:line="480" w:lineRule="auto"/>
        <w:rPr>
          <w:ins w:id="1055" w:author="Michael Larbi" w:date="2023-04-30T18:12:00Z"/>
          <w:rFonts w:ascii="Times New Roman" w:hAnsi="Times New Roman" w:cs="Times New Roman"/>
          <w:sz w:val="24"/>
          <w:szCs w:val="24"/>
        </w:rPr>
        <w:pPrChange w:id="1056" w:author="Michael Larbi" w:date="2023-05-05T09:15:00Z">
          <w:pPr/>
        </w:pPrChange>
      </w:pPr>
    </w:p>
    <w:p w14:paraId="4D109398" w14:textId="77777777" w:rsidR="00D66522" w:rsidRDefault="00D66522" w:rsidP="005F5D9C">
      <w:pPr>
        <w:rPr>
          <w:ins w:id="1057" w:author="Michael Larbi" w:date="2023-05-05T08:46:00Z"/>
          <w:rFonts w:ascii="Times New Roman" w:hAnsi="Times New Roman" w:cs="Times New Roman"/>
          <w:sz w:val="24"/>
          <w:szCs w:val="24"/>
        </w:rPr>
      </w:pPr>
    </w:p>
    <w:p w14:paraId="36B43AB7" w14:textId="77777777" w:rsidR="00830D62" w:rsidRPr="006C158C" w:rsidRDefault="00830D62" w:rsidP="005F5D9C">
      <w:pPr>
        <w:rPr>
          <w:ins w:id="1058" w:author="Michael Larbi" w:date="2023-04-30T17:26:00Z"/>
          <w:rFonts w:ascii="Times New Roman" w:hAnsi="Times New Roman" w:cs="Times New Roman"/>
          <w:sz w:val="24"/>
          <w:szCs w:val="24"/>
        </w:rPr>
      </w:pPr>
    </w:p>
    <w:p w14:paraId="64C3D217" w14:textId="31E6B78F" w:rsidR="005F5F9D" w:rsidRDefault="005F5F9D" w:rsidP="005F5D9C">
      <w:pPr>
        <w:rPr>
          <w:ins w:id="1059" w:author="Michael Larbi" w:date="2023-04-30T17:27:00Z"/>
          <w:rFonts w:ascii="Times New Roman" w:hAnsi="Times New Roman" w:cs="Times New Roman"/>
          <w:sz w:val="24"/>
          <w:szCs w:val="24"/>
        </w:rPr>
      </w:pPr>
    </w:p>
    <w:p w14:paraId="4CACDA09" w14:textId="77777777" w:rsidR="00D66522" w:rsidRDefault="00D66522" w:rsidP="005F5D9C">
      <w:pPr>
        <w:rPr>
          <w:ins w:id="1060" w:author="Michael Larbi" w:date="2023-04-30T17:27:00Z"/>
          <w:rFonts w:ascii="Times New Roman" w:hAnsi="Times New Roman" w:cs="Times New Roman"/>
          <w:sz w:val="24"/>
          <w:szCs w:val="24"/>
        </w:rPr>
      </w:pPr>
    </w:p>
    <w:p w14:paraId="27F872B5" w14:textId="77777777" w:rsidR="00D66522" w:rsidRDefault="00D66522" w:rsidP="005F5D9C">
      <w:pPr>
        <w:rPr>
          <w:ins w:id="1061" w:author="Michael Larbi" w:date="2023-04-30T17:27:00Z"/>
          <w:rFonts w:ascii="Times New Roman" w:hAnsi="Times New Roman" w:cs="Times New Roman"/>
          <w:sz w:val="24"/>
          <w:szCs w:val="24"/>
        </w:rPr>
      </w:pPr>
    </w:p>
    <w:p w14:paraId="2E39C433" w14:textId="70C19118" w:rsidR="00D66522" w:rsidRDefault="00502ECB" w:rsidP="005F5D9C">
      <w:pPr>
        <w:rPr>
          <w:ins w:id="1062" w:author="Michael Larbi" w:date="2023-04-30T17:25:00Z"/>
          <w:rFonts w:ascii="Times New Roman" w:hAnsi="Times New Roman" w:cs="Times New Roman"/>
          <w:sz w:val="24"/>
          <w:szCs w:val="24"/>
        </w:rPr>
      </w:pPr>
      <w:ins w:id="1063" w:author="Michael Larbi" w:date="2023-05-01T09:15:00Z">
        <w:r w:rsidRPr="00502ECB">
          <w:rPr>
            <w:rFonts w:ascii="Times New Roman" w:hAnsi="Times New Roman" w:cs="Times New Roman"/>
            <w:noProof/>
            <w:sz w:val="24"/>
            <w:szCs w:val="24"/>
          </w:rPr>
          <w:lastRenderedPageBreak/>
          <w:drawing>
            <wp:inline distT="0" distB="0" distL="0" distR="0" wp14:anchorId="4CE84BC4" wp14:editId="39E5475B">
              <wp:extent cx="5943600" cy="4314190"/>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5"/>
                      <a:stretch>
                        <a:fillRect/>
                      </a:stretch>
                    </pic:blipFill>
                    <pic:spPr>
                      <a:xfrm>
                        <a:off x="0" y="0"/>
                        <a:ext cx="5943600" cy="4314190"/>
                      </a:xfrm>
                      <a:prstGeom prst="rect">
                        <a:avLst/>
                      </a:prstGeom>
                    </pic:spPr>
                  </pic:pic>
                </a:graphicData>
              </a:graphic>
            </wp:inline>
          </w:drawing>
        </w:r>
      </w:ins>
    </w:p>
    <w:p w14:paraId="243DE00B" w14:textId="25154DF1" w:rsidR="00D66522" w:rsidRPr="00CC023C" w:rsidDel="006F16CE" w:rsidRDefault="005F5F9D">
      <w:pPr>
        <w:spacing w:line="480" w:lineRule="auto"/>
        <w:jc w:val="both"/>
        <w:rPr>
          <w:del w:id="1064" w:author="Michael Larbi" w:date="2023-05-04T20:39:00Z"/>
          <w:rFonts w:ascii="Times New Roman" w:hAnsi="Times New Roman" w:cs="Times New Roman"/>
          <w:sz w:val="24"/>
          <w:szCs w:val="24"/>
        </w:rPr>
        <w:pPrChange w:id="1065" w:author="Michael Larbi" w:date="2023-05-05T09:16:00Z">
          <w:pPr/>
        </w:pPrChange>
      </w:pPr>
      <w:ins w:id="1066" w:author="Michael Larbi" w:date="2023-05-01T08:52:00Z">
        <w:r w:rsidRPr="00B31065">
          <w:rPr>
            <w:rFonts w:ascii="Times New Roman" w:hAnsi="Times New Roman" w:cs="Times New Roman"/>
            <w:b/>
            <w:bCs/>
            <w:sz w:val="24"/>
            <w:szCs w:val="24"/>
          </w:rPr>
          <w:t xml:space="preserve">Figure </w:t>
        </w:r>
      </w:ins>
      <w:ins w:id="1067" w:author="Michael Larbi" w:date="2023-05-01T23:05:00Z">
        <w:r w:rsidR="00E906F2">
          <w:rPr>
            <w:rFonts w:ascii="Times New Roman" w:hAnsi="Times New Roman" w:cs="Times New Roman"/>
            <w:b/>
            <w:bCs/>
            <w:sz w:val="24"/>
            <w:szCs w:val="24"/>
          </w:rPr>
          <w:t>6</w:t>
        </w:r>
      </w:ins>
      <w:ins w:id="1068" w:author="Michael Larbi" w:date="2023-05-01T08:52:00Z">
        <w:r>
          <w:rPr>
            <w:rFonts w:ascii="Times New Roman" w:hAnsi="Times New Roman" w:cs="Times New Roman"/>
            <w:b/>
            <w:bCs/>
            <w:sz w:val="24"/>
            <w:szCs w:val="24"/>
          </w:rPr>
          <w:t>.</w:t>
        </w:r>
      </w:ins>
      <w:ins w:id="1069" w:author="Michael Larbi" w:date="2023-05-01T09:17:00Z">
        <w:r w:rsidR="003E3E6C">
          <w:rPr>
            <w:rFonts w:ascii="Times New Roman" w:hAnsi="Times New Roman" w:cs="Times New Roman"/>
            <w:b/>
            <w:bCs/>
            <w:sz w:val="24"/>
            <w:szCs w:val="24"/>
          </w:rPr>
          <w:t xml:space="preserve"> Student </w:t>
        </w:r>
        <w:r w:rsidR="00D25ABC">
          <w:rPr>
            <w:rFonts w:ascii="Times New Roman" w:hAnsi="Times New Roman" w:cs="Times New Roman"/>
            <w:b/>
            <w:bCs/>
            <w:sz w:val="24"/>
            <w:szCs w:val="24"/>
          </w:rPr>
          <w:t>preference between Cha</w:t>
        </w:r>
      </w:ins>
      <w:ins w:id="1070" w:author="Michael Larbi" w:date="2023-05-01T23:07:00Z">
        <w:r w:rsidR="00A000CA">
          <w:rPr>
            <w:rFonts w:ascii="Times New Roman" w:hAnsi="Times New Roman" w:cs="Times New Roman"/>
            <w:b/>
            <w:bCs/>
            <w:sz w:val="24"/>
            <w:szCs w:val="24"/>
          </w:rPr>
          <w:t>t</w:t>
        </w:r>
      </w:ins>
      <w:ins w:id="1071" w:author="Michael Larbi" w:date="2023-05-03T01:33:00Z">
        <w:r w:rsidR="001C558A">
          <w:rPr>
            <w:rFonts w:ascii="Times New Roman" w:hAnsi="Times New Roman" w:cs="Times New Roman"/>
            <w:b/>
            <w:bCs/>
            <w:sz w:val="24"/>
            <w:szCs w:val="24"/>
          </w:rPr>
          <w:t>GPT</w:t>
        </w:r>
      </w:ins>
      <w:ins w:id="1072" w:author="Michael Larbi" w:date="2023-05-01T09:17:00Z">
        <w:r w:rsidR="00D25ABC">
          <w:rPr>
            <w:rFonts w:ascii="Times New Roman" w:hAnsi="Times New Roman" w:cs="Times New Roman"/>
            <w:b/>
            <w:bCs/>
            <w:sz w:val="24"/>
            <w:szCs w:val="24"/>
          </w:rPr>
          <w:t xml:space="preserve"> and </w:t>
        </w:r>
      </w:ins>
      <w:ins w:id="1073" w:author="Michael Larbi" w:date="2023-05-01T09:18:00Z">
        <w:r w:rsidR="00D25ABC">
          <w:rPr>
            <w:rFonts w:ascii="Times New Roman" w:hAnsi="Times New Roman" w:cs="Times New Roman"/>
            <w:b/>
            <w:bCs/>
            <w:sz w:val="24"/>
            <w:szCs w:val="24"/>
          </w:rPr>
          <w:t>w3schools.</w:t>
        </w:r>
        <w:r w:rsidR="00D25ABC" w:rsidRPr="00DD3D2A">
          <w:rPr>
            <w:rFonts w:ascii="Times New Roman" w:hAnsi="Times New Roman" w:cs="Times New Roman"/>
            <w:sz w:val="24"/>
            <w:szCs w:val="24"/>
            <w:rPrChange w:id="1074" w:author="Michael Larbi" w:date="2023-05-01T09:18:00Z">
              <w:rPr>
                <w:rFonts w:ascii="Times New Roman" w:hAnsi="Times New Roman" w:cs="Times New Roman"/>
                <w:b/>
                <w:bCs/>
                <w:sz w:val="24"/>
                <w:szCs w:val="24"/>
              </w:rPr>
            </w:rPrChange>
          </w:rPr>
          <w:t xml:space="preserve"> </w:t>
        </w:r>
        <w:r w:rsidR="00DD3D2A" w:rsidRPr="00DD3D2A">
          <w:rPr>
            <w:rFonts w:ascii="Times New Roman" w:hAnsi="Times New Roman" w:cs="Times New Roman"/>
            <w:sz w:val="24"/>
            <w:szCs w:val="24"/>
            <w:rPrChange w:id="1075" w:author="Michael Larbi" w:date="2023-05-01T09:18:00Z">
              <w:rPr>
                <w:rFonts w:ascii="Times New Roman" w:hAnsi="Times New Roman" w:cs="Times New Roman"/>
                <w:b/>
                <w:bCs/>
                <w:sz w:val="24"/>
                <w:szCs w:val="24"/>
              </w:rPr>
            </w:rPrChange>
          </w:rPr>
          <w:t>The</w:t>
        </w:r>
        <w:r w:rsidR="00DD3D2A">
          <w:rPr>
            <w:rFonts w:ascii="Times New Roman" w:hAnsi="Times New Roman" w:cs="Times New Roman"/>
            <w:b/>
            <w:bCs/>
            <w:sz w:val="24"/>
            <w:szCs w:val="24"/>
          </w:rPr>
          <w:t xml:space="preserve"> </w:t>
        </w:r>
      </w:ins>
      <w:ins w:id="1076" w:author="Michael Larbi" w:date="2023-05-01T09:20:00Z">
        <w:r w:rsidR="00547974">
          <w:rPr>
            <w:rFonts w:ascii="Times New Roman" w:hAnsi="Times New Roman" w:cs="Times New Roman"/>
            <w:sz w:val="24"/>
            <w:szCs w:val="24"/>
          </w:rPr>
          <w:t>student’s</w:t>
        </w:r>
      </w:ins>
      <w:ins w:id="1077" w:author="Michael Larbi" w:date="2023-05-01T09:18:00Z">
        <w:r w:rsidR="006C69B7">
          <w:rPr>
            <w:rFonts w:ascii="Times New Roman" w:hAnsi="Times New Roman" w:cs="Times New Roman"/>
            <w:sz w:val="24"/>
            <w:szCs w:val="24"/>
          </w:rPr>
          <w:t xml:space="preserve"> preference be</w:t>
        </w:r>
      </w:ins>
      <w:ins w:id="1078" w:author="Michael Larbi" w:date="2023-05-01T09:19:00Z">
        <w:r w:rsidR="006C69B7">
          <w:rPr>
            <w:rFonts w:ascii="Times New Roman" w:hAnsi="Times New Roman" w:cs="Times New Roman"/>
            <w:sz w:val="24"/>
            <w:szCs w:val="24"/>
          </w:rPr>
          <w:t xml:space="preserve">tween </w:t>
        </w:r>
        <w:r w:rsidR="00547974">
          <w:rPr>
            <w:rFonts w:ascii="Times New Roman" w:hAnsi="Times New Roman" w:cs="Times New Roman"/>
            <w:sz w:val="24"/>
            <w:szCs w:val="24"/>
          </w:rPr>
          <w:t>Chat</w:t>
        </w:r>
      </w:ins>
      <w:ins w:id="1079" w:author="Michael Larbi" w:date="2023-05-03T01:33:00Z">
        <w:r w:rsidR="001C558A">
          <w:rPr>
            <w:rFonts w:ascii="Times New Roman" w:hAnsi="Times New Roman" w:cs="Times New Roman"/>
            <w:sz w:val="24"/>
            <w:szCs w:val="24"/>
          </w:rPr>
          <w:t>GPT</w:t>
        </w:r>
      </w:ins>
      <w:ins w:id="1080" w:author="Michael Larbi" w:date="2023-05-01T09:19:00Z">
        <w:r w:rsidR="00547974">
          <w:rPr>
            <w:rFonts w:ascii="Times New Roman" w:hAnsi="Times New Roman" w:cs="Times New Roman"/>
            <w:sz w:val="24"/>
            <w:szCs w:val="24"/>
          </w:rPr>
          <w:t xml:space="preserve"> and w3schools in learning basic Python coding.</w:t>
        </w:r>
      </w:ins>
    </w:p>
    <w:p w14:paraId="642246D9" w14:textId="095517AC" w:rsidR="00D66522" w:rsidDel="006F16CE" w:rsidRDefault="00F54B53">
      <w:pPr>
        <w:spacing w:line="480" w:lineRule="auto"/>
        <w:jc w:val="both"/>
        <w:rPr>
          <w:del w:id="1081" w:author="Michael Larbi" w:date="2023-05-04T20:39:00Z"/>
        </w:rPr>
        <w:pPrChange w:id="1082" w:author="Michael Larbi" w:date="2023-05-05T09:16:00Z">
          <w:pPr/>
        </w:pPrChange>
      </w:pPr>
      <w:del w:id="1083" w:author="Michael Larbi" w:date="2023-04-30T17:23:00Z">
        <w:r w:rsidDel="00D66522">
          <w:rPr>
            <w:noProof/>
          </w:rPr>
          <w:lastRenderedPageBreak/>
          <w:drawing>
            <wp:inline distT="0" distB="0" distL="0" distR="0" wp14:anchorId="18E7CFB3" wp14:editId="7776EED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14:paraId="3FCC8B8C" w14:textId="745BD866" w:rsidR="00AD62B4" w:rsidDel="00E906F2" w:rsidRDefault="001416E7">
      <w:pPr>
        <w:spacing w:line="480" w:lineRule="auto"/>
        <w:jc w:val="both"/>
        <w:rPr>
          <w:del w:id="1084" w:author="Michael Larbi" w:date="2023-05-01T23:05:00Z"/>
          <w:rFonts w:ascii="Times New Roman" w:hAnsi="Times New Roman" w:cs="Times New Roman"/>
          <w:sz w:val="24"/>
          <w:szCs w:val="24"/>
        </w:rPr>
        <w:pPrChange w:id="1085" w:author="Michael Larbi" w:date="2023-05-05T09:16:00Z">
          <w:pPr/>
        </w:pPrChange>
      </w:pPr>
      <w:bookmarkStart w:id="1086" w:name="_Hlk133770618"/>
      <w:del w:id="1087" w:author="Michael Larbi" w:date="2023-05-01T23:05:00Z">
        <w:r w:rsidRPr="00B31065" w:rsidDel="00E906F2">
          <w:rPr>
            <w:rFonts w:ascii="Times New Roman" w:hAnsi="Times New Roman" w:cs="Times New Roman"/>
            <w:b/>
            <w:bCs/>
            <w:sz w:val="24"/>
            <w:szCs w:val="24"/>
          </w:rPr>
          <w:delText>Figure 1.</w:delText>
        </w:r>
      </w:del>
      <w:del w:id="1088" w:author="Michael Larbi" w:date="2023-04-30T17:19:00Z">
        <w:r w:rsidRPr="00B31065" w:rsidDel="00D66522">
          <w:rPr>
            <w:rFonts w:ascii="Times New Roman" w:hAnsi="Times New Roman" w:cs="Times New Roman"/>
            <w:b/>
            <w:bCs/>
            <w:sz w:val="24"/>
            <w:szCs w:val="24"/>
          </w:rPr>
          <w:delText xml:space="preserve"> </w:delText>
        </w:r>
        <w:commentRangeStart w:id="1089"/>
        <w:r w:rsidR="006A6533" w:rsidRPr="00B31065" w:rsidDel="00D66522">
          <w:rPr>
            <w:rFonts w:ascii="Times New Roman" w:hAnsi="Times New Roman" w:cs="Times New Roman"/>
            <w:b/>
            <w:bCs/>
            <w:sz w:val="24"/>
            <w:szCs w:val="24"/>
          </w:rPr>
          <w:delText>Percentage</w:delText>
        </w:r>
        <w:commentRangeEnd w:id="1089"/>
        <w:r w:rsidR="007B7D01" w:rsidDel="00D66522">
          <w:rPr>
            <w:rStyle w:val="CommentReference"/>
          </w:rPr>
          <w:commentReference w:id="1089"/>
        </w:r>
      </w:del>
      <w:del w:id="1090" w:author="Michael Larbi" w:date="2023-05-01T23:05:00Z">
        <w:r w:rsidR="006A6533" w:rsidRPr="00B31065" w:rsidDel="00E906F2">
          <w:rPr>
            <w:rFonts w:ascii="Times New Roman" w:hAnsi="Times New Roman" w:cs="Times New Roman"/>
            <w:b/>
            <w:bCs/>
            <w:sz w:val="24"/>
            <w:szCs w:val="24"/>
          </w:rPr>
          <w:delText xml:space="preserve"> of the </w:delText>
        </w:r>
        <w:r w:rsidR="007B7498" w:rsidRPr="00B31065" w:rsidDel="00E906F2">
          <w:rPr>
            <w:rFonts w:ascii="Times New Roman" w:hAnsi="Times New Roman" w:cs="Times New Roman"/>
            <w:b/>
            <w:bCs/>
            <w:sz w:val="24"/>
            <w:szCs w:val="24"/>
          </w:rPr>
          <w:delText xml:space="preserve">perception between chatgpt and w3schools.com. </w:delText>
        </w:r>
        <w:r w:rsidR="000F04D2" w:rsidRPr="00B31065" w:rsidDel="00E906F2">
          <w:rPr>
            <w:rFonts w:ascii="Times New Roman" w:hAnsi="Times New Roman" w:cs="Times New Roman"/>
            <w:sz w:val="24"/>
            <w:szCs w:val="24"/>
          </w:rPr>
          <w:delText xml:space="preserve">The Graph shows the </w:delText>
        </w:r>
        <w:r w:rsidR="00F24B1A" w:rsidRPr="00B31065" w:rsidDel="00E906F2">
          <w:rPr>
            <w:rFonts w:ascii="Times New Roman" w:hAnsi="Times New Roman" w:cs="Times New Roman"/>
            <w:sz w:val="24"/>
            <w:szCs w:val="24"/>
          </w:rPr>
          <w:delText xml:space="preserve">responses collected from computer science </w:delText>
        </w:r>
        <w:r w:rsidR="008A1CB0" w:rsidRPr="00B31065" w:rsidDel="00E906F2">
          <w:rPr>
            <w:rFonts w:ascii="Times New Roman" w:hAnsi="Times New Roman" w:cs="Times New Roman"/>
            <w:sz w:val="24"/>
            <w:szCs w:val="24"/>
          </w:rPr>
          <w:delText>students</w:delText>
        </w:r>
        <w:r w:rsidR="00F24B1A" w:rsidRPr="00B31065" w:rsidDel="00E906F2">
          <w:rPr>
            <w:rFonts w:ascii="Times New Roman" w:hAnsi="Times New Roman" w:cs="Times New Roman"/>
            <w:sz w:val="24"/>
            <w:szCs w:val="24"/>
          </w:rPr>
          <w:delText xml:space="preserve"> on April 23</w:delText>
        </w:r>
        <w:r w:rsidR="00F24B1A" w:rsidRPr="00B31065" w:rsidDel="00E906F2">
          <w:rPr>
            <w:rFonts w:ascii="Times New Roman" w:hAnsi="Times New Roman" w:cs="Times New Roman"/>
            <w:sz w:val="24"/>
            <w:szCs w:val="24"/>
            <w:vertAlign w:val="superscript"/>
          </w:rPr>
          <w:delText>rd</w:delText>
        </w:r>
        <w:r w:rsidR="008A1CB0" w:rsidRPr="00B31065" w:rsidDel="00E906F2">
          <w:rPr>
            <w:rFonts w:ascii="Times New Roman" w:hAnsi="Times New Roman" w:cs="Times New Roman"/>
            <w:sz w:val="24"/>
            <w:szCs w:val="24"/>
          </w:rPr>
          <w:delText>, 2023,</w:delText>
        </w:r>
        <w:r w:rsidR="004D365A" w:rsidRPr="00B31065" w:rsidDel="00E906F2">
          <w:rPr>
            <w:rFonts w:ascii="Times New Roman" w:hAnsi="Times New Roman" w:cs="Times New Roman"/>
            <w:sz w:val="24"/>
            <w:szCs w:val="24"/>
          </w:rPr>
          <w:delText xml:space="preserve"> related to chat</w:delText>
        </w:r>
        <w:r w:rsidR="008A1CB0" w:rsidRPr="00B31065" w:rsidDel="00E906F2">
          <w:rPr>
            <w:rFonts w:ascii="Times New Roman" w:hAnsi="Times New Roman" w:cs="Times New Roman"/>
            <w:sz w:val="24"/>
            <w:szCs w:val="24"/>
          </w:rPr>
          <w:delText xml:space="preserve">gpt and w3schools. (See </w:delText>
        </w:r>
        <w:r w:rsidR="008A1CB0" w:rsidRPr="00B31065" w:rsidDel="00E906F2">
          <w:rPr>
            <w:rFonts w:ascii="Times New Roman" w:hAnsi="Times New Roman" w:cs="Times New Roman"/>
            <w:b/>
            <w:bCs/>
            <w:sz w:val="24"/>
            <w:szCs w:val="24"/>
          </w:rPr>
          <w:delText xml:space="preserve">Methods </w:delText>
        </w:r>
        <w:r w:rsidR="008A1CB0" w:rsidRPr="00B31065" w:rsidDel="00E906F2">
          <w:rPr>
            <w:rFonts w:ascii="Times New Roman" w:hAnsi="Times New Roman" w:cs="Times New Roman"/>
            <w:sz w:val="24"/>
            <w:szCs w:val="24"/>
          </w:rPr>
          <w:delText>for details).</w:delText>
        </w:r>
      </w:del>
    </w:p>
    <w:bookmarkEnd w:id="1086"/>
    <w:p w14:paraId="2E2B6CB5" w14:textId="77777777" w:rsidR="001D3716" w:rsidDel="006F16CE" w:rsidRDefault="001D3716">
      <w:pPr>
        <w:spacing w:line="480" w:lineRule="auto"/>
        <w:jc w:val="both"/>
        <w:rPr>
          <w:del w:id="1091" w:author="Michael Larbi" w:date="2023-05-04T20:39:00Z"/>
          <w:rFonts w:ascii="Times New Roman" w:hAnsi="Times New Roman" w:cs="Times New Roman"/>
          <w:sz w:val="24"/>
          <w:szCs w:val="24"/>
        </w:rPr>
        <w:pPrChange w:id="1092" w:author="Michael Larbi" w:date="2023-05-05T09:16:00Z">
          <w:pPr/>
        </w:pPrChange>
      </w:pPr>
    </w:p>
    <w:p w14:paraId="464E299D" w14:textId="77777777" w:rsidR="001D3716" w:rsidDel="006F16CE" w:rsidRDefault="001D3716">
      <w:pPr>
        <w:spacing w:line="480" w:lineRule="auto"/>
        <w:jc w:val="both"/>
        <w:rPr>
          <w:del w:id="1093" w:author="Michael Larbi" w:date="2023-05-04T20:39:00Z"/>
          <w:rFonts w:ascii="Times New Roman" w:hAnsi="Times New Roman" w:cs="Times New Roman"/>
          <w:sz w:val="24"/>
          <w:szCs w:val="24"/>
        </w:rPr>
        <w:pPrChange w:id="1094" w:author="Michael Larbi" w:date="2023-05-05T09:16:00Z">
          <w:pPr/>
        </w:pPrChange>
      </w:pPr>
    </w:p>
    <w:p w14:paraId="773955F5" w14:textId="1330A12D" w:rsidR="007D2AF8" w:rsidRDefault="00A905E8">
      <w:pPr>
        <w:spacing w:line="480" w:lineRule="auto"/>
        <w:jc w:val="both"/>
        <w:rPr>
          <w:rFonts w:ascii="Times New Roman" w:hAnsi="Times New Roman" w:cs="Times New Roman"/>
          <w:sz w:val="24"/>
          <w:szCs w:val="24"/>
        </w:rPr>
        <w:pPrChange w:id="1095" w:author="Michael Larbi" w:date="2023-05-05T09:16:00Z">
          <w:pPr/>
        </w:pPrChange>
      </w:pPr>
      <w:del w:id="1096" w:author="Michael Larbi" w:date="2023-05-04T20:40:00Z">
        <w:r w:rsidDel="006F16CE">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5AA70BEE" wp14:editId="4BA3EBAD">
                  <wp:simplePos x="0" y="0"/>
                  <wp:positionH relativeFrom="column">
                    <wp:posOffset>1858945</wp:posOffset>
                  </wp:positionH>
                  <wp:positionV relativeFrom="paragraph">
                    <wp:posOffset>1855247</wp:posOffset>
                  </wp:positionV>
                  <wp:extent cx="1668026" cy="331595"/>
                  <wp:effectExtent l="0" t="457200" r="0" b="449580"/>
                  <wp:wrapNone/>
                  <wp:docPr id="13" name="Rectangle 13"/>
                  <wp:cNvGraphicFramePr/>
                  <a:graphic xmlns:a="http://schemas.openxmlformats.org/drawingml/2006/main">
                    <a:graphicData uri="http://schemas.microsoft.com/office/word/2010/wordprocessingShape">
                      <wps:wsp>
                        <wps:cNvSpPr/>
                        <wps:spPr>
                          <a:xfrm rot="19621146">
                            <a:off x="0" y="0"/>
                            <a:ext cx="1668026" cy="3315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71BCFB" w14:textId="31D85867" w:rsidR="00A905E8" w:rsidRPr="00A905E8" w:rsidRDefault="00A905E8" w:rsidP="00A905E8">
                              <w:pPr>
                                <w:jc w:val="center"/>
                                <w:rPr>
                                  <w:color w:val="FF0000"/>
                                </w:rPr>
                              </w:pPr>
                              <w:r w:rsidRPr="00A905E8">
                                <w:rPr>
                                  <w:color w:val="FF0000"/>
                                </w:rPr>
                                <w:t>PLACEH</w:t>
                              </w:r>
                              <w:del w:id="1097" w:author="Michael Larbi" w:date="2023-05-04T20:39:00Z">
                                <w:r w:rsidRPr="00A905E8" w:rsidDel="006F16CE">
                                  <w:rPr>
                                    <w:color w:val="FF0000"/>
                                  </w:rPr>
                                  <w:delText>O</w:delText>
                                </w:r>
                              </w:del>
                              <w:r w:rsidRPr="00A905E8">
                                <w:rPr>
                                  <w:color w:val="FF0000"/>
                                </w:rPr>
                                <w:t>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70BEE" id="Rectangle 13" o:spid="_x0000_s1026" style="position:absolute;left:0;text-align:left;margin-left:146.35pt;margin-top:146.1pt;width:131.35pt;height:26.1pt;rotation:-2161436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" fillcolor="#d9e2f3 [660]" strokecolor="#1f3763 [1604]" strokeweight="1pt">
                  <v:textbox>
                    <w:txbxContent>
                      <w:p w14:paraId="0F71BCFB" w14:textId="31D85867" w:rsidR="00A905E8" w:rsidRPr="00A905E8" w:rsidRDefault="00A905E8" w:rsidP="00A905E8">
                        <w:pPr>
                          <w:jc w:val="center"/>
                          <w:rPr>
                            <w:color w:val="FF0000"/>
                          </w:rPr>
                        </w:pPr>
                        <w:r w:rsidRPr="00A905E8">
                          <w:rPr>
                            <w:color w:val="FF0000"/>
                          </w:rPr>
                          <w:t>PLACEH</w:t>
                        </w:r>
                        <w:del w:id="1098" w:author="Michael Larbi" w:date="2023-05-04T20:39:00Z">
                          <w:r w:rsidRPr="00A905E8" w:rsidDel="006F16CE">
                            <w:rPr>
                              <w:color w:val="FF0000"/>
                            </w:rPr>
                            <w:delText>O</w:delText>
                          </w:r>
                        </w:del>
                        <w:r w:rsidRPr="00A905E8">
                          <w:rPr>
                            <w:color w:val="FF0000"/>
                          </w:rPr>
                          <w:t>LDER</w:t>
                        </w:r>
                      </w:p>
                    </w:txbxContent>
                  </v:textbox>
                </v:rect>
              </w:pict>
            </mc:Fallback>
          </mc:AlternateContent>
        </w:r>
      </w:del>
      <w:del w:id="1099" w:author="Michael Larbi" w:date="2023-04-30T17:29:00Z">
        <w:r w:rsidR="003C318D" w:rsidDel="00D66522">
          <w:rPr>
            <w:rFonts w:ascii="Times New Roman" w:hAnsi="Times New Roman" w:cs="Times New Roman"/>
            <w:noProof/>
            <w:sz w:val="24"/>
            <w:szCs w:val="24"/>
          </w:rPr>
          <mc:AlternateContent>
            <mc:Choice Requires="cx1">
              <w:drawing>
                <wp:inline distT="0" distB="0" distL="0" distR="0" wp14:anchorId="696F0F02" wp14:editId="103325C2">
                  <wp:extent cx="5486400" cy="32004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696F0F02" wp14:editId="103325C2">
                  <wp:extent cx="5486400" cy="32004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18"/>
                          <a:stretch>
                            <a:fillRect/>
                          </a:stretch>
                        </pic:blipFill>
                        <pic:spPr>
                          <a:xfrm>
                            <a:off x="0" y="0"/>
                            <a:ext cx="5486400" cy="3200400"/>
                          </a:xfrm>
                          <a:prstGeom prst="rect">
                            <a:avLst/>
                          </a:prstGeom>
                        </pic:spPr>
                      </pic:pic>
                    </a:graphicData>
                  </a:graphic>
                </wp:inline>
              </w:drawing>
            </mc:Fallback>
          </mc:AlternateContent>
        </w:r>
      </w:del>
    </w:p>
    <w:p w14:paraId="26930481" w14:textId="6A84CB12" w:rsidR="00244353" w:rsidDel="00D317A3" w:rsidRDefault="00244353">
      <w:pPr>
        <w:spacing w:line="480" w:lineRule="auto"/>
        <w:jc w:val="both"/>
        <w:rPr>
          <w:del w:id="1100" w:author="Michael Larbi" w:date="2023-05-01T23:08:00Z"/>
          <w:rFonts w:ascii="Times New Roman" w:hAnsi="Times New Roman" w:cs="Times New Roman"/>
          <w:sz w:val="24"/>
          <w:szCs w:val="24"/>
        </w:rPr>
        <w:pPrChange w:id="1101" w:author="Michael Larbi" w:date="2023-05-05T09:16:00Z">
          <w:pPr/>
        </w:pPrChange>
      </w:pPr>
      <w:commentRangeStart w:id="1102"/>
      <w:del w:id="1103" w:author="Michael Larbi" w:date="2023-05-01T23:08:00Z">
        <w:r w:rsidRPr="00DB1779" w:rsidDel="00D317A3">
          <w:rPr>
            <w:rFonts w:ascii="Times New Roman" w:hAnsi="Times New Roman" w:cs="Times New Roman"/>
            <w:b/>
            <w:bCs/>
            <w:sz w:val="24"/>
            <w:szCs w:val="24"/>
          </w:rPr>
          <w:delText xml:space="preserve">Figure 2. </w:delText>
        </w:r>
        <w:r w:rsidR="00905AFD" w:rsidRPr="00DB1779" w:rsidDel="00D317A3">
          <w:rPr>
            <w:rFonts w:ascii="Times New Roman" w:hAnsi="Times New Roman" w:cs="Times New Roman"/>
            <w:b/>
            <w:bCs/>
            <w:sz w:val="24"/>
            <w:szCs w:val="24"/>
          </w:rPr>
          <w:delText>P</w:delText>
        </w:r>
        <w:r w:rsidRPr="00DB1779" w:rsidDel="00D317A3">
          <w:rPr>
            <w:rFonts w:ascii="Times New Roman" w:hAnsi="Times New Roman" w:cs="Times New Roman"/>
            <w:b/>
            <w:bCs/>
            <w:sz w:val="24"/>
            <w:szCs w:val="24"/>
          </w:rPr>
          <w:delText xml:space="preserve">ercentage </w:delText>
        </w:r>
        <w:r w:rsidR="00A113A2" w:rsidRPr="00DB1779" w:rsidDel="00D317A3">
          <w:rPr>
            <w:rFonts w:ascii="Times New Roman" w:hAnsi="Times New Roman" w:cs="Times New Roman"/>
            <w:b/>
            <w:bCs/>
            <w:sz w:val="24"/>
            <w:szCs w:val="24"/>
          </w:rPr>
          <w:delText xml:space="preserve">of learning experiences </w:delText>
        </w:r>
        <w:r w:rsidR="00026427" w:rsidRPr="00DB1779" w:rsidDel="00D317A3">
          <w:rPr>
            <w:rFonts w:ascii="Times New Roman" w:hAnsi="Times New Roman" w:cs="Times New Roman"/>
            <w:b/>
            <w:bCs/>
            <w:sz w:val="24"/>
            <w:szCs w:val="24"/>
          </w:rPr>
          <w:delText>with</w:delText>
        </w:r>
        <w:r w:rsidR="00A113A2" w:rsidRPr="00DB1779" w:rsidDel="00D317A3">
          <w:rPr>
            <w:rFonts w:ascii="Times New Roman" w:hAnsi="Times New Roman" w:cs="Times New Roman"/>
            <w:b/>
            <w:bCs/>
            <w:sz w:val="24"/>
            <w:szCs w:val="24"/>
          </w:rPr>
          <w:delText xml:space="preserve"> chatgpt </w:delText>
        </w:r>
        <w:r w:rsidR="00026427" w:rsidRPr="00DB1779" w:rsidDel="00D317A3">
          <w:rPr>
            <w:rFonts w:ascii="Times New Roman" w:hAnsi="Times New Roman" w:cs="Times New Roman"/>
            <w:b/>
            <w:bCs/>
            <w:sz w:val="24"/>
            <w:szCs w:val="24"/>
          </w:rPr>
          <w:delText>vs w3sc</w:delText>
        </w:r>
        <w:r w:rsidR="004B72F3" w:rsidRPr="00DB1779" w:rsidDel="00D317A3">
          <w:rPr>
            <w:rFonts w:ascii="Times New Roman" w:hAnsi="Times New Roman" w:cs="Times New Roman"/>
            <w:b/>
            <w:bCs/>
            <w:sz w:val="24"/>
            <w:szCs w:val="24"/>
          </w:rPr>
          <w:delText>hools.com.</w:delText>
        </w:r>
        <w:r w:rsidR="004B72F3" w:rsidDel="00D317A3">
          <w:rPr>
            <w:rFonts w:ascii="Times New Roman" w:hAnsi="Times New Roman" w:cs="Times New Roman"/>
            <w:sz w:val="24"/>
            <w:szCs w:val="24"/>
          </w:rPr>
          <w:delText xml:space="preserve"> The Graph shows the </w:delText>
        </w:r>
        <w:r w:rsidR="007D6D5B" w:rsidDel="00D317A3">
          <w:rPr>
            <w:rFonts w:ascii="Times New Roman" w:hAnsi="Times New Roman" w:cs="Times New Roman"/>
            <w:sz w:val="24"/>
            <w:szCs w:val="24"/>
          </w:rPr>
          <w:delText xml:space="preserve">responses of </w:delText>
        </w:r>
        <w:r w:rsidR="00DB1779" w:rsidDel="00D317A3">
          <w:rPr>
            <w:rFonts w:ascii="Times New Roman" w:hAnsi="Times New Roman" w:cs="Times New Roman"/>
            <w:sz w:val="24"/>
            <w:szCs w:val="24"/>
          </w:rPr>
          <w:delText>students</w:delText>
        </w:r>
        <w:r w:rsidR="00DD13E2" w:rsidDel="00D317A3">
          <w:rPr>
            <w:rFonts w:ascii="Times New Roman" w:hAnsi="Times New Roman" w:cs="Times New Roman"/>
            <w:sz w:val="24"/>
            <w:szCs w:val="24"/>
          </w:rPr>
          <w:delText xml:space="preserve"> that best describes </w:delText>
        </w:r>
        <w:r w:rsidR="00A108E0" w:rsidDel="00D317A3">
          <w:rPr>
            <w:rFonts w:ascii="Times New Roman" w:hAnsi="Times New Roman" w:cs="Times New Roman"/>
            <w:sz w:val="24"/>
            <w:szCs w:val="24"/>
          </w:rPr>
          <w:delText>how much they learned between using chatgpt and w3scchools</w:delText>
        </w:r>
        <w:r w:rsidR="00DB1779" w:rsidDel="00D317A3">
          <w:rPr>
            <w:rFonts w:ascii="Times New Roman" w:hAnsi="Times New Roman" w:cs="Times New Roman"/>
            <w:sz w:val="24"/>
            <w:szCs w:val="24"/>
          </w:rPr>
          <w:delText>.com to learn python.</w:delText>
        </w:r>
        <w:commentRangeEnd w:id="1102"/>
        <w:r w:rsidR="007B7D01" w:rsidDel="00D317A3">
          <w:rPr>
            <w:rStyle w:val="CommentReference"/>
          </w:rPr>
          <w:commentReference w:id="1102"/>
        </w:r>
      </w:del>
    </w:p>
    <w:p w14:paraId="5A092594" w14:textId="6A8DD022" w:rsidR="001F3EA5" w:rsidDel="00CE0627" w:rsidRDefault="001F3EA5">
      <w:pPr>
        <w:spacing w:line="480" w:lineRule="auto"/>
        <w:jc w:val="both"/>
        <w:rPr>
          <w:del w:id="1104" w:author="Michael Larbi" w:date="2023-05-04T20:32:00Z"/>
          <w:rFonts w:ascii="Times New Roman" w:hAnsi="Times New Roman" w:cs="Times New Roman"/>
          <w:sz w:val="24"/>
          <w:szCs w:val="24"/>
        </w:rPr>
        <w:pPrChange w:id="1105" w:author="Michael Larbi" w:date="2023-05-05T09:16:00Z">
          <w:pPr/>
        </w:pPrChange>
      </w:pPr>
    </w:p>
    <w:tbl>
      <w:tblPr>
        <w:tblW w:w="6481" w:type="dxa"/>
        <w:tblLook w:val="04A0" w:firstRow="1" w:lastRow="0" w:firstColumn="1" w:lastColumn="0" w:noHBand="0" w:noVBand="1"/>
      </w:tblPr>
      <w:tblGrid>
        <w:gridCol w:w="5"/>
        <w:gridCol w:w="2375"/>
        <w:gridCol w:w="803"/>
        <w:gridCol w:w="59"/>
        <w:gridCol w:w="534"/>
        <w:gridCol w:w="624"/>
        <w:gridCol w:w="827"/>
        <w:gridCol w:w="611"/>
        <w:gridCol w:w="642"/>
        <w:gridCol w:w="1"/>
        <w:gridCol w:w="3237"/>
      </w:tblGrid>
      <w:tr w:rsidR="00DD512B" w:rsidRPr="00DD512B" w:rsidDel="00CE0627" w14:paraId="6A44BB0F" w14:textId="03C308D0" w:rsidTr="00BE6F07">
        <w:trPr>
          <w:gridAfter w:val="1"/>
          <w:trHeight w:val="300"/>
          <w:del w:id="1106" w:author="Michael Larbi" w:date="2023-05-04T20:32:00Z"/>
        </w:trPr>
        <w:tc>
          <w:tcPr>
            <w:tcW w:w="2380" w:type="dxa"/>
            <w:gridSpan w:val="2"/>
            <w:tcBorders>
              <w:top w:val="nil"/>
              <w:left w:val="nil"/>
              <w:bottom w:val="nil"/>
              <w:right w:val="nil"/>
            </w:tcBorders>
            <w:shd w:val="clear" w:color="auto" w:fill="auto"/>
            <w:noWrap/>
            <w:vAlign w:val="bottom"/>
          </w:tcPr>
          <w:p w14:paraId="0E2DCA05" w14:textId="777B8E2F" w:rsidR="00DD512B" w:rsidRPr="00DD512B" w:rsidDel="00CE0627" w:rsidRDefault="005737EB">
            <w:pPr>
              <w:spacing w:line="480" w:lineRule="auto"/>
              <w:jc w:val="both"/>
              <w:rPr>
                <w:del w:id="1107" w:author="Michael Larbi" w:date="2023-05-04T20:32:00Z"/>
                <w:rFonts w:ascii="Calibri" w:eastAsia="Times New Roman" w:hAnsi="Calibri" w:cs="Calibri"/>
                <w:b/>
                <w:bCs/>
                <w:color w:val="000000"/>
                <w:kern w:val="0"/>
                <w14:ligatures w14:val="none"/>
              </w:rPr>
              <w:pPrChange w:id="1108" w:author="Michael Larbi" w:date="2023-05-05T09:16:00Z">
                <w:pPr/>
              </w:pPrChange>
            </w:pPr>
            <w:del w:id="1109" w:author="Michael Larbi" w:date="2023-05-04T20:32:00Z">
              <w:r w:rsidRPr="001D3716" w:rsidDel="00CE0627">
                <w:rPr>
                  <w:rFonts w:ascii="Times New Roman" w:hAnsi="Times New Roman" w:cs="Times New Roman"/>
                  <w:b/>
                  <w:bCs/>
                </w:rPr>
                <w:delText>Table 1.</w:delText>
              </w:r>
              <w:r w:rsidR="004B4D80" w:rsidRPr="001D3716" w:rsidDel="00CE0627">
                <w:rPr>
                  <w:rFonts w:ascii="Calibri" w:eastAsia="Times New Roman" w:hAnsi="Calibri" w:cs="Calibri"/>
                  <w:b/>
                  <w:bCs/>
                  <w:color w:val="000000"/>
                  <w:kern w:val="0"/>
                  <w14:ligatures w14:val="none"/>
                </w:rPr>
                <w:delText xml:space="preserve"> </w:delText>
              </w:r>
            </w:del>
          </w:p>
        </w:tc>
        <w:tc>
          <w:tcPr>
            <w:tcW w:w="803" w:type="dxa"/>
            <w:tcBorders>
              <w:top w:val="nil"/>
              <w:left w:val="nil"/>
              <w:bottom w:val="nil"/>
              <w:right w:val="nil"/>
            </w:tcBorders>
            <w:shd w:val="clear" w:color="auto" w:fill="auto"/>
            <w:noWrap/>
            <w:vAlign w:val="bottom"/>
            <w:hideMark/>
          </w:tcPr>
          <w:p w14:paraId="0DABEBD9" w14:textId="5A0A88D9" w:rsidR="00DD512B" w:rsidRPr="00DD512B" w:rsidDel="00CE0627" w:rsidRDefault="00DD512B">
            <w:pPr>
              <w:spacing w:after="0" w:line="480" w:lineRule="auto"/>
              <w:jc w:val="both"/>
              <w:rPr>
                <w:del w:id="1110" w:author="Michael Larbi" w:date="2023-05-04T20:32:00Z"/>
                <w:rFonts w:ascii="Calibri" w:eastAsia="Times New Roman" w:hAnsi="Calibri" w:cs="Calibri"/>
                <w:color w:val="000000"/>
                <w:kern w:val="0"/>
                <w14:ligatures w14:val="none"/>
              </w:rPr>
              <w:pPrChange w:id="1111" w:author="Michael Larbi" w:date="2023-05-05T09:16:00Z">
                <w:pPr>
                  <w:spacing w:after="0" w:line="240" w:lineRule="auto"/>
                </w:pPr>
              </w:pPrChange>
            </w:pPr>
          </w:p>
        </w:tc>
        <w:tc>
          <w:tcPr>
            <w:tcW w:w="593" w:type="dxa"/>
            <w:gridSpan w:val="2"/>
            <w:tcBorders>
              <w:top w:val="nil"/>
              <w:left w:val="nil"/>
              <w:bottom w:val="nil"/>
              <w:right w:val="nil"/>
            </w:tcBorders>
            <w:shd w:val="clear" w:color="auto" w:fill="auto"/>
            <w:noWrap/>
            <w:vAlign w:val="bottom"/>
            <w:hideMark/>
          </w:tcPr>
          <w:p w14:paraId="1783A8FE" w14:textId="6130DCB3" w:rsidR="00DD512B" w:rsidRPr="00DD512B" w:rsidDel="00CE0627" w:rsidRDefault="00DD512B">
            <w:pPr>
              <w:spacing w:after="0" w:line="480" w:lineRule="auto"/>
              <w:jc w:val="both"/>
              <w:rPr>
                <w:del w:id="1112" w:author="Michael Larbi" w:date="2023-05-04T20:32:00Z"/>
                <w:rFonts w:ascii="Times New Roman" w:eastAsia="Times New Roman" w:hAnsi="Times New Roman" w:cs="Times New Roman"/>
                <w:kern w:val="0"/>
                <w:sz w:val="20"/>
                <w:szCs w:val="20"/>
                <w14:ligatures w14:val="none"/>
              </w:rPr>
              <w:pPrChange w:id="1113" w:author="Michael Larbi" w:date="2023-05-05T09:16:00Z">
                <w:pPr>
                  <w:spacing w:after="0" w:line="240" w:lineRule="auto"/>
                </w:pPr>
              </w:pPrChange>
            </w:pPr>
          </w:p>
        </w:tc>
        <w:tc>
          <w:tcPr>
            <w:tcW w:w="624" w:type="dxa"/>
            <w:tcBorders>
              <w:top w:val="nil"/>
              <w:left w:val="nil"/>
              <w:bottom w:val="nil"/>
              <w:right w:val="nil"/>
            </w:tcBorders>
            <w:shd w:val="clear" w:color="auto" w:fill="auto"/>
            <w:noWrap/>
            <w:vAlign w:val="bottom"/>
            <w:hideMark/>
          </w:tcPr>
          <w:p w14:paraId="30F6E4DA" w14:textId="2A8FA023" w:rsidR="00DD512B" w:rsidRPr="00DD512B" w:rsidDel="00CE0627" w:rsidRDefault="00DD512B">
            <w:pPr>
              <w:spacing w:after="0" w:line="480" w:lineRule="auto"/>
              <w:jc w:val="both"/>
              <w:rPr>
                <w:del w:id="1114" w:author="Michael Larbi" w:date="2023-05-04T20:32:00Z"/>
                <w:rFonts w:ascii="Times New Roman" w:eastAsia="Times New Roman" w:hAnsi="Times New Roman" w:cs="Times New Roman"/>
                <w:kern w:val="0"/>
                <w:sz w:val="20"/>
                <w:szCs w:val="20"/>
                <w14:ligatures w14:val="none"/>
              </w:rPr>
              <w:pPrChange w:id="1115" w:author="Michael Larbi" w:date="2023-05-05T09:16:00Z">
                <w:pPr>
                  <w:spacing w:after="0" w:line="240" w:lineRule="auto"/>
                </w:pPr>
              </w:pPrChange>
            </w:pPr>
          </w:p>
        </w:tc>
        <w:tc>
          <w:tcPr>
            <w:tcW w:w="827" w:type="dxa"/>
            <w:tcBorders>
              <w:top w:val="nil"/>
              <w:left w:val="nil"/>
              <w:bottom w:val="nil"/>
              <w:right w:val="nil"/>
            </w:tcBorders>
            <w:shd w:val="clear" w:color="auto" w:fill="auto"/>
            <w:noWrap/>
            <w:vAlign w:val="bottom"/>
            <w:hideMark/>
          </w:tcPr>
          <w:p w14:paraId="0AB64B1A" w14:textId="62FF21C6" w:rsidR="00DD512B" w:rsidRPr="00DD512B" w:rsidDel="00CE0627" w:rsidRDefault="00DD512B">
            <w:pPr>
              <w:spacing w:after="0" w:line="480" w:lineRule="auto"/>
              <w:jc w:val="both"/>
              <w:rPr>
                <w:del w:id="1116" w:author="Michael Larbi" w:date="2023-05-04T20:32:00Z"/>
                <w:rFonts w:ascii="Times New Roman" w:eastAsia="Times New Roman" w:hAnsi="Times New Roman" w:cs="Times New Roman"/>
                <w:kern w:val="0"/>
                <w:sz w:val="20"/>
                <w:szCs w:val="20"/>
                <w14:ligatures w14:val="none"/>
              </w:rPr>
              <w:pPrChange w:id="1117" w:author="Michael Larbi" w:date="2023-05-05T09:16:00Z">
                <w:pPr>
                  <w:spacing w:after="0" w:line="240" w:lineRule="auto"/>
                </w:pPr>
              </w:pPrChange>
            </w:pPr>
          </w:p>
        </w:tc>
        <w:tc>
          <w:tcPr>
            <w:tcW w:w="611" w:type="dxa"/>
            <w:tcBorders>
              <w:top w:val="nil"/>
              <w:left w:val="nil"/>
              <w:bottom w:val="nil"/>
              <w:right w:val="nil"/>
            </w:tcBorders>
            <w:shd w:val="clear" w:color="auto" w:fill="auto"/>
            <w:noWrap/>
            <w:vAlign w:val="bottom"/>
            <w:hideMark/>
          </w:tcPr>
          <w:p w14:paraId="0E6BD800" w14:textId="70BF9892" w:rsidR="00DD512B" w:rsidRPr="00DD512B" w:rsidDel="00CE0627" w:rsidRDefault="00DD512B">
            <w:pPr>
              <w:spacing w:after="0" w:line="480" w:lineRule="auto"/>
              <w:jc w:val="both"/>
              <w:rPr>
                <w:del w:id="1118" w:author="Michael Larbi" w:date="2023-05-04T20:32:00Z"/>
                <w:rFonts w:ascii="Times New Roman" w:eastAsia="Times New Roman" w:hAnsi="Times New Roman" w:cs="Times New Roman"/>
                <w:kern w:val="0"/>
                <w:sz w:val="20"/>
                <w:szCs w:val="20"/>
                <w14:ligatures w14:val="none"/>
              </w:rPr>
              <w:pPrChange w:id="1119" w:author="Michael Larbi" w:date="2023-05-05T09:16:00Z">
                <w:pPr>
                  <w:spacing w:after="0" w:line="240" w:lineRule="auto"/>
                </w:pPr>
              </w:pPrChange>
            </w:pPr>
          </w:p>
        </w:tc>
        <w:tc>
          <w:tcPr>
            <w:tcW w:w="643" w:type="dxa"/>
            <w:gridSpan w:val="2"/>
            <w:tcBorders>
              <w:top w:val="nil"/>
              <w:left w:val="nil"/>
              <w:bottom w:val="nil"/>
              <w:right w:val="nil"/>
            </w:tcBorders>
            <w:shd w:val="clear" w:color="auto" w:fill="auto"/>
            <w:noWrap/>
            <w:vAlign w:val="bottom"/>
            <w:hideMark/>
          </w:tcPr>
          <w:p w14:paraId="5A4A2A47" w14:textId="014D0B9C" w:rsidR="00DD512B" w:rsidRPr="00DD512B" w:rsidDel="00CE0627" w:rsidRDefault="00DD512B">
            <w:pPr>
              <w:spacing w:after="0" w:line="480" w:lineRule="auto"/>
              <w:jc w:val="both"/>
              <w:rPr>
                <w:del w:id="1120" w:author="Michael Larbi" w:date="2023-05-04T20:32:00Z"/>
                <w:rFonts w:ascii="Times New Roman" w:eastAsia="Times New Roman" w:hAnsi="Times New Roman" w:cs="Times New Roman"/>
                <w:kern w:val="0"/>
                <w:sz w:val="20"/>
                <w:szCs w:val="20"/>
                <w14:ligatures w14:val="none"/>
              </w:rPr>
              <w:pPrChange w:id="1121" w:author="Michael Larbi" w:date="2023-05-05T09:16:00Z">
                <w:pPr>
                  <w:spacing w:after="0" w:line="240" w:lineRule="auto"/>
                </w:pPr>
              </w:pPrChange>
            </w:pPr>
          </w:p>
        </w:tc>
      </w:tr>
      <w:tr w:rsidR="00DD512B" w:rsidRPr="00DD512B" w:rsidDel="00CE0627" w14:paraId="226DA188" w14:textId="184A22BD" w:rsidTr="00DD512B">
        <w:trPr>
          <w:gridAfter w:val="1"/>
          <w:trHeight w:val="300"/>
          <w:del w:id="1122" w:author="Michael Larbi" w:date="2023-05-04T20:32:00Z"/>
        </w:trPr>
        <w:tc>
          <w:tcPr>
            <w:tcW w:w="2380" w:type="dxa"/>
            <w:gridSpan w:val="2"/>
            <w:tcBorders>
              <w:top w:val="nil"/>
              <w:left w:val="nil"/>
              <w:bottom w:val="nil"/>
              <w:right w:val="nil"/>
            </w:tcBorders>
            <w:shd w:val="clear" w:color="auto" w:fill="auto"/>
            <w:noWrap/>
            <w:vAlign w:val="bottom"/>
            <w:hideMark/>
          </w:tcPr>
          <w:p w14:paraId="69C92369" w14:textId="6C35BC53" w:rsidR="00DD512B" w:rsidRPr="00DD512B" w:rsidDel="00CE0627" w:rsidRDefault="00DD512B">
            <w:pPr>
              <w:spacing w:after="0" w:line="480" w:lineRule="auto"/>
              <w:jc w:val="both"/>
              <w:rPr>
                <w:del w:id="1123" w:author="Michael Larbi" w:date="2023-05-04T20:32:00Z"/>
                <w:rFonts w:ascii="Calibri" w:eastAsia="Times New Roman" w:hAnsi="Calibri" w:cs="Calibri"/>
                <w:color w:val="000000"/>
                <w:kern w:val="0"/>
                <w14:ligatures w14:val="none"/>
              </w:rPr>
              <w:pPrChange w:id="1124" w:author="Michael Larbi" w:date="2023-05-05T09:16:00Z">
                <w:pPr>
                  <w:spacing w:after="0" w:line="240" w:lineRule="auto"/>
                </w:pPr>
              </w:pPrChange>
            </w:pPr>
          </w:p>
        </w:tc>
        <w:tc>
          <w:tcPr>
            <w:tcW w:w="803" w:type="dxa"/>
            <w:tcBorders>
              <w:top w:val="nil"/>
              <w:left w:val="nil"/>
              <w:bottom w:val="nil"/>
              <w:right w:val="nil"/>
            </w:tcBorders>
            <w:shd w:val="clear" w:color="auto" w:fill="auto"/>
            <w:noWrap/>
            <w:vAlign w:val="bottom"/>
            <w:hideMark/>
          </w:tcPr>
          <w:p w14:paraId="646061BD" w14:textId="64869A4B" w:rsidR="00DD512B" w:rsidRPr="00DD512B" w:rsidDel="00CE0627" w:rsidRDefault="00DD512B">
            <w:pPr>
              <w:spacing w:after="0" w:line="480" w:lineRule="auto"/>
              <w:jc w:val="both"/>
              <w:rPr>
                <w:del w:id="1125" w:author="Michael Larbi" w:date="2023-05-04T20:32:00Z"/>
                <w:rFonts w:ascii="Calibri" w:eastAsia="Times New Roman" w:hAnsi="Calibri" w:cs="Calibri"/>
                <w:color w:val="000000"/>
                <w:kern w:val="0"/>
                <w14:ligatures w14:val="none"/>
              </w:rPr>
              <w:pPrChange w:id="1126" w:author="Michael Larbi" w:date="2023-05-05T09:16:00Z">
                <w:pPr>
                  <w:spacing w:after="0" w:line="240" w:lineRule="auto"/>
                </w:pPr>
              </w:pPrChange>
            </w:pPr>
          </w:p>
        </w:tc>
        <w:tc>
          <w:tcPr>
            <w:tcW w:w="593" w:type="dxa"/>
            <w:gridSpan w:val="2"/>
            <w:tcBorders>
              <w:top w:val="nil"/>
              <w:left w:val="nil"/>
              <w:bottom w:val="nil"/>
              <w:right w:val="nil"/>
            </w:tcBorders>
            <w:shd w:val="clear" w:color="auto" w:fill="auto"/>
            <w:noWrap/>
            <w:vAlign w:val="bottom"/>
            <w:hideMark/>
          </w:tcPr>
          <w:p w14:paraId="60926D65" w14:textId="1ADA1D9E" w:rsidR="00DD512B" w:rsidRPr="00DD512B" w:rsidDel="00CE0627" w:rsidRDefault="00DD512B">
            <w:pPr>
              <w:spacing w:after="0" w:line="480" w:lineRule="auto"/>
              <w:jc w:val="both"/>
              <w:rPr>
                <w:del w:id="1127" w:author="Michael Larbi" w:date="2023-05-04T20:32:00Z"/>
                <w:rFonts w:ascii="Times New Roman" w:eastAsia="Times New Roman" w:hAnsi="Times New Roman" w:cs="Times New Roman"/>
                <w:kern w:val="0"/>
                <w:sz w:val="20"/>
                <w:szCs w:val="20"/>
                <w14:ligatures w14:val="none"/>
              </w:rPr>
              <w:pPrChange w:id="1128" w:author="Michael Larbi" w:date="2023-05-05T09:16:00Z">
                <w:pPr>
                  <w:spacing w:after="0" w:line="240" w:lineRule="auto"/>
                </w:pPr>
              </w:pPrChange>
            </w:pPr>
          </w:p>
        </w:tc>
        <w:tc>
          <w:tcPr>
            <w:tcW w:w="624" w:type="dxa"/>
            <w:tcBorders>
              <w:top w:val="nil"/>
              <w:left w:val="nil"/>
              <w:bottom w:val="nil"/>
              <w:right w:val="nil"/>
            </w:tcBorders>
            <w:shd w:val="clear" w:color="auto" w:fill="auto"/>
            <w:noWrap/>
            <w:vAlign w:val="bottom"/>
            <w:hideMark/>
          </w:tcPr>
          <w:p w14:paraId="6C7B9E72" w14:textId="3CAEFF3B" w:rsidR="00DD512B" w:rsidRPr="00DD512B" w:rsidDel="00CE0627" w:rsidRDefault="00DD512B">
            <w:pPr>
              <w:spacing w:after="0" w:line="480" w:lineRule="auto"/>
              <w:jc w:val="both"/>
              <w:rPr>
                <w:del w:id="1129" w:author="Michael Larbi" w:date="2023-05-04T20:32:00Z"/>
                <w:rFonts w:ascii="Times New Roman" w:eastAsia="Times New Roman" w:hAnsi="Times New Roman" w:cs="Times New Roman"/>
                <w:kern w:val="0"/>
                <w:sz w:val="20"/>
                <w:szCs w:val="20"/>
                <w14:ligatures w14:val="none"/>
              </w:rPr>
              <w:pPrChange w:id="1130" w:author="Michael Larbi" w:date="2023-05-05T09:16:00Z">
                <w:pPr>
                  <w:spacing w:after="0" w:line="240" w:lineRule="auto"/>
                </w:pPr>
              </w:pPrChange>
            </w:pPr>
          </w:p>
        </w:tc>
        <w:tc>
          <w:tcPr>
            <w:tcW w:w="827" w:type="dxa"/>
            <w:tcBorders>
              <w:top w:val="nil"/>
              <w:left w:val="nil"/>
              <w:bottom w:val="nil"/>
              <w:right w:val="nil"/>
            </w:tcBorders>
            <w:shd w:val="clear" w:color="auto" w:fill="auto"/>
            <w:noWrap/>
            <w:vAlign w:val="bottom"/>
            <w:hideMark/>
          </w:tcPr>
          <w:p w14:paraId="5D7A64B0" w14:textId="20824331" w:rsidR="00DD512B" w:rsidRPr="00DD512B" w:rsidDel="00CE0627" w:rsidRDefault="00DD512B">
            <w:pPr>
              <w:spacing w:after="0" w:line="480" w:lineRule="auto"/>
              <w:jc w:val="both"/>
              <w:rPr>
                <w:del w:id="1131" w:author="Michael Larbi" w:date="2023-05-04T20:32:00Z"/>
                <w:rFonts w:ascii="Times New Roman" w:eastAsia="Times New Roman" w:hAnsi="Times New Roman" w:cs="Times New Roman"/>
                <w:kern w:val="0"/>
                <w:sz w:val="20"/>
                <w:szCs w:val="20"/>
                <w14:ligatures w14:val="none"/>
              </w:rPr>
              <w:pPrChange w:id="1132" w:author="Michael Larbi" w:date="2023-05-05T09:16:00Z">
                <w:pPr>
                  <w:spacing w:after="0" w:line="240" w:lineRule="auto"/>
                </w:pPr>
              </w:pPrChange>
            </w:pPr>
          </w:p>
        </w:tc>
        <w:tc>
          <w:tcPr>
            <w:tcW w:w="611" w:type="dxa"/>
            <w:tcBorders>
              <w:top w:val="nil"/>
              <w:left w:val="nil"/>
              <w:bottom w:val="nil"/>
              <w:right w:val="nil"/>
            </w:tcBorders>
            <w:shd w:val="clear" w:color="auto" w:fill="auto"/>
            <w:noWrap/>
            <w:vAlign w:val="bottom"/>
            <w:hideMark/>
          </w:tcPr>
          <w:p w14:paraId="3B7595B8" w14:textId="40587097" w:rsidR="00DD512B" w:rsidRPr="00DD512B" w:rsidDel="00CE0627" w:rsidRDefault="00DD512B">
            <w:pPr>
              <w:spacing w:after="0" w:line="480" w:lineRule="auto"/>
              <w:jc w:val="both"/>
              <w:rPr>
                <w:del w:id="1133" w:author="Michael Larbi" w:date="2023-05-04T20:32:00Z"/>
                <w:rFonts w:ascii="Times New Roman" w:eastAsia="Times New Roman" w:hAnsi="Times New Roman" w:cs="Times New Roman"/>
                <w:kern w:val="0"/>
                <w:sz w:val="20"/>
                <w:szCs w:val="20"/>
                <w14:ligatures w14:val="none"/>
              </w:rPr>
              <w:pPrChange w:id="1134" w:author="Michael Larbi" w:date="2023-05-05T09:16:00Z">
                <w:pPr>
                  <w:spacing w:after="0" w:line="240" w:lineRule="auto"/>
                </w:pPr>
              </w:pPrChange>
            </w:pPr>
          </w:p>
        </w:tc>
        <w:tc>
          <w:tcPr>
            <w:tcW w:w="643" w:type="dxa"/>
            <w:gridSpan w:val="2"/>
            <w:tcBorders>
              <w:top w:val="nil"/>
              <w:left w:val="nil"/>
              <w:bottom w:val="nil"/>
              <w:right w:val="nil"/>
            </w:tcBorders>
            <w:shd w:val="clear" w:color="auto" w:fill="auto"/>
            <w:noWrap/>
            <w:vAlign w:val="bottom"/>
            <w:hideMark/>
          </w:tcPr>
          <w:p w14:paraId="28FD8F42" w14:textId="1BE416C4" w:rsidR="00DD512B" w:rsidRPr="00DD512B" w:rsidDel="00CE0627" w:rsidRDefault="00DD512B">
            <w:pPr>
              <w:spacing w:after="0" w:line="480" w:lineRule="auto"/>
              <w:jc w:val="both"/>
              <w:rPr>
                <w:del w:id="1135" w:author="Michael Larbi" w:date="2023-05-04T20:32:00Z"/>
                <w:rFonts w:ascii="Times New Roman" w:eastAsia="Times New Roman" w:hAnsi="Times New Roman" w:cs="Times New Roman"/>
                <w:kern w:val="0"/>
                <w:sz w:val="20"/>
                <w:szCs w:val="20"/>
                <w14:ligatures w14:val="none"/>
              </w:rPr>
              <w:pPrChange w:id="1136" w:author="Michael Larbi" w:date="2023-05-05T09:16:00Z">
                <w:pPr>
                  <w:spacing w:after="0" w:line="240" w:lineRule="auto"/>
                </w:pPr>
              </w:pPrChange>
            </w:pPr>
          </w:p>
        </w:tc>
      </w:tr>
      <w:tr w:rsidR="00DD512B" w:rsidRPr="00DD512B" w:rsidDel="00CE0627" w14:paraId="7FD9311B" w14:textId="1170ED06" w:rsidTr="007925DE">
        <w:trPr>
          <w:gridAfter w:val="1"/>
          <w:trHeight w:val="300"/>
          <w:del w:id="1137" w:author="Michael Larbi" w:date="2023-05-04T20:32:00Z"/>
        </w:trPr>
        <w:tc>
          <w:tcPr>
            <w:tcW w:w="2380" w:type="dxa"/>
            <w:gridSpan w:val="2"/>
            <w:tcBorders>
              <w:top w:val="nil"/>
              <w:left w:val="nil"/>
              <w:bottom w:val="nil"/>
              <w:right w:val="nil"/>
            </w:tcBorders>
            <w:shd w:val="clear" w:color="auto" w:fill="auto"/>
            <w:noWrap/>
            <w:vAlign w:val="bottom"/>
          </w:tcPr>
          <w:p w14:paraId="62DAADFA" w14:textId="6F2375B6" w:rsidR="00DD512B" w:rsidRPr="00DD512B" w:rsidDel="00CE0627" w:rsidRDefault="00DD512B">
            <w:pPr>
              <w:spacing w:after="0" w:line="480" w:lineRule="auto"/>
              <w:jc w:val="both"/>
              <w:rPr>
                <w:del w:id="1138" w:author="Michael Larbi" w:date="2023-05-04T20:32:00Z"/>
                <w:rFonts w:ascii="Calibri" w:eastAsia="Times New Roman" w:hAnsi="Calibri" w:cs="Calibri"/>
                <w:color w:val="000000"/>
                <w:kern w:val="0"/>
                <w14:ligatures w14:val="none"/>
              </w:rPr>
              <w:pPrChange w:id="1139" w:author="Michael Larbi" w:date="2023-05-05T09:16:00Z">
                <w:pPr>
                  <w:spacing w:after="0" w:line="240" w:lineRule="auto"/>
                </w:pPr>
              </w:pPrChange>
            </w:pPr>
          </w:p>
        </w:tc>
        <w:tc>
          <w:tcPr>
            <w:tcW w:w="803" w:type="dxa"/>
            <w:tcBorders>
              <w:top w:val="nil"/>
              <w:left w:val="nil"/>
              <w:bottom w:val="nil"/>
              <w:right w:val="nil"/>
            </w:tcBorders>
            <w:shd w:val="clear" w:color="auto" w:fill="auto"/>
            <w:noWrap/>
            <w:vAlign w:val="bottom"/>
            <w:hideMark/>
          </w:tcPr>
          <w:p w14:paraId="7A514C46" w14:textId="3E67CB24" w:rsidR="00DD512B" w:rsidRPr="00DD512B" w:rsidDel="00CE0627" w:rsidRDefault="00DD512B">
            <w:pPr>
              <w:spacing w:after="0" w:line="480" w:lineRule="auto"/>
              <w:jc w:val="both"/>
              <w:rPr>
                <w:del w:id="1140" w:author="Michael Larbi" w:date="2023-05-04T20:32:00Z"/>
                <w:rFonts w:ascii="Calibri" w:eastAsia="Times New Roman" w:hAnsi="Calibri" w:cs="Calibri"/>
                <w:color w:val="000000"/>
                <w:kern w:val="0"/>
                <w14:ligatures w14:val="none"/>
              </w:rPr>
              <w:pPrChange w:id="1141" w:author="Michael Larbi" w:date="2023-05-05T09:16:00Z">
                <w:pPr>
                  <w:spacing w:after="0" w:line="240" w:lineRule="auto"/>
                </w:pPr>
              </w:pPrChange>
            </w:pPr>
          </w:p>
        </w:tc>
        <w:tc>
          <w:tcPr>
            <w:tcW w:w="593" w:type="dxa"/>
            <w:gridSpan w:val="2"/>
            <w:tcBorders>
              <w:top w:val="nil"/>
              <w:left w:val="nil"/>
              <w:bottom w:val="nil"/>
              <w:right w:val="nil"/>
            </w:tcBorders>
            <w:shd w:val="clear" w:color="auto" w:fill="auto"/>
            <w:noWrap/>
            <w:vAlign w:val="bottom"/>
            <w:hideMark/>
          </w:tcPr>
          <w:p w14:paraId="1BE80E52" w14:textId="2EE90004" w:rsidR="00DD512B" w:rsidRPr="00DD512B" w:rsidDel="00CE0627" w:rsidRDefault="00DD512B">
            <w:pPr>
              <w:spacing w:after="0" w:line="480" w:lineRule="auto"/>
              <w:jc w:val="both"/>
              <w:rPr>
                <w:del w:id="1142" w:author="Michael Larbi" w:date="2023-05-04T20:32:00Z"/>
                <w:rFonts w:ascii="Times New Roman" w:eastAsia="Times New Roman" w:hAnsi="Times New Roman" w:cs="Times New Roman"/>
                <w:kern w:val="0"/>
                <w:sz w:val="20"/>
                <w:szCs w:val="20"/>
                <w14:ligatures w14:val="none"/>
              </w:rPr>
              <w:pPrChange w:id="1143" w:author="Michael Larbi" w:date="2023-05-05T09:16:00Z">
                <w:pPr>
                  <w:spacing w:after="0" w:line="240" w:lineRule="auto"/>
                </w:pPr>
              </w:pPrChange>
            </w:pPr>
          </w:p>
        </w:tc>
        <w:tc>
          <w:tcPr>
            <w:tcW w:w="624" w:type="dxa"/>
            <w:tcBorders>
              <w:top w:val="nil"/>
              <w:left w:val="nil"/>
              <w:bottom w:val="nil"/>
              <w:right w:val="nil"/>
            </w:tcBorders>
            <w:shd w:val="clear" w:color="auto" w:fill="auto"/>
            <w:noWrap/>
            <w:vAlign w:val="bottom"/>
            <w:hideMark/>
          </w:tcPr>
          <w:p w14:paraId="307A210E" w14:textId="3BB26E6C" w:rsidR="00DD512B" w:rsidRPr="00DD512B" w:rsidDel="00CE0627" w:rsidRDefault="00DD512B">
            <w:pPr>
              <w:spacing w:after="0" w:line="480" w:lineRule="auto"/>
              <w:jc w:val="both"/>
              <w:rPr>
                <w:del w:id="1144" w:author="Michael Larbi" w:date="2023-05-04T20:32:00Z"/>
                <w:rFonts w:ascii="Times New Roman" w:eastAsia="Times New Roman" w:hAnsi="Times New Roman" w:cs="Times New Roman"/>
                <w:kern w:val="0"/>
                <w:sz w:val="20"/>
                <w:szCs w:val="20"/>
                <w14:ligatures w14:val="none"/>
              </w:rPr>
              <w:pPrChange w:id="1145" w:author="Michael Larbi" w:date="2023-05-05T09:16:00Z">
                <w:pPr>
                  <w:spacing w:after="0" w:line="240" w:lineRule="auto"/>
                </w:pPr>
              </w:pPrChange>
            </w:pPr>
          </w:p>
        </w:tc>
        <w:tc>
          <w:tcPr>
            <w:tcW w:w="827" w:type="dxa"/>
            <w:tcBorders>
              <w:top w:val="nil"/>
              <w:left w:val="nil"/>
              <w:bottom w:val="nil"/>
              <w:right w:val="nil"/>
            </w:tcBorders>
            <w:shd w:val="clear" w:color="auto" w:fill="auto"/>
            <w:noWrap/>
            <w:vAlign w:val="bottom"/>
            <w:hideMark/>
          </w:tcPr>
          <w:p w14:paraId="5852D194" w14:textId="4742FE53" w:rsidR="00DD512B" w:rsidRPr="00DD512B" w:rsidDel="00CE0627" w:rsidRDefault="00DD512B">
            <w:pPr>
              <w:spacing w:after="0" w:line="480" w:lineRule="auto"/>
              <w:jc w:val="both"/>
              <w:rPr>
                <w:del w:id="1146" w:author="Michael Larbi" w:date="2023-05-04T20:32:00Z"/>
                <w:rFonts w:ascii="Times New Roman" w:eastAsia="Times New Roman" w:hAnsi="Times New Roman" w:cs="Times New Roman"/>
                <w:kern w:val="0"/>
                <w:sz w:val="20"/>
                <w:szCs w:val="20"/>
                <w14:ligatures w14:val="none"/>
              </w:rPr>
              <w:pPrChange w:id="1147" w:author="Michael Larbi" w:date="2023-05-05T09:16:00Z">
                <w:pPr>
                  <w:spacing w:after="0" w:line="240" w:lineRule="auto"/>
                </w:pPr>
              </w:pPrChange>
            </w:pPr>
          </w:p>
        </w:tc>
        <w:tc>
          <w:tcPr>
            <w:tcW w:w="611" w:type="dxa"/>
            <w:tcBorders>
              <w:top w:val="nil"/>
              <w:left w:val="nil"/>
              <w:bottom w:val="nil"/>
              <w:right w:val="nil"/>
            </w:tcBorders>
            <w:shd w:val="clear" w:color="auto" w:fill="auto"/>
            <w:noWrap/>
            <w:vAlign w:val="bottom"/>
            <w:hideMark/>
          </w:tcPr>
          <w:p w14:paraId="7C3EFD25" w14:textId="70238EDD" w:rsidR="00DD512B" w:rsidRPr="00DD512B" w:rsidDel="00CE0627" w:rsidRDefault="00DD512B">
            <w:pPr>
              <w:spacing w:after="0" w:line="480" w:lineRule="auto"/>
              <w:jc w:val="both"/>
              <w:rPr>
                <w:del w:id="1148" w:author="Michael Larbi" w:date="2023-05-04T20:32:00Z"/>
                <w:rFonts w:ascii="Times New Roman" w:eastAsia="Times New Roman" w:hAnsi="Times New Roman" w:cs="Times New Roman"/>
                <w:kern w:val="0"/>
                <w:sz w:val="20"/>
                <w:szCs w:val="20"/>
                <w14:ligatures w14:val="none"/>
              </w:rPr>
              <w:pPrChange w:id="1149" w:author="Michael Larbi" w:date="2023-05-05T09:16:00Z">
                <w:pPr>
                  <w:spacing w:after="0" w:line="240" w:lineRule="auto"/>
                </w:pPr>
              </w:pPrChange>
            </w:pPr>
          </w:p>
        </w:tc>
        <w:tc>
          <w:tcPr>
            <w:tcW w:w="643" w:type="dxa"/>
            <w:gridSpan w:val="2"/>
            <w:tcBorders>
              <w:top w:val="nil"/>
              <w:left w:val="nil"/>
              <w:bottom w:val="nil"/>
              <w:right w:val="nil"/>
            </w:tcBorders>
            <w:shd w:val="clear" w:color="auto" w:fill="auto"/>
            <w:noWrap/>
            <w:vAlign w:val="bottom"/>
            <w:hideMark/>
          </w:tcPr>
          <w:p w14:paraId="1782613D" w14:textId="1F2CB6E3" w:rsidR="00DD512B" w:rsidRPr="00DD512B" w:rsidDel="00CE0627" w:rsidRDefault="00DD512B">
            <w:pPr>
              <w:spacing w:after="0" w:line="480" w:lineRule="auto"/>
              <w:jc w:val="both"/>
              <w:rPr>
                <w:del w:id="1150" w:author="Michael Larbi" w:date="2023-05-04T20:32:00Z"/>
                <w:rFonts w:ascii="Times New Roman" w:eastAsia="Times New Roman" w:hAnsi="Times New Roman" w:cs="Times New Roman"/>
                <w:kern w:val="0"/>
                <w:sz w:val="20"/>
                <w:szCs w:val="20"/>
                <w14:ligatures w14:val="none"/>
              </w:rPr>
              <w:pPrChange w:id="1151" w:author="Michael Larbi" w:date="2023-05-05T09:16:00Z">
                <w:pPr>
                  <w:spacing w:after="0" w:line="240" w:lineRule="auto"/>
                </w:pPr>
              </w:pPrChange>
            </w:pPr>
          </w:p>
        </w:tc>
      </w:tr>
      <w:tr w:rsidR="003424DA" w:rsidRPr="00DD512B" w:rsidDel="00CE0627" w14:paraId="1DDAA4B7" w14:textId="7D5E72EC" w:rsidTr="007925DE">
        <w:trPr>
          <w:gridAfter w:val="1"/>
          <w:trHeight w:val="300"/>
          <w:del w:id="1152" w:author="Michael Larbi" w:date="2023-05-04T20:32:00Z"/>
        </w:trPr>
        <w:tc>
          <w:tcPr>
            <w:tcW w:w="2380" w:type="dxa"/>
            <w:gridSpan w:val="2"/>
            <w:tcBorders>
              <w:top w:val="nil"/>
              <w:left w:val="nil"/>
              <w:bottom w:val="nil"/>
              <w:right w:val="nil"/>
            </w:tcBorders>
            <w:shd w:val="clear" w:color="auto" w:fill="auto"/>
            <w:noWrap/>
            <w:vAlign w:val="bottom"/>
          </w:tcPr>
          <w:p w14:paraId="284A2BD6" w14:textId="3441A864" w:rsidR="003424DA" w:rsidRPr="00DD512B" w:rsidDel="00CE0627" w:rsidRDefault="003424DA">
            <w:pPr>
              <w:spacing w:after="0" w:line="480" w:lineRule="auto"/>
              <w:jc w:val="both"/>
              <w:rPr>
                <w:del w:id="1153" w:author="Michael Larbi" w:date="2023-05-04T20:32:00Z"/>
                <w:rFonts w:ascii="Calibri" w:eastAsia="Times New Roman" w:hAnsi="Calibri" w:cs="Calibri"/>
                <w:color w:val="000000"/>
                <w:kern w:val="0"/>
                <w14:ligatures w14:val="none"/>
              </w:rPr>
              <w:pPrChange w:id="1154" w:author="Michael Larbi" w:date="2023-05-05T09:16:00Z">
                <w:pPr>
                  <w:spacing w:after="0" w:line="240" w:lineRule="auto"/>
                </w:pPr>
              </w:pPrChange>
            </w:pPr>
          </w:p>
        </w:tc>
        <w:tc>
          <w:tcPr>
            <w:tcW w:w="803" w:type="dxa"/>
            <w:tcBorders>
              <w:top w:val="nil"/>
              <w:left w:val="nil"/>
              <w:bottom w:val="nil"/>
              <w:right w:val="nil"/>
            </w:tcBorders>
            <w:shd w:val="clear" w:color="auto" w:fill="auto"/>
            <w:noWrap/>
            <w:vAlign w:val="bottom"/>
          </w:tcPr>
          <w:p w14:paraId="40806D6F" w14:textId="55E5DA6B" w:rsidR="003424DA" w:rsidRPr="00DD512B" w:rsidDel="00CE0627" w:rsidRDefault="003424DA">
            <w:pPr>
              <w:spacing w:after="0" w:line="480" w:lineRule="auto"/>
              <w:jc w:val="both"/>
              <w:rPr>
                <w:del w:id="1155" w:author="Michael Larbi" w:date="2023-05-04T20:32:00Z"/>
                <w:rFonts w:ascii="Calibri" w:eastAsia="Times New Roman" w:hAnsi="Calibri" w:cs="Calibri"/>
                <w:color w:val="000000"/>
                <w:kern w:val="0"/>
                <w14:ligatures w14:val="none"/>
              </w:rPr>
              <w:pPrChange w:id="1156" w:author="Michael Larbi" w:date="2023-05-05T09:16:00Z">
                <w:pPr>
                  <w:spacing w:after="0" w:line="240" w:lineRule="auto"/>
                </w:pPr>
              </w:pPrChange>
            </w:pPr>
          </w:p>
        </w:tc>
        <w:tc>
          <w:tcPr>
            <w:tcW w:w="593" w:type="dxa"/>
            <w:gridSpan w:val="2"/>
            <w:tcBorders>
              <w:top w:val="nil"/>
              <w:left w:val="nil"/>
              <w:bottom w:val="nil"/>
              <w:right w:val="nil"/>
            </w:tcBorders>
            <w:shd w:val="clear" w:color="auto" w:fill="auto"/>
            <w:noWrap/>
            <w:vAlign w:val="bottom"/>
          </w:tcPr>
          <w:p w14:paraId="19F31A1C" w14:textId="6DF92FC2" w:rsidR="003424DA" w:rsidRPr="00DD512B" w:rsidDel="00CE0627" w:rsidRDefault="003424DA">
            <w:pPr>
              <w:spacing w:after="0" w:line="480" w:lineRule="auto"/>
              <w:jc w:val="both"/>
              <w:rPr>
                <w:del w:id="1157" w:author="Michael Larbi" w:date="2023-05-04T20:32:00Z"/>
                <w:rFonts w:ascii="Times New Roman" w:eastAsia="Times New Roman" w:hAnsi="Times New Roman" w:cs="Times New Roman"/>
                <w:kern w:val="0"/>
                <w:sz w:val="20"/>
                <w:szCs w:val="20"/>
                <w14:ligatures w14:val="none"/>
              </w:rPr>
              <w:pPrChange w:id="1158" w:author="Michael Larbi" w:date="2023-05-05T09:16:00Z">
                <w:pPr>
                  <w:spacing w:after="0" w:line="240" w:lineRule="auto"/>
                </w:pPr>
              </w:pPrChange>
            </w:pPr>
          </w:p>
        </w:tc>
        <w:tc>
          <w:tcPr>
            <w:tcW w:w="624" w:type="dxa"/>
            <w:tcBorders>
              <w:top w:val="nil"/>
              <w:left w:val="nil"/>
              <w:bottom w:val="nil"/>
              <w:right w:val="nil"/>
            </w:tcBorders>
            <w:shd w:val="clear" w:color="auto" w:fill="auto"/>
            <w:noWrap/>
            <w:vAlign w:val="bottom"/>
          </w:tcPr>
          <w:p w14:paraId="1E3D7566" w14:textId="0BAA0D1B" w:rsidR="003424DA" w:rsidRPr="00DD512B" w:rsidDel="00CE0627" w:rsidRDefault="003424DA">
            <w:pPr>
              <w:spacing w:after="0" w:line="480" w:lineRule="auto"/>
              <w:jc w:val="both"/>
              <w:rPr>
                <w:del w:id="1159" w:author="Michael Larbi" w:date="2023-05-04T20:32:00Z"/>
                <w:rFonts w:ascii="Times New Roman" w:eastAsia="Times New Roman" w:hAnsi="Times New Roman" w:cs="Times New Roman"/>
                <w:kern w:val="0"/>
                <w:sz w:val="20"/>
                <w:szCs w:val="20"/>
                <w14:ligatures w14:val="none"/>
              </w:rPr>
              <w:pPrChange w:id="1160" w:author="Michael Larbi" w:date="2023-05-05T09:16:00Z">
                <w:pPr>
                  <w:spacing w:after="0" w:line="240" w:lineRule="auto"/>
                </w:pPr>
              </w:pPrChange>
            </w:pPr>
          </w:p>
        </w:tc>
        <w:tc>
          <w:tcPr>
            <w:tcW w:w="827" w:type="dxa"/>
            <w:tcBorders>
              <w:top w:val="nil"/>
              <w:left w:val="nil"/>
              <w:bottom w:val="nil"/>
              <w:right w:val="nil"/>
            </w:tcBorders>
            <w:shd w:val="clear" w:color="auto" w:fill="auto"/>
            <w:noWrap/>
            <w:vAlign w:val="bottom"/>
          </w:tcPr>
          <w:p w14:paraId="36CD79A3" w14:textId="15C58061" w:rsidR="003424DA" w:rsidRPr="00DD512B" w:rsidDel="00CE0627" w:rsidRDefault="003424DA">
            <w:pPr>
              <w:spacing w:after="0" w:line="480" w:lineRule="auto"/>
              <w:jc w:val="both"/>
              <w:rPr>
                <w:del w:id="1161" w:author="Michael Larbi" w:date="2023-05-04T20:32:00Z"/>
                <w:rFonts w:ascii="Times New Roman" w:eastAsia="Times New Roman" w:hAnsi="Times New Roman" w:cs="Times New Roman"/>
                <w:kern w:val="0"/>
                <w:sz w:val="20"/>
                <w:szCs w:val="20"/>
                <w14:ligatures w14:val="none"/>
              </w:rPr>
              <w:pPrChange w:id="1162" w:author="Michael Larbi" w:date="2023-05-05T09:16:00Z">
                <w:pPr>
                  <w:spacing w:after="0" w:line="240" w:lineRule="auto"/>
                </w:pPr>
              </w:pPrChange>
            </w:pPr>
          </w:p>
        </w:tc>
        <w:tc>
          <w:tcPr>
            <w:tcW w:w="611" w:type="dxa"/>
            <w:tcBorders>
              <w:top w:val="nil"/>
              <w:left w:val="nil"/>
              <w:bottom w:val="nil"/>
              <w:right w:val="nil"/>
            </w:tcBorders>
            <w:shd w:val="clear" w:color="auto" w:fill="auto"/>
            <w:noWrap/>
            <w:vAlign w:val="bottom"/>
          </w:tcPr>
          <w:p w14:paraId="03C022CF" w14:textId="54DACC39" w:rsidR="003424DA" w:rsidRPr="00DD512B" w:rsidDel="00CE0627" w:rsidRDefault="003424DA">
            <w:pPr>
              <w:spacing w:after="0" w:line="480" w:lineRule="auto"/>
              <w:jc w:val="both"/>
              <w:rPr>
                <w:del w:id="1163" w:author="Michael Larbi" w:date="2023-05-04T20:32:00Z"/>
                <w:rFonts w:ascii="Times New Roman" w:eastAsia="Times New Roman" w:hAnsi="Times New Roman" w:cs="Times New Roman"/>
                <w:kern w:val="0"/>
                <w:sz w:val="20"/>
                <w:szCs w:val="20"/>
                <w14:ligatures w14:val="none"/>
              </w:rPr>
              <w:pPrChange w:id="1164" w:author="Michael Larbi" w:date="2023-05-05T09:16:00Z">
                <w:pPr>
                  <w:spacing w:after="0" w:line="240" w:lineRule="auto"/>
                </w:pPr>
              </w:pPrChange>
            </w:pPr>
          </w:p>
        </w:tc>
        <w:tc>
          <w:tcPr>
            <w:tcW w:w="643" w:type="dxa"/>
            <w:gridSpan w:val="2"/>
            <w:tcBorders>
              <w:top w:val="nil"/>
              <w:left w:val="nil"/>
              <w:bottom w:val="nil"/>
              <w:right w:val="nil"/>
            </w:tcBorders>
            <w:shd w:val="clear" w:color="auto" w:fill="auto"/>
            <w:noWrap/>
            <w:vAlign w:val="bottom"/>
          </w:tcPr>
          <w:p w14:paraId="7D040256" w14:textId="68D98F61" w:rsidR="003424DA" w:rsidRPr="00DD512B" w:rsidDel="00CE0627" w:rsidRDefault="003424DA">
            <w:pPr>
              <w:spacing w:after="0" w:line="480" w:lineRule="auto"/>
              <w:jc w:val="both"/>
              <w:rPr>
                <w:del w:id="1165" w:author="Michael Larbi" w:date="2023-05-04T20:32:00Z"/>
                <w:rFonts w:ascii="Times New Roman" w:eastAsia="Times New Roman" w:hAnsi="Times New Roman" w:cs="Times New Roman"/>
                <w:kern w:val="0"/>
                <w:sz w:val="20"/>
                <w:szCs w:val="20"/>
                <w14:ligatures w14:val="none"/>
              </w:rPr>
              <w:pPrChange w:id="1166" w:author="Michael Larbi" w:date="2023-05-05T09:16:00Z">
                <w:pPr>
                  <w:spacing w:after="0" w:line="240" w:lineRule="auto"/>
                </w:pPr>
              </w:pPrChange>
            </w:pPr>
          </w:p>
        </w:tc>
      </w:tr>
      <w:tr w:rsidR="00DD512B" w:rsidRPr="00DD512B" w:rsidDel="00CE0627" w14:paraId="0C0032A0" w14:textId="58775B6E" w:rsidTr="00DD512B">
        <w:trPr>
          <w:gridAfter w:val="1"/>
          <w:trHeight w:val="300"/>
          <w:del w:id="1167" w:author="Michael Larbi" w:date="2023-05-04T20:32:00Z"/>
        </w:trPr>
        <w:tc>
          <w:tcPr>
            <w:tcW w:w="2380" w:type="dxa"/>
            <w:gridSpan w:val="2"/>
            <w:tcBorders>
              <w:top w:val="nil"/>
              <w:left w:val="nil"/>
              <w:bottom w:val="nil"/>
              <w:right w:val="nil"/>
            </w:tcBorders>
            <w:shd w:val="clear" w:color="auto" w:fill="auto"/>
            <w:noWrap/>
            <w:vAlign w:val="bottom"/>
            <w:hideMark/>
          </w:tcPr>
          <w:p w14:paraId="4A3DD1BE" w14:textId="2B6BBD26" w:rsidR="00DD512B" w:rsidRPr="00DD512B" w:rsidDel="00CE0627" w:rsidRDefault="00DD512B">
            <w:pPr>
              <w:spacing w:after="0" w:line="480" w:lineRule="auto"/>
              <w:jc w:val="both"/>
              <w:rPr>
                <w:del w:id="1168" w:author="Michael Larbi" w:date="2023-05-04T20:32:00Z"/>
                <w:rFonts w:ascii="Times New Roman" w:eastAsia="Times New Roman" w:hAnsi="Times New Roman" w:cs="Times New Roman"/>
                <w:kern w:val="0"/>
                <w:sz w:val="20"/>
                <w:szCs w:val="20"/>
                <w14:ligatures w14:val="none"/>
              </w:rPr>
              <w:pPrChange w:id="1169" w:author="Michael Larbi" w:date="2023-05-05T09:16:00Z">
                <w:pPr>
                  <w:spacing w:after="0" w:line="240" w:lineRule="auto"/>
                </w:pPr>
              </w:pPrChange>
            </w:pPr>
          </w:p>
        </w:tc>
        <w:tc>
          <w:tcPr>
            <w:tcW w:w="803" w:type="dxa"/>
            <w:tcBorders>
              <w:top w:val="nil"/>
              <w:left w:val="nil"/>
              <w:bottom w:val="nil"/>
              <w:right w:val="nil"/>
            </w:tcBorders>
            <w:shd w:val="clear" w:color="auto" w:fill="auto"/>
            <w:noWrap/>
            <w:vAlign w:val="bottom"/>
            <w:hideMark/>
          </w:tcPr>
          <w:p w14:paraId="40A44675" w14:textId="5F44268E" w:rsidR="00DD512B" w:rsidRPr="00DD512B" w:rsidDel="00CE0627" w:rsidRDefault="00DD512B">
            <w:pPr>
              <w:spacing w:after="0" w:line="480" w:lineRule="auto"/>
              <w:jc w:val="both"/>
              <w:rPr>
                <w:del w:id="1170" w:author="Michael Larbi" w:date="2023-05-04T20:32:00Z"/>
                <w:rFonts w:ascii="Times New Roman" w:eastAsia="Times New Roman" w:hAnsi="Times New Roman" w:cs="Times New Roman"/>
                <w:kern w:val="0"/>
                <w:sz w:val="20"/>
                <w:szCs w:val="20"/>
                <w14:ligatures w14:val="none"/>
              </w:rPr>
              <w:pPrChange w:id="1171" w:author="Michael Larbi" w:date="2023-05-05T09:16:00Z">
                <w:pPr>
                  <w:spacing w:after="0" w:line="240" w:lineRule="auto"/>
                </w:pPr>
              </w:pPrChange>
            </w:pPr>
          </w:p>
        </w:tc>
        <w:tc>
          <w:tcPr>
            <w:tcW w:w="593" w:type="dxa"/>
            <w:gridSpan w:val="2"/>
            <w:tcBorders>
              <w:top w:val="nil"/>
              <w:left w:val="nil"/>
              <w:bottom w:val="nil"/>
              <w:right w:val="nil"/>
            </w:tcBorders>
            <w:shd w:val="clear" w:color="auto" w:fill="auto"/>
            <w:noWrap/>
            <w:vAlign w:val="bottom"/>
            <w:hideMark/>
          </w:tcPr>
          <w:p w14:paraId="792FC793" w14:textId="548807ED" w:rsidR="00DD512B" w:rsidRPr="00DD512B" w:rsidDel="00CE0627" w:rsidRDefault="00DD512B">
            <w:pPr>
              <w:spacing w:after="0" w:line="480" w:lineRule="auto"/>
              <w:jc w:val="both"/>
              <w:rPr>
                <w:del w:id="1172" w:author="Michael Larbi" w:date="2023-05-04T20:32:00Z"/>
                <w:rFonts w:ascii="Times New Roman" w:eastAsia="Times New Roman" w:hAnsi="Times New Roman" w:cs="Times New Roman"/>
                <w:kern w:val="0"/>
                <w:sz w:val="20"/>
                <w:szCs w:val="20"/>
                <w14:ligatures w14:val="none"/>
              </w:rPr>
              <w:pPrChange w:id="1173" w:author="Michael Larbi" w:date="2023-05-05T09:16:00Z">
                <w:pPr>
                  <w:spacing w:after="0" w:line="240" w:lineRule="auto"/>
                </w:pPr>
              </w:pPrChange>
            </w:pPr>
          </w:p>
        </w:tc>
        <w:tc>
          <w:tcPr>
            <w:tcW w:w="624" w:type="dxa"/>
            <w:tcBorders>
              <w:top w:val="nil"/>
              <w:left w:val="nil"/>
              <w:bottom w:val="nil"/>
              <w:right w:val="nil"/>
            </w:tcBorders>
            <w:shd w:val="clear" w:color="auto" w:fill="auto"/>
            <w:noWrap/>
            <w:vAlign w:val="bottom"/>
            <w:hideMark/>
          </w:tcPr>
          <w:p w14:paraId="390840C6" w14:textId="01A4EFFC" w:rsidR="00DD512B" w:rsidRPr="00DD512B" w:rsidDel="00CE0627" w:rsidRDefault="00DD512B">
            <w:pPr>
              <w:spacing w:after="0" w:line="480" w:lineRule="auto"/>
              <w:jc w:val="both"/>
              <w:rPr>
                <w:del w:id="1174" w:author="Michael Larbi" w:date="2023-05-04T20:32:00Z"/>
                <w:rFonts w:ascii="Times New Roman" w:eastAsia="Times New Roman" w:hAnsi="Times New Roman" w:cs="Times New Roman"/>
                <w:kern w:val="0"/>
                <w:sz w:val="20"/>
                <w:szCs w:val="20"/>
                <w14:ligatures w14:val="none"/>
              </w:rPr>
              <w:pPrChange w:id="1175" w:author="Michael Larbi" w:date="2023-05-05T09:16:00Z">
                <w:pPr>
                  <w:spacing w:after="0" w:line="240" w:lineRule="auto"/>
                </w:pPr>
              </w:pPrChange>
            </w:pPr>
          </w:p>
        </w:tc>
        <w:tc>
          <w:tcPr>
            <w:tcW w:w="827" w:type="dxa"/>
            <w:tcBorders>
              <w:top w:val="nil"/>
              <w:left w:val="nil"/>
              <w:bottom w:val="nil"/>
              <w:right w:val="nil"/>
            </w:tcBorders>
            <w:shd w:val="clear" w:color="auto" w:fill="auto"/>
            <w:noWrap/>
            <w:vAlign w:val="bottom"/>
            <w:hideMark/>
          </w:tcPr>
          <w:p w14:paraId="0CA9B4D7" w14:textId="2F9744B4" w:rsidR="00DD512B" w:rsidRPr="00DD512B" w:rsidDel="00CE0627" w:rsidRDefault="00DD512B">
            <w:pPr>
              <w:spacing w:after="0" w:line="480" w:lineRule="auto"/>
              <w:jc w:val="both"/>
              <w:rPr>
                <w:del w:id="1176" w:author="Michael Larbi" w:date="2023-05-04T20:32:00Z"/>
                <w:rFonts w:ascii="Times New Roman" w:eastAsia="Times New Roman" w:hAnsi="Times New Roman" w:cs="Times New Roman"/>
                <w:kern w:val="0"/>
                <w:sz w:val="20"/>
                <w:szCs w:val="20"/>
                <w14:ligatures w14:val="none"/>
              </w:rPr>
              <w:pPrChange w:id="1177" w:author="Michael Larbi" w:date="2023-05-05T09:16:00Z">
                <w:pPr>
                  <w:spacing w:after="0" w:line="240" w:lineRule="auto"/>
                </w:pPr>
              </w:pPrChange>
            </w:pPr>
          </w:p>
        </w:tc>
        <w:tc>
          <w:tcPr>
            <w:tcW w:w="611" w:type="dxa"/>
            <w:tcBorders>
              <w:top w:val="nil"/>
              <w:left w:val="nil"/>
              <w:bottom w:val="nil"/>
              <w:right w:val="nil"/>
            </w:tcBorders>
            <w:shd w:val="clear" w:color="auto" w:fill="auto"/>
            <w:noWrap/>
            <w:vAlign w:val="bottom"/>
            <w:hideMark/>
          </w:tcPr>
          <w:p w14:paraId="658B4577" w14:textId="59338309" w:rsidR="00DD512B" w:rsidRPr="00DD512B" w:rsidDel="00CE0627" w:rsidRDefault="00DD512B">
            <w:pPr>
              <w:spacing w:after="0" w:line="480" w:lineRule="auto"/>
              <w:jc w:val="both"/>
              <w:rPr>
                <w:del w:id="1178" w:author="Michael Larbi" w:date="2023-05-04T20:32:00Z"/>
                <w:rFonts w:ascii="Times New Roman" w:eastAsia="Times New Roman" w:hAnsi="Times New Roman" w:cs="Times New Roman"/>
                <w:kern w:val="0"/>
                <w:sz w:val="20"/>
                <w:szCs w:val="20"/>
                <w14:ligatures w14:val="none"/>
              </w:rPr>
              <w:pPrChange w:id="1179" w:author="Michael Larbi" w:date="2023-05-05T09:16:00Z">
                <w:pPr>
                  <w:spacing w:after="0" w:line="240" w:lineRule="auto"/>
                </w:pPr>
              </w:pPrChange>
            </w:pPr>
          </w:p>
        </w:tc>
        <w:tc>
          <w:tcPr>
            <w:tcW w:w="643" w:type="dxa"/>
            <w:gridSpan w:val="2"/>
            <w:tcBorders>
              <w:top w:val="nil"/>
              <w:left w:val="nil"/>
              <w:bottom w:val="nil"/>
              <w:right w:val="nil"/>
            </w:tcBorders>
            <w:shd w:val="clear" w:color="auto" w:fill="auto"/>
            <w:noWrap/>
            <w:vAlign w:val="bottom"/>
            <w:hideMark/>
          </w:tcPr>
          <w:p w14:paraId="2AF4CA43" w14:textId="2836C6DA" w:rsidR="00DD512B" w:rsidRPr="00DD512B" w:rsidDel="00CE0627" w:rsidRDefault="00DD512B">
            <w:pPr>
              <w:spacing w:after="0" w:line="480" w:lineRule="auto"/>
              <w:jc w:val="both"/>
              <w:rPr>
                <w:del w:id="1180" w:author="Michael Larbi" w:date="2023-05-04T20:32:00Z"/>
                <w:rFonts w:ascii="Times New Roman" w:eastAsia="Times New Roman" w:hAnsi="Times New Roman" w:cs="Times New Roman"/>
                <w:kern w:val="0"/>
                <w:sz w:val="20"/>
                <w:szCs w:val="20"/>
                <w14:ligatures w14:val="none"/>
              </w:rPr>
              <w:pPrChange w:id="1181" w:author="Michael Larbi" w:date="2023-05-05T09:16:00Z">
                <w:pPr>
                  <w:spacing w:after="0" w:line="240" w:lineRule="auto"/>
                </w:pPr>
              </w:pPrChange>
            </w:pPr>
          </w:p>
        </w:tc>
      </w:tr>
      <w:tr w:rsidR="005737EB" w:rsidDel="00CE0627" w14:paraId="4E454016" w14:textId="7EDE968D" w:rsidTr="005737EB">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182" w:author="Michael Larbi" w:date="2023-05-04T20:32:00Z"/>
        </w:trPr>
        <w:tc>
          <w:tcPr>
            <w:tcW w:w="3237" w:type="dxa"/>
            <w:gridSpan w:val="3"/>
          </w:tcPr>
          <w:p w14:paraId="315D2D4F" w14:textId="75FB7AAD" w:rsidR="005737EB" w:rsidDel="00CE0627" w:rsidRDefault="005737EB">
            <w:pPr>
              <w:spacing w:line="480" w:lineRule="auto"/>
              <w:jc w:val="both"/>
              <w:rPr>
                <w:del w:id="1183" w:author="Michael Larbi" w:date="2023-05-04T20:32:00Z"/>
                <w:rFonts w:ascii="Times New Roman" w:hAnsi="Times New Roman" w:cs="Times New Roman"/>
                <w:sz w:val="24"/>
                <w:szCs w:val="24"/>
              </w:rPr>
              <w:pPrChange w:id="1184" w:author="Michael Larbi" w:date="2023-05-05T09:16:00Z">
                <w:pPr/>
              </w:pPrChange>
            </w:pPr>
          </w:p>
        </w:tc>
        <w:tc>
          <w:tcPr>
            <w:tcW w:w="3238" w:type="dxa"/>
            <w:gridSpan w:val="5"/>
          </w:tcPr>
          <w:p w14:paraId="5E9FF0F6" w14:textId="4B9E3862" w:rsidR="005737EB" w:rsidDel="00CE0627" w:rsidRDefault="00F359EA">
            <w:pPr>
              <w:spacing w:line="480" w:lineRule="auto"/>
              <w:jc w:val="both"/>
              <w:rPr>
                <w:del w:id="1185" w:author="Michael Larbi" w:date="2023-05-04T20:32:00Z"/>
                <w:rFonts w:ascii="Times New Roman" w:hAnsi="Times New Roman" w:cs="Times New Roman"/>
                <w:sz w:val="24"/>
                <w:szCs w:val="24"/>
              </w:rPr>
              <w:pPrChange w:id="1186" w:author="Michael Larbi" w:date="2023-05-05T09:16:00Z">
                <w:pPr/>
              </w:pPrChange>
            </w:pPr>
            <w:del w:id="1187" w:author="Michael Larbi" w:date="2023-04-30T17:30:00Z">
              <w:r w:rsidDel="00D66522">
                <w:rPr>
                  <w:rFonts w:ascii="Times New Roman" w:hAnsi="Times New Roman" w:cs="Times New Roman"/>
                  <w:sz w:val="24"/>
                  <w:szCs w:val="24"/>
                </w:rPr>
                <w:delText>Chatgpt</w:delText>
              </w:r>
            </w:del>
          </w:p>
        </w:tc>
        <w:tc>
          <w:tcPr>
            <w:tcW w:w="3238" w:type="dxa"/>
            <w:gridSpan w:val="2"/>
          </w:tcPr>
          <w:p w14:paraId="38EBEF39" w14:textId="0FE5D30F" w:rsidR="005737EB" w:rsidDel="00CE0627" w:rsidRDefault="00F359EA">
            <w:pPr>
              <w:spacing w:line="480" w:lineRule="auto"/>
              <w:jc w:val="both"/>
              <w:rPr>
                <w:del w:id="1188" w:author="Michael Larbi" w:date="2023-05-04T20:32:00Z"/>
                <w:rFonts w:ascii="Times New Roman" w:hAnsi="Times New Roman" w:cs="Times New Roman"/>
                <w:sz w:val="24"/>
                <w:szCs w:val="24"/>
              </w:rPr>
              <w:pPrChange w:id="1189" w:author="Michael Larbi" w:date="2023-05-05T09:16:00Z">
                <w:pPr/>
              </w:pPrChange>
            </w:pPr>
            <w:del w:id="1190" w:author="Michael Larbi" w:date="2023-04-30T17:30:00Z">
              <w:r w:rsidDel="00D66522">
                <w:rPr>
                  <w:rFonts w:ascii="Times New Roman" w:hAnsi="Times New Roman" w:cs="Times New Roman"/>
                  <w:sz w:val="24"/>
                  <w:szCs w:val="24"/>
                </w:rPr>
                <w:delText>W</w:delText>
              </w:r>
              <w:r w:rsidR="00C70DC4" w:rsidDel="00D66522">
                <w:rPr>
                  <w:rFonts w:ascii="Times New Roman" w:hAnsi="Times New Roman" w:cs="Times New Roman"/>
                  <w:sz w:val="24"/>
                  <w:szCs w:val="24"/>
                </w:rPr>
                <w:delText>3schools.com</w:delText>
              </w:r>
            </w:del>
          </w:p>
        </w:tc>
      </w:tr>
      <w:tr w:rsidR="00BE6F07" w:rsidDel="00CE0627" w14:paraId="2B4FE410" w14:textId="741EE278" w:rsidTr="00D167A4">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191" w:author="Michael Larbi" w:date="2023-05-04T20:32:00Z"/>
        </w:trPr>
        <w:tc>
          <w:tcPr>
            <w:tcW w:w="3237" w:type="dxa"/>
            <w:gridSpan w:val="3"/>
            <w:vAlign w:val="bottom"/>
          </w:tcPr>
          <w:p w14:paraId="51B878CA" w14:textId="3C429097" w:rsidR="00BE6F07" w:rsidRPr="00F37D25" w:rsidDel="00CE0627" w:rsidRDefault="00BE6F07">
            <w:pPr>
              <w:spacing w:line="480" w:lineRule="auto"/>
              <w:jc w:val="both"/>
              <w:rPr>
                <w:del w:id="1192" w:author="Michael Larbi" w:date="2023-05-04T20:32:00Z"/>
                <w:rFonts w:ascii="Times New Roman" w:hAnsi="Times New Roman" w:cs="Times New Roman"/>
                <w:sz w:val="24"/>
                <w:szCs w:val="24"/>
              </w:rPr>
              <w:pPrChange w:id="1193" w:author="Michael Larbi" w:date="2023-05-05T09:16:00Z">
                <w:pPr/>
              </w:pPrChange>
            </w:pPr>
            <w:del w:id="1194" w:author="Michael Larbi" w:date="2023-04-30T17:30:00Z">
              <w:r w:rsidRPr="00DD512B" w:rsidDel="00D66522">
                <w:rPr>
                  <w:rFonts w:ascii="Times New Roman" w:eastAsia="Times New Roman" w:hAnsi="Times New Roman" w:cs="Times New Roman"/>
                  <w:color w:val="000000"/>
                </w:rPr>
                <w:delText>Learning experience</w:delText>
              </w:r>
            </w:del>
          </w:p>
        </w:tc>
        <w:tc>
          <w:tcPr>
            <w:tcW w:w="3238" w:type="dxa"/>
            <w:gridSpan w:val="5"/>
          </w:tcPr>
          <w:p w14:paraId="2CFEAD55" w14:textId="60B1C3F3" w:rsidR="00BE6F07" w:rsidDel="00CE0627" w:rsidRDefault="00902B8F">
            <w:pPr>
              <w:spacing w:line="480" w:lineRule="auto"/>
              <w:jc w:val="both"/>
              <w:rPr>
                <w:del w:id="1195" w:author="Michael Larbi" w:date="2023-05-04T20:32:00Z"/>
                <w:rFonts w:ascii="Times New Roman" w:hAnsi="Times New Roman" w:cs="Times New Roman"/>
                <w:sz w:val="24"/>
                <w:szCs w:val="24"/>
              </w:rPr>
              <w:pPrChange w:id="1196" w:author="Michael Larbi" w:date="2023-05-05T09:16:00Z">
                <w:pPr/>
              </w:pPrChange>
            </w:pPr>
            <w:del w:id="1197" w:author="Michael Larbi" w:date="2023-04-30T17:30:00Z">
              <w:r w:rsidDel="00D66522">
                <w:rPr>
                  <w:rFonts w:ascii="Times New Roman" w:hAnsi="Times New Roman" w:cs="Times New Roman"/>
                  <w:sz w:val="24"/>
                  <w:szCs w:val="24"/>
                </w:rPr>
                <w:delText>More         Mid           Less</w:delText>
              </w:r>
            </w:del>
          </w:p>
        </w:tc>
        <w:tc>
          <w:tcPr>
            <w:tcW w:w="3238" w:type="dxa"/>
            <w:gridSpan w:val="2"/>
          </w:tcPr>
          <w:p w14:paraId="414C6873" w14:textId="1EB72BFA" w:rsidR="00BE6F07" w:rsidDel="00CE0627" w:rsidRDefault="00902B8F">
            <w:pPr>
              <w:spacing w:line="480" w:lineRule="auto"/>
              <w:jc w:val="both"/>
              <w:rPr>
                <w:del w:id="1198" w:author="Michael Larbi" w:date="2023-05-04T20:32:00Z"/>
                <w:rFonts w:ascii="Times New Roman" w:hAnsi="Times New Roman" w:cs="Times New Roman"/>
                <w:sz w:val="24"/>
                <w:szCs w:val="24"/>
              </w:rPr>
              <w:pPrChange w:id="1199" w:author="Michael Larbi" w:date="2023-05-05T09:16:00Z">
                <w:pPr/>
              </w:pPrChange>
            </w:pPr>
            <w:del w:id="1200" w:author="Michael Larbi" w:date="2023-04-30T17:30:00Z">
              <w:r w:rsidDel="00D6652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7C828B" wp14:editId="1528BFF3">
                        <wp:simplePos x="0" y="0"/>
                        <wp:positionH relativeFrom="column">
                          <wp:posOffset>629780</wp:posOffset>
                        </wp:positionH>
                        <wp:positionV relativeFrom="paragraph">
                          <wp:posOffset>31973</wp:posOffset>
                        </wp:positionV>
                        <wp:extent cx="20097" cy="1666464"/>
                        <wp:effectExtent l="0" t="0" r="37465" b="29210"/>
                        <wp:wrapNone/>
                        <wp:docPr id="8" name="Straight Connector 8"/>
                        <wp:cNvGraphicFramePr/>
                        <a:graphic xmlns:a="http://schemas.openxmlformats.org/drawingml/2006/main">
                          <a:graphicData uri="http://schemas.microsoft.com/office/word/2010/wordprocessingShape">
                            <wps:wsp>
                              <wps:cNvCnPr/>
                              <wps:spPr>
                                <a:xfrm>
                                  <a:off x="0" y="0"/>
                                  <a:ext cx="20097" cy="1666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877CC"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6pt,2.5pt" to="51.2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" strokecolor="black [3200]" strokeweight=".5pt">
                        <v:stroke joinstyle="miter"/>
                      </v:line>
                    </w:pict>
                  </mc:Fallback>
                </mc:AlternateContent>
              </w:r>
              <w:r w:rsidDel="00D6652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5BA763" wp14:editId="25CCB8DC">
                        <wp:simplePos x="0" y="0"/>
                        <wp:positionH relativeFrom="column">
                          <wp:posOffset>1303020</wp:posOffset>
                        </wp:positionH>
                        <wp:positionV relativeFrom="paragraph">
                          <wp:posOffset>11876</wp:posOffset>
                        </wp:positionV>
                        <wp:extent cx="10048" cy="1686971"/>
                        <wp:effectExtent l="0" t="0" r="28575" b="27940"/>
                        <wp:wrapNone/>
                        <wp:docPr id="9" name="Straight Connector 9"/>
                        <wp:cNvGraphicFramePr/>
                        <a:graphic xmlns:a="http://schemas.openxmlformats.org/drawingml/2006/main">
                          <a:graphicData uri="http://schemas.microsoft.com/office/word/2010/wordprocessingShape">
                            <wps:wsp>
                              <wps:cNvCnPr/>
                              <wps:spPr>
                                <a:xfrm>
                                  <a:off x="0" y="0"/>
                                  <a:ext cx="10048" cy="1686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5229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2.6pt,.95pt" to="103.4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" strokecolor="black [3200]" strokeweight=".5pt">
                        <v:stroke joinstyle="miter"/>
                      </v:line>
                    </w:pict>
                  </mc:Fallback>
                </mc:AlternateContent>
              </w:r>
              <w:r w:rsidDel="00D66522">
                <w:rPr>
                  <w:rFonts w:ascii="Times New Roman" w:hAnsi="Times New Roman" w:cs="Times New Roman"/>
                  <w:sz w:val="24"/>
                  <w:szCs w:val="24"/>
                </w:rPr>
                <w:delText>More           Mid           Less</w:delText>
              </w:r>
            </w:del>
          </w:p>
        </w:tc>
      </w:tr>
      <w:tr w:rsidR="00235EA4" w:rsidDel="00CE0627" w14:paraId="47E2C1D2" w14:textId="24289169" w:rsidTr="005737EB">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201" w:author="Michael Larbi" w:date="2023-05-04T20:32:00Z"/>
        </w:trPr>
        <w:tc>
          <w:tcPr>
            <w:tcW w:w="3237" w:type="dxa"/>
            <w:gridSpan w:val="3"/>
          </w:tcPr>
          <w:p w14:paraId="09B2390F" w14:textId="5FE30ED3" w:rsidR="00235EA4" w:rsidDel="00CE0627" w:rsidRDefault="00235EA4">
            <w:pPr>
              <w:spacing w:line="480" w:lineRule="auto"/>
              <w:jc w:val="both"/>
              <w:rPr>
                <w:del w:id="1202" w:author="Michael Larbi" w:date="2023-05-04T20:32:00Z"/>
                <w:rFonts w:ascii="Times New Roman" w:hAnsi="Times New Roman" w:cs="Times New Roman"/>
                <w:sz w:val="24"/>
                <w:szCs w:val="24"/>
              </w:rPr>
              <w:pPrChange w:id="1203" w:author="Michael Larbi" w:date="2023-05-05T09:16:00Z">
                <w:pPr/>
              </w:pPrChange>
            </w:pPr>
          </w:p>
        </w:tc>
        <w:tc>
          <w:tcPr>
            <w:tcW w:w="3238" w:type="dxa"/>
            <w:gridSpan w:val="5"/>
          </w:tcPr>
          <w:p w14:paraId="1543B50A" w14:textId="75DD8DF4" w:rsidR="00235EA4" w:rsidDel="00CE0627" w:rsidRDefault="004B4D80">
            <w:pPr>
              <w:spacing w:line="480" w:lineRule="auto"/>
              <w:jc w:val="both"/>
              <w:rPr>
                <w:del w:id="1204" w:author="Michael Larbi" w:date="2023-05-04T20:32:00Z"/>
                <w:rFonts w:ascii="Times New Roman" w:hAnsi="Times New Roman" w:cs="Times New Roman"/>
                <w:sz w:val="24"/>
                <w:szCs w:val="24"/>
              </w:rPr>
              <w:pPrChange w:id="1205" w:author="Michael Larbi" w:date="2023-05-05T09:16:00Z">
                <w:pPr/>
              </w:pPrChange>
            </w:pPr>
            <w:del w:id="1206" w:author="Michael Larbi" w:date="2023-04-30T17:30:00Z">
              <w:r w:rsidDel="00D6652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64E888F" wp14:editId="3E5F35DB">
                        <wp:simplePos x="0" y="0"/>
                        <wp:positionH relativeFrom="column">
                          <wp:posOffset>425031</wp:posOffset>
                        </wp:positionH>
                        <wp:positionV relativeFrom="paragraph">
                          <wp:posOffset>239738</wp:posOffset>
                        </wp:positionV>
                        <wp:extent cx="2441750" cy="391886"/>
                        <wp:effectExtent l="0" t="552450" r="0" b="560705"/>
                        <wp:wrapNone/>
                        <wp:docPr id="11" name="Rectangle 11"/>
                        <wp:cNvGraphicFramePr/>
                        <a:graphic xmlns:a="http://schemas.openxmlformats.org/drawingml/2006/main">
                          <a:graphicData uri="http://schemas.microsoft.com/office/word/2010/wordprocessingShape">
                            <wps:wsp>
                              <wps:cNvSpPr/>
                              <wps:spPr>
                                <a:xfrm rot="19957593" flipH="1">
                                  <a:off x="0" y="0"/>
                                  <a:ext cx="2441750" cy="391886"/>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E77A04" w14:textId="63A4E71C" w:rsidR="004B4D80" w:rsidRPr="001D3716" w:rsidRDefault="004B4D80" w:rsidP="004B4D80">
                                    <w:pPr>
                                      <w:jc w:val="center"/>
                                      <w:rPr>
                                        <w:rFonts w:ascii="Times New Roman" w:hAnsi="Times New Roman" w:cs="Times New Roman"/>
                                        <w:color w:val="FF0000"/>
                                        <w:sz w:val="28"/>
                                        <w:szCs w:val="28"/>
                                      </w:rPr>
                                    </w:pPr>
                                    <w:r w:rsidRPr="001D3716">
                                      <w:rPr>
                                        <w:rFonts w:ascii="Times New Roman" w:hAnsi="Times New Roman" w:cs="Times New Roman"/>
                                        <w:color w:val="FF0000"/>
                                        <w:sz w:val="28"/>
                                        <w:szCs w:val="28"/>
                                      </w:rPr>
                                      <w:t>PL</w:t>
                                    </w:r>
                                    <w:r w:rsidR="001D3716" w:rsidRPr="001D3716">
                                      <w:rPr>
                                        <w:rFonts w:ascii="Times New Roman" w:hAnsi="Times New Roman" w:cs="Times New Roman"/>
                                        <w:color w:val="FF0000"/>
                                        <w:sz w:val="28"/>
                                        <w:szCs w:val="28"/>
                                      </w:rPr>
                                      <w:t>ACEHOLDER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E888F" id="Rectangle 11" o:spid="_x0000_s1027" style="position:absolute;left:0;text-align:left;margin-left:33.45pt;margin-top:18.9pt;width:192.25pt;height:30.85pt;rotation:1793946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" fillcolor="#e7e6e6 [3214]" strokecolor="#1f3763 [1604]" strokeweight="1pt">
                        <v:textbox>
                          <w:txbxContent>
                            <w:p w14:paraId="68E77A04" w14:textId="63A4E71C" w:rsidR="004B4D80" w:rsidRPr="001D3716" w:rsidRDefault="004B4D80" w:rsidP="004B4D80">
                              <w:pPr>
                                <w:jc w:val="center"/>
                                <w:rPr>
                                  <w:rFonts w:ascii="Times New Roman" w:hAnsi="Times New Roman" w:cs="Times New Roman"/>
                                  <w:color w:val="FF0000"/>
                                  <w:sz w:val="28"/>
                                  <w:szCs w:val="28"/>
                                </w:rPr>
                              </w:pPr>
                              <w:r w:rsidRPr="001D3716">
                                <w:rPr>
                                  <w:rFonts w:ascii="Times New Roman" w:hAnsi="Times New Roman" w:cs="Times New Roman"/>
                                  <w:color w:val="FF0000"/>
                                  <w:sz w:val="28"/>
                                  <w:szCs w:val="28"/>
                                </w:rPr>
                                <w:t>PL</w:t>
                              </w:r>
                              <w:r w:rsidR="001D3716" w:rsidRPr="001D3716">
                                <w:rPr>
                                  <w:rFonts w:ascii="Times New Roman" w:hAnsi="Times New Roman" w:cs="Times New Roman"/>
                                  <w:color w:val="FF0000"/>
                                  <w:sz w:val="28"/>
                                  <w:szCs w:val="28"/>
                                </w:rPr>
                                <w:t>ACEHOLDER</w:t>
                              </w:r>
                            </w:p>
                          </w:txbxContent>
                        </v:textbox>
                      </v:rect>
                    </w:pict>
                  </mc:Fallback>
                </mc:AlternateContent>
              </w:r>
              <w:r w:rsidR="00902B8F" w:rsidDel="00D6652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441B7F" wp14:editId="6FFE5228">
                        <wp:simplePos x="0" y="0"/>
                        <wp:positionH relativeFrom="column">
                          <wp:posOffset>565492</wp:posOffset>
                        </wp:positionH>
                        <wp:positionV relativeFrom="paragraph">
                          <wp:posOffset>-303007</wp:posOffset>
                        </wp:positionV>
                        <wp:extent cx="0" cy="16674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1667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9255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5pt,-23.85pt" to="44.55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" strokecolor="black [3200]" strokeweight=".5pt">
                        <v:stroke joinstyle="miter"/>
                      </v:line>
                    </w:pict>
                  </mc:Fallback>
                </mc:AlternateContent>
              </w:r>
            </w:del>
          </w:p>
        </w:tc>
        <w:tc>
          <w:tcPr>
            <w:tcW w:w="3238" w:type="dxa"/>
            <w:gridSpan w:val="2"/>
          </w:tcPr>
          <w:p w14:paraId="61850A23" w14:textId="4F9BB982" w:rsidR="00235EA4" w:rsidDel="00CE0627" w:rsidRDefault="00235EA4">
            <w:pPr>
              <w:spacing w:line="480" w:lineRule="auto"/>
              <w:jc w:val="both"/>
              <w:rPr>
                <w:del w:id="1207" w:author="Michael Larbi" w:date="2023-05-04T20:32:00Z"/>
                <w:rFonts w:ascii="Times New Roman" w:hAnsi="Times New Roman" w:cs="Times New Roman"/>
                <w:sz w:val="24"/>
                <w:szCs w:val="24"/>
              </w:rPr>
              <w:pPrChange w:id="1208" w:author="Michael Larbi" w:date="2023-05-05T09:16:00Z">
                <w:pPr/>
              </w:pPrChange>
            </w:pPr>
          </w:p>
        </w:tc>
      </w:tr>
      <w:tr w:rsidR="00BE6F07" w:rsidDel="00CE0627" w14:paraId="2B7B286D" w14:textId="612C4FBD" w:rsidTr="005737EB">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209" w:author="Michael Larbi" w:date="2023-05-04T20:32:00Z"/>
        </w:trPr>
        <w:tc>
          <w:tcPr>
            <w:tcW w:w="3237" w:type="dxa"/>
            <w:gridSpan w:val="3"/>
          </w:tcPr>
          <w:p w14:paraId="32ECFCF3" w14:textId="435F332C" w:rsidR="00BE6F07" w:rsidDel="00CE0627" w:rsidRDefault="004B4D80">
            <w:pPr>
              <w:spacing w:line="480" w:lineRule="auto"/>
              <w:jc w:val="both"/>
              <w:rPr>
                <w:del w:id="1210" w:author="Michael Larbi" w:date="2023-05-04T20:32:00Z"/>
                <w:rFonts w:ascii="Times New Roman" w:hAnsi="Times New Roman" w:cs="Times New Roman"/>
                <w:sz w:val="24"/>
                <w:szCs w:val="24"/>
              </w:rPr>
              <w:pPrChange w:id="1211" w:author="Michael Larbi" w:date="2023-05-05T09:16:00Z">
                <w:pPr/>
              </w:pPrChange>
            </w:pPr>
            <w:del w:id="1212" w:author="Michael Larbi" w:date="2023-04-30T17:30:00Z">
              <w:r w:rsidDel="00D66522">
                <w:rPr>
                  <w:rFonts w:ascii="Times New Roman" w:hAnsi="Times New Roman" w:cs="Times New Roman"/>
                  <w:sz w:val="24"/>
                  <w:szCs w:val="24"/>
                </w:rPr>
                <w:lastRenderedPageBreak/>
                <w:delText>Potential</w:delText>
              </w:r>
            </w:del>
          </w:p>
        </w:tc>
        <w:tc>
          <w:tcPr>
            <w:tcW w:w="3238" w:type="dxa"/>
            <w:gridSpan w:val="5"/>
          </w:tcPr>
          <w:p w14:paraId="48B0C686" w14:textId="363B0A82" w:rsidR="00BE6F07" w:rsidDel="00CE0627" w:rsidRDefault="00902B8F">
            <w:pPr>
              <w:spacing w:line="480" w:lineRule="auto"/>
              <w:jc w:val="both"/>
              <w:rPr>
                <w:del w:id="1213" w:author="Michael Larbi" w:date="2023-05-04T20:32:00Z"/>
                <w:rFonts w:ascii="Times New Roman" w:hAnsi="Times New Roman" w:cs="Times New Roman"/>
                <w:sz w:val="24"/>
                <w:szCs w:val="24"/>
              </w:rPr>
              <w:pPrChange w:id="1214" w:author="Michael Larbi" w:date="2023-05-05T09:16:00Z">
                <w:pPr/>
              </w:pPrChange>
            </w:pPr>
            <w:del w:id="1215" w:author="Michael Larbi" w:date="2023-04-30T17:30:00Z">
              <w:r w:rsidDel="00D6652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BBB7B4C" wp14:editId="3491A7D6">
                        <wp:simplePos x="0" y="0"/>
                        <wp:positionH relativeFrom="column">
                          <wp:posOffset>1218851</wp:posOffset>
                        </wp:positionH>
                        <wp:positionV relativeFrom="paragraph">
                          <wp:posOffset>-648635</wp:posOffset>
                        </wp:positionV>
                        <wp:extent cx="10048" cy="1657978"/>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0048" cy="1657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D7680"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95pt,-51.05pt" to="96.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" strokecolor="black [3200]" strokeweight=".5pt">
                        <v:stroke joinstyle="miter"/>
                      </v:line>
                    </w:pict>
                  </mc:Fallback>
                </mc:AlternateContent>
              </w:r>
            </w:del>
          </w:p>
        </w:tc>
        <w:tc>
          <w:tcPr>
            <w:tcW w:w="3238" w:type="dxa"/>
            <w:gridSpan w:val="2"/>
          </w:tcPr>
          <w:p w14:paraId="40BCF120" w14:textId="120EE9CE" w:rsidR="00BE6F07" w:rsidDel="00CE0627" w:rsidRDefault="00BE6F07">
            <w:pPr>
              <w:spacing w:line="480" w:lineRule="auto"/>
              <w:jc w:val="both"/>
              <w:rPr>
                <w:del w:id="1216" w:author="Michael Larbi" w:date="2023-05-04T20:32:00Z"/>
                <w:rFonts w:ascii="Times New Roman" w:hAnsi="Times New Roman" w:cs="Times New Roman"/>
                <w:sz w:val="24"/>
                <w:szCs w:val="24"/>
              </w:rPr>
              <w:pPrChange w:id="1217" w:author="Michael Larbi" w:date="2023-05-05T09:16:00Z">
                <w:pPr/>
              </w:pPrChange>
            </w:pPr>
          </w:p>
        </w:tc>
      </w:tr>
      <w:tr w:rsidR="007925DE" w:rsidDel="00CE0627" w14:paraId="6B65A767" w14:textId="4283C92C" w:rsidTr="00BE1074">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218" w:author="Michael Larbi" w:date="2023-05-04T20:32:00Z"/>
        </w:trPr>
        <w:tc>
          <w:tcPr>
            <w:tcW w:w="3237" w:type="dxa"/>
            <w:gridSpan w:val="3"/>
            <w:vAlign w:val="bottom"/>
          </w:tcPr>
          <w:p w14:paraId="2ECAA23C" w14:textId="7BFBDF92" w:rsidR="007925DE" w:rsidRPr="00F37D25" w:rsidDel="00CE0627" w:rsidRDefault="00F37D25">
            <w:pPr>
              <w:spacing w:line="480" w:lineRule="auto"/>
              <w:jc w:val="both"/>
              <w:rPr>
                <w:del w:id="1219" w:author="Michael Larbi" w:date="2023-05-04T20:32:00Z"/>
                <w:rFonts w:ascii="Times New Roman" w:hAnsi="Times New Roman" w:cs="Times New Roman"/>
                <w:sz w:val="24"/>
                <w:szCs w:val="24"/>
              </w:rPr>
              <w:pPrChange w:id="1220" w:author="Michael Larbi" w:date="2023-05-05T09:16:00Z">
                <w:pPr/>
              </w:pPrChange>
            </w:pPr>
            <w:del w:id="1221" w:author="Michael Larbi" w:date="2023-04-30T17:30:00Z">
              <w:r w:rsidRPr="00DD512B" w:rsidDel="00D66522">
                <w:rPr>
                  <w:rFonts w:ascii="Times New Roman" w:eastAsia="Times New Roman" w:hAnsi="Times New Roman" w:cs="Times New Roman"/>
                  <w:color w:val="000000"/>
                </w:rPr>
                <w:delText>Preferred</w:delText>
              </w:r>
              <w:r w:rsidR="007925DE" w:rsidRPr="00DD512B" w:rsidDel="00D66522">
                <w:rPr>
                  <w:rFonts w:ascii="Times New Roman" w:eastAsia="Times New Roman" w:hAnsi="Times New Roman" w:cs="Times New Roman"/>
                  <w:color w:val="000000"/>
                </w:rPr>
                <w:delText xml:space="preserve"> platform</w:delText>
              </w:r>
            </w:del>
          </w:p>
        </w:tc>
        <w:tc>
          <w:tcPr>
            <w:tcW w:w="3238" w:type="dxa"/>
            <w:gridSpan w:val="5"/>
          </w:tcPr>
          <w:p w14:paraId="2EBE99F6" w14:textId="08BCE30C" w:rsidR="007925DE" w:rsidDel="00CE0627" w:rsidRDefault="007925DE">
            <w:pPr>
              <w:spacing w:line="480" w:lineRule="auto"/>
              <w:jc w:val="both"/>
              <w:rPr>
                <w:del w:id="1222" w:author="Michael Larbi" w:date="2023-05-04T20:32:00Z"/>
                <w:rFonts w:ascii="Times New Roman" w:hAnsi="Times New Roman" w:cs="Times New Roman"/>
                <w:sz w:val="24"/>
                <w:szCs w:val="24"/>
              </w:rPr>
              <w:pPrChange w:id="1223" w:author="Michael Larbi" w:date="2023-05-05T09:16:00Z">
                <w:pPr/>
              </w:pPrChange>
            </w:pPr>
          </w:p>
        </w:tc>
        <w:tc>
          <w:tcPr>
            <w:tcW w:w="3238" w:type="dxa"/>
            <w:gridSpan w:val="2"/>
          </w:tcPr>
          <w:p w14:paraId="612534C1" w14:textId="515EF257" w:rsidR="007925DE" w:rsidDel="00CE0627" w:rsidRDefault="007925DE">
            <w:pPr>
              <w:spacing w:line="480" w:lineRule="auto"/>
              <w:jc w:val="both"/>
              <w:rPr>
                <w:del w:id="1224" w:author="Michael Larbi" w:date="2023-05-04T20:32:00Z"/>
                <w:rFonts w:ascii="Times New Roman" w:hAnsi="Times New Roman" w:cs="Times New Roman"/>
                <w:sz w:val="24"/>
                <w:szCs w:val="24"/>
              </w:rPr>
              <w:pPrChange w:id="1225" w:author="Michael Larbi" w:date="2023-05-05T09:16:00Z">
                <w:pPr/>
              </w:pPrChange>
            </w:pPr>
          </w:p>
        </w:tc>
      </w:tr>
      <w:tr w:rsidR="007925DE" w:rsidDel="00CE0627" w14:paraId="6E3094B2" w14:textId="1307F2BD" w:rsidTr="005737EB">
        <w:tblPrEx>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trHeight w:val="518"/>
          <w:del w:id="1226" w:author="Michael Larbi" w:date="2023-05-04T20:32:00Z"/>
        </w:trPr>
        <w:tc>
          <w:tcPr>
            <w:tcW w:w="3237" w:type="dxa"/>
            <w:gridSpan w:val="3"/>
          </w:tcPr>
          <w:p w14:paraId="29A1A528" w14:textId="1A5E9278" w:rsidR="007925DE" w:rsidRPr="00F37D25" w:rsidDel="00D66522" w:rsidRDefault="007925DE">
            <w:pPr>
              <w:spacing w:line="480" w:lineRule="auto"/>
              <w:jc w:val="both"/>
              <w:rPr>
                <w:del w:id="1227" w:author="Michael Larbi" w:date="2023-04-30T17:30:00Z"/>
                <w:rFonts w:ascii="Times New Roman" w:hAnsi="Times New Roman" w:cs="Times New Roman"/>
                <w:sz w:val="24"/>
                <w:szCs w:val="24"/>
              </w:rPr>
              <w:pPrChange w:id="1228" w:author="Michael Larbi" w:date="2023-05-05T09:16:00Z">
                <w:pPr/>
              </w:pPrChange>
            </w:pPr>
          </w:p>
          <w:p w14:paraId="5BE52170" w14:textId="54C98775" w:rsidR="007925DE" w:rsidRPr="00F37D25" w:rsidDel="00CE0627" w:rsidRDefault="007925DE">
            <w:pPr>
              <w:spacing w:line="480" w:lineRule="auto"/>
              <w:jc w:val="both"/>
              <w:rPr>
                <w:del w:id="1229" w:author="Michael Larbi" w:date="2023-05-04T20:32:00Z"/>
                <w:rFonts w:ascii="Times New Roman" w:hAnsi="Times New Roman" w:cs="Times New Roman"/>
                <w:sz w:val="24"/>
                <w:szCs w:val="24"/>
              </w:rPr>
              <w:pPrChange w:id="1230" w:author="Michael Larbi" w:date="2023-05-05T09:16:00Z">
                <w:pPr/>
              </w:pPrChange>
            </w:pPr>
          </w:p>
        </w:tc>
        <w:tc>
          <w:tcPr>
            <w:tcW w:w="3238" w:type="dxa"/>
            <w:gridSpan w:val="5"/>
          </w:tcPr>
          <w:p w14:paraId="0040BDCD" w14:textId="525E719D" w:rsidR="007925DE" w:rsidDel="00CE0627" w:rsidRDefault="007925DE">
            <w:pPr>
              <w:spacing w:line="480" w:lineRule="auto"/>
              <w:jc w:val="both"/>
              <w:rPr>
                <w:del w:id="1231" w:author="Michael Larbi" w:date="2023-05-04T20:32:00Z"/>
                <w:rFonts w:ascii="Times New Roman" w:hAnsi="Times New Roman" w:cs="Times New Roman"/>
                <w:sz w:val="24"/>
                <w:szCs w:val="24"/>
              </w:rPr>
              <w:pPrChange w:id="1232" w:author="Michael Larbi" w:date="2023-05-05T09:16:00Z">
                <w:pPr/>
              </w:pPrChange>
            </w:pPr>
          </w:p>
        </w:tc>
        <w:tc>
          <w:tcPr>
            <w:tcW w:w="3238" w:type="dxa"/>
            <w:gridSpan w:val="2"/>
          </w:tcPr>
          <w:p w14:paraId="4EBE1B77" w14:textId="0C397346" w:rsidR="007925DE" w:rsidDel="00CE0627" w:rsidRDefault="007925DE">
            <w:pPr>
              <w:spacing w:line="480" w:lineRule="auto"/>
              <w:jc w:val="both"/>
              <w:rPr>
                <w:del w:id="1233" w:author="Michael Larbi" w:date="2023-05-04T20:32:00Z"/>
                <w:rFonts w:ascii="Times New Roman" w:hAnsi="Times New Roman" w:cs="Times New Roman"/>
                <w:sz w:val="24"/>
                <w:szCs w:val="24"/>
              </w:rPr>
              <w:pPrChange w:id="1234" w:author="Michael Larbi" w:date="2023-05-05T09:16:00Z">
                <w:pPr/>
              </w:pPrChange>
            </w:pPr>
          </w:p>
        </w:tc>
      </w:tr>
    </w:tbl>
    <w:p w14:paraId="07442D1F" w14:textId="227AA40B" w:rsidR="0034619B" w:rsidDel="00BE4F2D" w:rsidRDefault="0034619B" w:rsidP="002C3711">
      <w:pPr>
        <w:spacing w:line="480" w:lineRule="auto"/>
        <w:jc w:val="both"/>
        <w:rPr>
          <w:del w:id="1235" w:author="Michael Larbi" w:date="2023-05-04T20:32:00Z"/>
          <w:rFonts w:ascii="Times New Roman" w:hAnsi="Times New Roman" w:cs="Times New Roman"/>
          <w:sz w:val="24"/>
          <w:szCs w:val="24"/>
        </w:rPr>
      </w:pPr>
    </w:p>
    <w:p w14:paraId="08DE737C" w14:textId="77777777" w:rsidR="00BE4F2D" w:rsidRDefault="00BE4F2D" w:rsidP="002C3711">
      <w:pPr>
        <w:spacing w:line="480" w:lineRule="auto"/>
        <w:jc w:val="both"/>
        <w:rPr>
          <w:ins w:id="1236" w:author="Michael Larbi" w:date="2023-05-05T22:23:00Z"/>
          <w:rFonts w:ascii="Times New Roman" w:hAnsi="Times New Roman" w:cs="Times New Roman"/>
          <w:sz w:val="24"/>
          <w:szCs w:val="24"/>
        </w:rPr>
      </w:pPr>
    </w:p>
    <w:p w14:paraId="4B68C07E" w14:textId="77777777" w:rsidR="00BE4F2D" w:rsidRDefault="00BE4F2D" w:rsidP="002C3711">
      <w:pPr>
        <w:spacing w:line="480" w:lineRule="auto"/>
        <w:jc w:val="both"/>
        <w:rPr>
          <w:ins w:id="1237" w:author="Michael Larbi" w:date="2023-05-05T22:23:00Z"/>
          <w:rFonts w:ascii="Times New Roman" w:hAnsi="Times New Roman" w:cs="Times New Roman"/>
          <w:sz w:val="24"/>
          <w:szCs w:val="24"/>
        </w:rPr>
      </w:pPr>
    </w:p>
    <w:p w14:paraId="69F26DC5" w14:textId="77777777" w:rsidR="00BE4F2D" w:rsidRDefault="00BE4F2D" w:rsidP="002C3711">
      <w:pPr>
        <w:spacing w:line="480" w:lineRule="auto"/>
        <w:jc w:val="both"/>
        <w:rPr>
          <w:ins w:id="1238" w:author="Michael Larbi" w:date="2023-05-05T22:23:00Z"/>
          <w:rFonts w:ascii="Times New Roman" w:hAnsi="Times New Roman" w:cs="Times New Roman"/>
          <w:sz w:val="24"/>
          <w:szCs w:val="24"/>
        </w:rPr>
      </w:pPr>
    </w:p>
    <w:p w14:paraId="66AD924F" w14:textId="77777777" w:rsidR="00BE4F2D" w:rsidRDefault="00BE4F2D" w:rsidP="002C3711">
      <w:pPr>
        <w:spacing w:line="480" w:lineRule="auto"/>
        <w:jc w:val="both"/>
        <w:rPr>
          <w:ins w:id="1239" w:author="Michael Larbi" w:date="2023-05-05T22:23:00Z"/>
          <w:rFonts w:ascii="Times New Roman" w:hAnsi="Times New Roman" w:cs="Times New Roman"/>
          <w:sz w:val="24"/>
          <w:szCs w:val="24"/>
        </w:rPr>
      </w:pPr>
    </w:p>
    <w:p w14:paraId="552E6007" w14:textId="77777777" w:rsidR="00BE4F2D" w:rsidRDefault="00BE4F2D" w:rsidP="002C3711">
      <w:pPr>
        <w:spacing w:line="480" w:lineRule="auto"/>
        <w:jc w:val="both"/>
        <w:rPr>
          <w:ins w:id="1240" w:author="Michael Larbi" w:date="2023-05-05T22:23:00Z"/>
          <w:rFonts w:ascii="Times New Roman" w:hAnsi="Times New Roman" w:cs="Times New Roman"/>
          <w:sz w:val="24"/>
          <w:szCs w:val="24"/>
        </w:rPr>
      </w:pPr>
    </w:p>
    <w:p w14:paraId="4C5B15E5" w14:textId="77777777" w:rsidR="00BE4F2D" w:rsidRDefault="00BE4F2D" w:rsidP="002C3711">
      <w:pPr>
        <w:spacing w:line="480" w:lineRule="auto"/>
        <w:jc w:val="both"/>
        <w:rPr>
          <w:ins w:id="1241" w:author="Michael Larbi" w:date="2023-05-05T22:23:00Z"/>
          <w:rFonts w:ascii="Times New Roman" w:hAnsi="Times New Roman" w:cs="Times New Roman"/>
          <w:sz w:val="24"/>
          <w:szCs w:val="24"/>
        </w:rPr>
      </w:pPr>
    </w:p>
    <w:p w14:paraId="501D3613" w14:textId="53F91EA6" w:rsidR="0034619B" w:rsidDel="00E07AB2" w:rsidRDefault="0034619B" w:rsidP="002C3711">
      <w:pPr>
        <w:spacing w:line="480" w:lineRule="auto"/>
        <w:jc w:val="both"/>
        <w:rPr>
          <w:del w:id="1242" w:author="Michael Larbi" w:date="2023-05-04T20:32:00Z"/>
          <w:rFonts w:ascii="Times New Roman" w:hAnsi="Times New Roman" w:cs="Times New Roman"/>
          <w:sz w:val="24"/>
          <w:szCs w:val="24"/>
        </w:rPr>
      </w:pPr>
    </w:p>
    <w:p w14:paraId="5DA70A83" w14:textId="77777777" w:rsidR="00E07AB2" w:rsidRDefault="00E07AB2" w:rsidP="002C3711">
      <w:pPr>
        <w:spacing w:line="480" w:lineRule="auto"/>
        <w:jc w:val="both"/>
        <w:rPr>
          <w:ins w:id="1243" w:author="Michael Larbi" w:date="2023-05-06T23:26:00Z"/>
          <w:rFonts w:ascii="Times New Roman" w:hAnsi="Times New Roman" w:cs="Times New Roman"/>
          <w:sz w:val="24"/>
          <w:szCs w:val="24"/>
        </w:rPr>
      </w:pPr>
    </w:p>
    <w:p w14:paraId="43062F35" w14:textId="384BEC8E" w:rsidR="005C5DC1" w:rsidRDefault="005C5DC1" w:rsidP="002C3711">
      <w:pPr>
        <w:spacing w:line="480" w:lineRule="auto"/>
        <w:jc w:val="both"/>
        <w:rPr>
          <w:ins w:id="1244" w:author="Michael Larbi" w:date="2023-05-05T21:17:00Z"/>
          <w:rFonts w:ascii="Times New Roman" w:hAnsi="Times New Roman" w:cs="Times New Roman"/>
          <w:b/>
          <w:bCs/>
          <w:sz w:val="24"/>
          <w:szCs w:val="24"/>
        </w:rPr>
      </w:pPr>
      <w:commentRangeStart w:id="1245"/>
      <w:r w:rsidRPr="009C51BE">
        <w:rPr>
          <w:rFonts w:ascii="Times New Roman" w:hAnsi="Times New Roman" w:cs="Times New Roman"/>
          <w:b/>
          <w:bCs/>
          <w:sz w:val="24"/>
          <w:szCs w:val="24"/>
        </w:rPr>
        <w:t>Discussion</w:t>
      </w:r>
      <w:r w:rsidR="009C51BE" w:rsidRPr="009C51BE">
        <w:rPr>
          <w:rFonts w:ascii="Times New Roman" w:hAnsi="Times New Roman" w:cs="Times New Roman"/>
          <w:b/>
          <w:bCs/>
          <w:sz w:val="24"/>
          <w:szCs w:val="24"/>
        </w:rPr>
        <w:t>:</w:t>
      </w:r>
      <w:r w:rsidR="009C51BE">
        <w:rPr>
          <w:rFonts w:ascii="Times New Roman" w:hAnsi="Times New Roman" w:cs="Times New Roman"/>
          <w:b/>
          <w:bCs/>
          <w:sz w:val="24"/>
          <w:szCs w:val="24"/>
        </w:rPr>
        <w:t xml:space="preserve"> </w:t>
      </w:r>
      <w:del w:id="1246" w:author="Michael Larbi" w:date="2023-05-01T23:08:00Z">
        <w:r w:rsidDel="005076A2">
          <w:rPr>
            <w:rFonts w:ascii="Times New Roman" w:hAnsi="Times New Roman" w:cs="Times New Roman"/>
            <w:sz w:val="24"/>
            <w:szCs w:val="24"/>
          </w:rPr>
          <w:delText>[</w:delText>
        </w:r>
        <w:r w:rsidR="005041C6" w:rsidDel="005076A2">
          <w:rPr>
            <w:rFonts w:ascii="Times New Roman" w:hAnsi="Times New Roman" w:cs="Times New Roman"/>
            <w:sz w:val="24"/>
            <w:szCs w:val="24"/>
            <w:highlight w:val="yellow"/>
          </w:rPr>
          <w:delText>discussion</w:delText>
        </w:r>
        <w:r w:rsidR="009C51BE" w:rsidRPr="009C51BE" w:rsidDel="005076A2">
          <w:rPr>
            <w:rFonts w:ascii="Times New Roman" w:hAnsi="Times New Roman" w:cs="Times New Roman"/>
            <w:sz w:val="24"/>
            <w:szCs w:val="24"/>
            <w:highlight w:val="yellow"/>
          </w:rPr>
          <w:delText xml:space="preserve"> coming</w:delText>
        </w:r>
        <w:r w:rsidR="009C51BE" w:rsidDel="005076A2">
          <w:rPr>
            <w:rFonts w:ascii="Times New Roman" w:hAnsi="Times New Roman" w:cs="Times New Roman"/>
            <w:sz w:val="24"/>
            <w:szCs w:val="24"/>
          </w:rPr>
          <w:delText>]</w:delText>
        </w:r>
        <w:commentRangeEnd w:id="1245"/>
        <w:r w:rsidR="007B7D01" w:rsidDel="005076A2">
          <w:rPr>
            <w:rStyle w:val="CommentReference"/>
          </w:rPr>
          <w:commentReference w:id="1245"/>
        </w:r>
      </w:del>
    </w:p>
    <w:p w14:paraId="0D0F5F82" w14:textId="7B24751E" w:rsidR="003529C4" w:rsidRDefault="00E32837" w:rsidP="002C3711">
      <w:pPr>
        <w:spacing w:line="480" w:lineRule="auto"/>
        <w:jc w:val="both"/>
        <w:rPr>
          <w:ins w:id="1247" w:author="Michael Larbi" w:date="2023-05-10T03:14:00Z"/>
          <w:rFonts w:ascii="Times New Roman" w:hAnsi="Times New Roman" w:cs="Times New Roman"/>
          <w:sz w:val="24"/>
          <w:szCs w:val="24"/>
        </w:rPr>
      </w:pPr>
      <w:ins w:id="1248" w:author="Michael Larbi" w:date="2023-05-05T21:17:00Z">
        <w:r w:rsidRPr="00AE46C3">
          <w:rPr>
            <w:rFonts w:ascii="Times New Roman" w:hAnsi="Times New Roman" w:cs="Times New Roman"/>
            <w:sz w:val="24"/>
            <w:szCs w:val="24"/>
            <w:rPrChange w:id="1249" w:author="Michael Larbi" w:date="2023-05-05T21:59:00Z">
              <w:rPr>
                <w:rFonts w:ascii="Times New Roman" w:hAnsi="Times New Roman" w:cs="Times New Roman"/>
                <w:b/>
                <w:bCs/>
                <w:sz w:val="24"/>
                <w:szCs w:val="24"/>
              </w:rPr>
            </w:rPrChange>
          </w:rPr>
          <w:t>In the survey</w:t>
        </w:r>
        <w:r w:rsidR="00EE6EDA" w:rsidRPr="00AE46C3">
          <w:rPr>
            <w:rFonts w:ascii="Times New Roman" w:hAnsi="Times New Roman" w:cs="Times New Roman"/>
            <w:sz w:val="24"/>
            <w:szCs w:val="24"/>
            <w:rPrChange w:id="1250" w:author="Michael Larbi" w:date="2023-05-05T21:59:00Z">
              <w:rPr>
                <w:rFonts w:ascii="Times New Roman" w:hAnsi="Times New Roman" w:cs="Times New Roman"/>
                <w:b/>
                <w:bCs/>
                <w:sz w:val="24"/>
                <w:szCs w:val="24"/>
              </w:rPr>
            </w:rPrChange>
          </w:rPr>
          <w:t xml:space="preserve"> </w:t>
        </w:r>
      </w:ins>
      <w:ins w:id="1251" w:author="Michael Larbi" w:date="2023-05-10T04:25:00Z">
        <w:r w:rsidR="0017583F">
          <w:rPr>
            <w:rFonts w:ascii="Times New Roman" w:hAnsi="Times New Roman" w:cs="Times New Roman"/>
            <w:sz w:val="24"/>
            <w:szCs w:val="24"/>
          </w:rPr>
          <w:t xml:space="preserve">we </w:t>
        </w:r>
      </w:ins>
      <w:ins w:id="1252" w:author="Michael Larbi" w:date="2023-05-06T08:47:00Z">
        <w:r w:rsidR="00F900A9" w:rsidRPr="00F900A9">
          <w:rPr>
            <w:rFonts w:ascii="Times New Roman" w:hAnsi="Times New Roman" w:cs="Times New Roman"/>
            <w:sz w:val="24"/>
            <w:szCs w:val="24"/>
          </w:rPr>
          <w:t>asked</w:t>
        </w:r>
      </w:ins>
      <w:ins w:id="1253" w:author="Michael Larbi" w:date="2023-05-05T21:17:00Z">
        <w:r w:rsidR="00EE6EDA" w:rsidRPr="00AE46C3">
          <w:rPr>
            <w:rFonts w:ascii="Times New Roman" w:hAnsi="Times New Roman" w:cs="Times New Roman"/>
            <w:sz w:val="24"/>
            <w:szCs w:val="24"/>
            <w:rPrChange w:id="1254" w:author="Michael Larbi" w:date="2023-05-05T21:59:00Z">
              <w:rPr>
                <w:rFonts w:ascii="Times New Roman" w:hAnsi="Times New Roman" w:cs="Times New Roman"/>
                <w:b/>
                <w:bCs/>
                <w:sz w:val="24"/>
                <w:szCs w:val="24"/>
              </w:rPr>
            </w:rPrChange>
          </w:rPr>
          <w:t xml:space="preserve"> two </w:t>
        </w:r>
      </w:ins>
      <w:ins w:id="1255" w:author="Michael Larbi" w:date="2023-05-05T21:19:00Z">
        <w:r w:rsidR="00796191" w:rsidRPr="00AE46C3">
          <w:rPr>
            <w:rFonts w:ascii="Times New Roman" w:hAnsi="Times New Roman" w:cs="Times New Roman"/>
            <w:sz w:val="24"/>
            <w:szCs w:val="24"/>
            <w:rPrChange w:id="1256" w:author="Michael Larbi" w:date="2023-05-05T21:59:00Z">
              <w:rPr>
                <w:rFonts w:ascii="Times New Roman" w:hAnsi="Times New Roman" w:cs="Times New Roman"/>
                <w:b/>
                <w:bCs/>
                <w:sz w:val="24"/>
                <w:szCs w:val="24"/>
              </w:rPr>
            </w:rPrChange>
          </w:rPr>
          <w:t>similar</w:t>
        </w:r>
      </w:ins>
      <w:ins w:id="1257" w:author="Michael Larbi" w:date="2023-05-05T21:18:00Z">
        <w:r w:rsidR="00EE6EDA" w:rsidRPr="00AE46C3">
          <w:rPr>
            <w:rFonts w:ascii="Times New Roman" w:hAnsi="Times New Roman" w:cs="Times New Roman"/>
            <w:sz w:val="24"/>
            <w:szCs w:val="24"/>
            <w:rPrChange w:id="1258" w:author="Michael Larbi" w:date="2023-05-05T21:59:00Z">
              <w:rPr>
                <w:rFonts w:ascii="Times New Roman" w:hAnsi="Times New Roman" w:cs="Times New Roman"/>
                <w:b/>
                <w:bCs/>
                <w:sz w:val="24"/>
                <w:szCs w:val="24"/>
              </w:rPr>
            </w:rPrChange>
          </w:rPr>
          <w:t xml:space="preserve"> </w:t>
        </w:r>
        <w:r w:rsidR="000130AF" w:rsidRPr="00AE46C3">
          <w:rPr>
            <w:rFonts w:ascii="Times New Roman" w:hAnsi="Times New Roman" w:cs="Times New Roman"/>
            <w:sz w:val="24"/>
            <w:szCs w:val="24"/>
            <w:rPrChange w:id="1259" w:author="Michael Larbi" w:date="2023-05-05T21:59:00Z">
              <w:rPr>
                <w:rFonts w:ascii="Times New Roman" w:hAnsi="Times New Roman" w:cs="Times New Roman"/>
                <w:b/>
                <w:bCs/>
                <w:sz w:val="24"/>
                <w:szCs w:val="24"/>
              </w:rPr>
            </w:rPrChange>
          </w:rPr>
          <w:t xml:space="preserve">questions </w:t>
        </w:r>
      </w:ins>
      <w:ins w:id="1260" w:author="Michael Larbi" w:date="2023-05-05T22:36:00Z">
        <w:r w:rsidR="00C63996">
          <w:rPr>
            <w:rFonts w:ascii="Times New Roman" w:hAnsi="Times New Roman" w:cs="Times New Roman"/>
            <w:sz w:val="24"/>
            <w:szCs w:val="24"/>
          </w:rPr>
          <w:t xml:space="preserve">with </w:t>
        </w:r>
      </w:ins>
      <w:ins w:id="1261" w:author="Michael Larbi" w:date="2023-05-05T21:18:00Z">
        <w:r w:rsidR="003C0F7B" w:rsidRPr="00AE46C3">
          <w:rPr>
            <w:rFonts w:ascii="Times New Roman" w:hAnsi="Times New Roman" w:cs="Times New Roman"/>
            <w:sz w:val="24"/>
            <w:szCs w:val="24"/>
            <w:rPrChange w:id="1262" w:author="Michael Larbi" w:date="2023-05-05T21:59:00Z">
              <w:rPr>
                <w:rFonts w:ascii="Times New Roman" w:hAnsi="Times New Roman" w:cs="Times New Roman"/>
                <w:b/>
                <w:bCs/>
                <w:sz w:val="24"/>
                <w:szCs w:val="24"/>
              </w:rPr>
            </w:rPrChange>
          </w:rPr>
          <w:t xml:space="preserve">the same </w:t>
        </w:r>
      </w:ins>
      <w:ins w:id="1263" w:author="Michael Larbi" w:date="2023-05-05T21:20:00Z">
        <w:r w:rsidR="00A00CE7" w:rsidRPr="00AE46C3">
          <w:rPr>
            <w:rFonts w:ascii="Times New Roman" w:hAnsi="Times New Roman" w:cs="Times New Roman"/>
            <w:sz w:val="24"/>
            <w:szCs w:val="24"/>
            <w:rPrChange w:id="1264" w:author="Michael Larbi" w:date="2023-05-05T21:59:00Z">
              <w:rPr>
                <w:rFonts w:ascii="Times New Roman" w:hAnsi="Times New Roman" w:cs="Times New Roman"/>
                <w:b/>
                <w:bCs/>
                <w:sz w:val="24"/>
                <w:szCs w:val="24"/>
              </w:rPr>
            </w:rPrChange>
          </w:rPr>
          <w:t>multiple-choice</w:t>
        </w:r>
      </w:ins>
      <w:ins w:id="1265" w:author="Michael Larbi" w:date="2023-05-05T21:18:00Z">
        <w:r w:rsidR="003C0F7B" w:rsidRPr="00AE46C3">
          <w:rPr>
            <w:rFonts w:ascii="Times New Roman" w:hAnsi="Times New Roman" w:cs="Times New Roman"/>
            <w:sz w:val="24"/>
            <w:szCs w:val="24"/>
            <w:rPrChange w:id="1266" w:author="Michael Larbi" w:date="2023-05-05T21:59:00Z">
              <w:rPr>
                <w:rFonts w:ascii="Times New Roman" w:hAnsi="Times New Roman" w:cs="Times New Roman"/>
                <w:b/>
                <w:bCs/>
                <w:sz w:val="24"/>
                <w:szCs w:val="24"/>
              </w:rPr>
            </w:rPrChange>
          </w:rPr>
          <w:t xml:space="preserve"> answers</w:t>
        </w:r>
      </w:ins>
      <w:ins w:id="1267" w:author="Michael Larbi" w:date="2023-05-05T21:19:00Z">
        <w:r w:rsidR="00796191" w:rsidRPr="00AE46C3">
          <w:rPr>
            <w:rFonts w:ascii="Times New Roman" w:hAnsi="Times New Roman" w:cs="Times New Roman"/>
            <w:sz w:val="24"/>
            <w:szCs w:val="24"/>
            <w:rPrChange w:id="1268" w:author="Michael Larbi" w:date="2023-05-05T21:59:00Z">
              <w:rPr>
                <w:rFonts w:ascii="Times New Roman" w:hAnsi="Times New Roman" w:cs="Times New Roman"/>
                <w:b/>
                <w:bCs/>
                <w:sz w:val="24"/>
                <w:szCs w:val="24"/>
              </w:rPr>
            </w:rPrChange>
          </w:rPr>
          <w:t xml:space="preserve"> but there were discrepancies in the responses. </w:t>
        </w:r>
      </w:ins>
      <w:ins w:id="1269" w:author="Michael Larbi" w:date="2023-05-10T04:25:00Z">
        <w:r w:rsidR="00DE6249">
          <w:rPr>
            <w:rFonts w:ascii="Times New Roman" w:hAnsi="Times New Roman" w:cs="Times New Roman"/>
            <w:sz w:val="24"/>
            <w:szCs w:val="24"/>
          </w:rPr>
          <w:t>we</w:t>
        </w:r>
      </w:ins>
      <w:ins w:id="1270" w:author="Michael Larbi" w:date="2023-05-05T21:20:00Z">
        <w:r w:rsidR="00184CB8" w:rsidRPr="00AE46C3">
          <w:rPr>
            <w:rFonts w:ascii="Times New Roman" w:hAnsi="Times New Roman" w:cs="Times New Roman"/>
            <w:sz w:val="24"/>
            <w:szCs w:val="24"/>
            <w:rPrChange w:id="1271" w:author="Michael Larbi" w:date="2023-05-05T21:59:00Z">
              <w:rPr>
                <w:rFonts w:ascii="Times New Roman" w:hAnsi="Times New Roman" w:cs="Times New Roman"/>
                <w:b/>
                <w:bCs/>
                <w:sz w:val="24"/>
                <w:szCs w:val="24"/>
              </w:rPr>
            </w:rPrChange>
          </w:rPr>
          <w:t xml:space="preserve"> discovered that </w:t>
        </w:r>
      </w:ins>
      <w:ins w:id="1272" w:author="Michael Larbi" w:date="2023-05-05T21:24:00Z">
        <w:r w:rsidR="00AF7CF3" w:rsidRPr="00AE46C3">
          <w:rPr>
            <w:rFonts w:ascii="Times New Roman" w:hAnsi="Times New Roman" w:cs="Times New Roman"/>
            <w:sz w:val="24"/>
            <w:szCs w:val="24"/>
            <w:rPrChange w:id="1273" w:author="Michael Larbi" w:date="2023-05-05T21:59:00Z">
              <w:rPr>
                <w:rFonts w:ascii="Times New Roman" w:hAnsi="Times New Roman" w:cs="Times New Roman"/>
                <w:b/>
                <w:bCs/>
                <w:sz w:val="24"/>
                <w:szCs w:val="24"/>
              </w:rPr>
            </w:rPrChange>
          </w:rPr>
          <w:t xml:space="preserve">in </w:t>
        </w:r>
        <w:r w:rsidR="00AF7CF3">
          <w:rPr>
            <w:rFonts w:ascii="Times New Roman" w:hAnsi="Times New Roman" w:cs="Times New Roman"/>
            <w:b/>
            <w:bCs/>
            <w:sz w:val="24"/>
            <w:szCs w:val="24"/>
          </w:rPr>
          <w:t xml:space="preserve">Fig. 4, </w:t>
        </w:r>
      </w:ins>
      <w:ins w:id="1274" w:author="Michael Larbi" w:date="2023-05-05T21:26:00Z">
        <w:r w:rsidR="00F235A6" w:rsidRPr="00AE46C3">
          <w:rPr>
            <w:rFonts w:ascii="Times New Roman" w:hAnsi="Times New Roman" w:cs="Times New Roman"/>
            <w:sz w:val="24"/>
            <w:szCs w:val="24"/>
            <w:rPrChange w:id="1275" w:author="Michael Larbi" w:date="2023-05-05T22:00:00Z">
              <w:rPr>
                <w:rFonts w:ascii="Times New Roman" w:hAnsi="Times New Roman" w:cs="Times New Roman"/>
                <w:b/>
                <w:bCs/>
                <w:sz w:val="24"/>
                <w:szCs w:val="24"/>
              </w:rPr>
            </w:rPrChange>
          </w:rPr>
          <w:t xml:space="preserve">no one said </w:t>
        </w:r>
        <w:r w:rsidR="00532E80" w:rsidRPr="00AE46C3">
          <w:rPr>
            <w:rFonts w:ascii="Times New Roman" w:hAnsi="Times New Roman" w:cs="Times New Roman"/>
            <w:sz w:val="24"/>
            <w:szCs w:val="24"/>
            <w:rPrChange w:id="1276" w:author="Michael Larbi" w:date="2023-05-05T22:00:00Z">
              <w:rPr>
                <w:rFonts w:ascii="Times New Roman" w:hAnsi="Times New Roman" w:cs="Times New Roman"/>
                <w:b/>
                <w:bCs/>
                <w:sz w:val="24"/>
                <w:szCs w:val="24"/>
              </w:rPr>
            </w:rPrChange>
          </w:rPr>
          <w:t>w3sc</w:t>
        </w:r>
      </w:ins>
      <w:ins w:id="1277" w:author="Michael Larbi" w:date="2023-05-05T21:27:00Z">
        <w:r w:rsidR="00532E80" w:rsidRPr="00AE46C3">
          <w:rPr>
            <w:rFonts w:ascii="Times New Roman" w:hAnsi="Times New Roman" w:cs="Times New Roman"/>
            <w:sz w:val="24"/>
            <w:szCs w:val="24"/>
            <w:rPrChange w:id="1278" w:author="Michael Larbi" w:date="2023-05-05T22:00:00Z">
              <w:rPr>
                <w:rFonts w:ascii="Times New Roman" w:hAnsi="Times New Roman" w:cs="Times New Roman"/>
                <w:b/>
                <w:bCs/>
                <w:sz w:val="24"/>
                <w:szCs w:val="24"/>
              </w:rPr>
            </w:rPrChange>
          </w:rPr>
          <w:t xml:space="preserve">hools was more </w:t>
        </w:r>
        <w:r w:rsidR="00F639D7" w:rsidRPr="00AE46C3">
          <w:rPr>
            <w:rFonts w:ascii="Times New Roman" w:hAnsi="Times New Roman" w:cs="Times New Roman"/>
            <w:sz w:val="24"/>
            <w:szCs w:val="24"/>
            <w:rPrChange w:id="1279" w:author="Michael Larbi" w:date="2023-05-05T22:00:00Z">
              <w:rPr>
                <w:rFonts w:ascii="Times New Roman" w:hAnsi="Times New Roman" w:cs="Times New Roman"/>
                <w:b/>
                <w:bCs/>
                <w:sz w:val="24"/>
                <w:szCs w:val="24"/>
              </w:rPr>
            </w:rPrChange>
          </w:rPr>
          <w:t xml:space="preserve">informative as </w:t>
        </w:r>
      </w:ins>
      <w:ins w:id="1280" w:author="Michael Larbi" w:date="2023-05-05T21:33:00Z">
        <w:r w:rsidR="008965A7" w:rsidRPr="00AE46C3">
          <w:rPr>
            <w:rFonts w:ascii="Times New Roman" w:hAnsi="Times New Roman" w:cs="Times New Roman"/>
            <w:sz w:val="24"/>
            <w:szCs w:val="24"/>
            <w:rPrChange w:id="1281" w:author="Michael Larbi" w:date="2023-05-05T22:00:00Z">
              <w:rPr>
                <w:rFonts w:ascii="Times New Roman" w:hAnsi="Times New Roman" w:cs="Times New Roman"/>
                <w:b/>
                <w:bCs/>
                <w:sz w:val="24"/>
                <w:szCs w:val="24"/>
              </w:rPr>
            </w:rPrChange>
          </w:rPr>
          <w:t>opposed</w:t>
        </w:r>
      </w:ins>
      <w:ins w:id="1282" w:author="Michael Larbi" w:date="2023-05-05T21:27:00Z">
        <w:r w:rsidR="00F639D7" w:rsidRPr="00AE46C3">
          <w:rPr>
            <w:rFonts w:ascii="Times New Roman" w:hAnsi="Times New Roman" w:cs="Times New Roman"/>
            <w:sz w:val="24"/>
            <w:szCs w:val="24"/>
            <w:rPrChange w:id="1283" w:author="Michael Larbi" w:date="2023-05-05T22:00:00Z">
              <w:rPr>
                <w:rFonts w:ascii="Times New Roman" w:hAnsi="Times New Roman" w:cs="Times New Roman"/>
                <w:b/>
                <w:bCs/>
                <w:sz w:val="24"/>
                <w:szCs w:val="24"/>
              </w:rPr>
            </w:rPrChange>
          </w:rPr>
          <w:t xml:space="preserve"> to </w:t>
        </w:r>
        <w:r w:rsidR="00003BD7" w:rsidRPr="00AE46C3">
          <w:rPr>
            <w:rFonts w:ascii="Times New Roman" w:hAnsi="Times New Roman" w:cs="Times New Roman"/>
            <w:sz w:val="24"/>
            <w:szCs w:val="24"/>
            <w:rPrChange w:id="1284" w:author="Michael Larbi" w:date="2023-05-05T22:00:00Z">
              <w:rPr>
                <w:rFonts w:ascii="Times New Roman" w:hAnsi="Times New Roman" w:cs="Times New Roman"/>
                <w:b/>
                <w:bCs/>
                <w:sz w:val="24"/>
                <w:szCs w:val="24"/>
              </w:rPr>
            </w:rPrChange>
          </w:rPr>
          <w:t xml:space="preserve">30% </w:t>
        </w:r>
      </w:ins>
      <w:ins w:id="1285" w:author="Michael Larbi" w:date="2023-05-05T21:28:00Z">
        <w:r w:rsidR="0053614E" w:rsidRPr="00AE46C3">
          <w:rPr>
            <w:rFonts w:ascii="Times New Roman" w:hAnsi="Times New Roman" w:cs="Times New Roman"/>
            <w:sz w:val="24"/>
            <w:szCs w:val="24"/>
            <w:rPrChange w:id="1286" w:author="Michael Larbi" w:date="2023-05-05T22:00:00Z">
              <w:rPr>
                <w:rFonts w:ascii="Times New Roman" w:hAnsi="Times New Roman" w:cs="Times New Roman"/>
                <w:b/>
                <w:bCs/>
                <w:sz w:val="24"/>
                <w:szCs w:val="24"/>
              </w:rPr>
            </w:rPrChange>
          </w:rPr>
          <w:t>who said ChatGPT was more informative</w:t>
        </w:r>
      </w:ins>
      <w:ins w:id="1287" w:author="Michael Larbi" w:date="2023-05-05T21:34:00Z">
        <w:r w:rsidR="00041983" w:rsidRPr="00AE46C3">
          <w:rPr>
            <w:rFonts w:ascii="Times New Roman" w:hAnsi="Times New Roman" w:cs="Times New Roman"/>
            <w:sz w:val="24"/>
            <w:szCs w:val="24"/>
            <w:rPrChange w:id="1288" w:author="Michael Larbi" w:date="2023-05-05T22:00:00Z">
              <w:rPr>
                <w:rFonts w:ascii="Times New Roman" w:hAnsi="Times New Roman" w:cs="Times New Roman"/>
                <w:b/>
                <w:bCs/>
                <w:sz w:val="24"/>
                <w:szCs w:val="24"/>
              </w:rPr>
            </w:rPrChange>
          </w:rPr>
          <w:t>.</w:t>
        </w:r>
      </w:ins>
      <w:ins w:id="1289" w:author="Michael Larbi" w:date="2023-05-05T21:35:00Z">
        <w:r w:rsidR="00041983" w:rsidRPr="00AE46C3">
          <w:rPr>
            <w:rFonts w:ascii="Times New Roman" w:hAnsi="Times New Roman" w:cs="Times New Roman"/>
            <w:sz w:val="24"/>
            <w:szCs w:val="24"/>
            <w:rPrChange w:id="1290" w:author="Michael Larbi" w:date="2023-05-05T22:00:00Z">
              <w:rPr>
                <w:rFonts w:ascii="Times New Roman" w:hAnsi="Times New Roman" w:cs="Times New Roman"/>
                <w:b/>
                <w:bCs/>
                <w:sz w:val="24"/>
                <w:szCs w:val="24"/>
              </w:rPr>
            </w:rPrChange>
          </w:rPr>
          <w:t xml:space="preserve"> </w:t>
        </w:r>
      </w:ins>
    </w:p>
    <w:p w14:paraId="2CD8CBFB" w14:textId="77777777" w:rsidR="00F92109" w:rsidRDefault="00041983" w:rsidP="002C3711">
      <w:pPr>
        <w:spacing w:line="480" w:lineRule="auto"/>
        <w:jc w:val="both"/>
        <w:rPr>
          <w:ins w:id="1291" w:author="Michael Larbi" w:date="2023-05-10T03:38:00Z"/>
          <w:rFonts w:ascii="Times New Roman" w:hAnsi="Times New Roman" w:cs="Times New Roman"/>
          <w:sz w:val="24"/>
          <w:szCs w:val="24"/>
        </w:rPr>
      </w:pPr>
      <w:ins w:id="1292" w:author="Michael Larbi" w:date="2023-05-05T21:35:00Z">
        <w:r w:rsidRPr="00AE46C3">
          <w:rPr>
            <w:rFonts w:ascii="Times New Roman" w:hAnsi="Times New Roman" w:cs="Times New Roman"/>
            <w:sz w:val="24"/>
            <w:szCs w:val="24"/>
            <w:rPrChange w:id="1293" w:author="Michael Larbi" w:date="2023-05-05T22:00:00Z">
              <w:rPr>
                <w:rFonts w:ascii="Times New Roman" w:hAnsi="Times New Roman" w:cs="Times New Roman"/>
                <w:b/>
                <w:bCs/>
                <w:sz w:val="24"/>
                <w:szCs w:val="24"/>
              </w:rPr>
            </w:rPrChange>
          </w:rPr>
          <w:t>However,</w:t>
        </w:r>
      </w:ins>
      <w:ins w:id="1294" w:author="Michael Larbi" w:date="2023-05-05T21:29:00Z">
        <w:r w:rsidR="0053614E" w:rsidRPr="00AE46C3">
          <w:rPr>
            <w:rFonts w:ascii="Times New Roman" w:hAnsi="Times New Roman" w:cs="Times New Roman"/>
            <w:sz w:val="24"/>
            <w:szCs w:val="24"/>
            <w:rPrChange w:id="1295" w:author="Michael Larbi" w:date="2023-05-05T22:00:00Z">
              <w:rPr>
                <w:rFonts w:ascii="Times New Roman" w:hAnsi="Times New Roman" w:cs="Times New Roman"/>
                <w:b/>
                <w:bCs/>
                <w:sz w:val="24"/>
                <w:szCs w:val="24"/>
              </w:rPr>
            </w:rPrChange>
          </w:rPr>
          <w:t xml:space="preserve"> </w:t>
        </w:r>
      </w:ins>
      <w:ins w:id="1296" w:author="Michael Larbi" w:date="2023-05-05T21:30:00Z">
        <w:r w:rsidR="009F2B9A" w:rsidRPr="00AE46C3">
          <w:rPr>
            <w:rFonts w:ascii="Times New Roman" w:hAnsi="Times New Roman" w:cs="Times New Roman"/>
            <w:sz w:val="24"/>
            <w:szCs w:val="24"/>
            <w:rPrChange w:id="1297" w:author="Michael Larbi" w:date="2023-05-05T22:00:00Z">
              <w:rPr>
                <w:rFonts w:ascii="Times New Roman" w:hAnsi="Times New Roman" w:cs="Times New Roman"/>
                <w:b/>
                <w:bCs/>
                <w:sz w:val="24"/>
                <w:szCs w:val="24"/>
              </w:rPr>
            </w:rPrChange>
          </w:rPr>
          <w:t xml:space="preserve">when </w:t>
        </w:r>
      </w:ins>
      <w:ins w:id="1298" w:author="Michael Larbi" w:date="2023-05-05T21:35:00Z">
        <w:r w:rsidRPr="00AE46C3">
          <w:rPr>
            <w:rFonts w:ascii="Times New Roman" w:hAnsi="Times New Roman" w:cs="Times New Roman"/>
            <w:sz w:val="24"/>
            <w:szCs w:val="24"/>
            <w:rPrChange w:id="1299" w:author="Michael Larbi" w:date="2023-05-05T22:00:00Z">
              <w:rPr>
                <w:rFonts w:ascii="Times New Roman" w:hAnsi="Times New Roman" w:cs="Times New Roman"/>
                <w:b/>
                <w:bCs/>
                <w:sz w:val="24"/>
                <w:szCs w:val="24"/>
              </w:rPr>
            </w:rPrChange>
          </w:rPr>
          <w:t xml:space="preserve">a </w:t>
        </w:r>
      </w:ins>
      <w:ins w:id="1300" w:author="Michael Larbi" w:date="2023-05-05T21:30:00Z">
        <w:r w:rsidR="009F2B9A" w:rsidRPr="00AE46C3">
          <w:rPr>
            <w:rFonts w:ascii="Times New Roman" w:hAnsi="Times New Roman" w:cs="Times New Roman"/>
            <w:sz w:val="24"/>
            <w:szCs w:val="24"/>
            <w:rPrChange w:id="1301" w:author="Michael Larbi" w:date="2023-05-05T22:00:00Z">
              <w:rPr>
                <w:rFonts w:ascii="Times New Roman" w:hAnsi="Times New Roman" w:cs="Times New Roman"/>
                <w:b/>
                <w:bCs/>
                <w:sz w:val="24"/>
                <w:szCs w:val="24"/>
              </w:rPr>
            </w:rPrChange>
          </w:rPr>
          <w:t xml:space="preserve">similar question was asked about which one helped </w:t>
        </w:r>
      </w:ins>
      <w:ins w:id="1302" w:author="Michael Larbi" w:date="2023-05-05T21:35:00Z">
        <w:r w:rsidRPr="00AE46C3">
          <w:rPr>
            <w:rFonts w:ascii="Times New Roman" w:hAnsi="Times New Roman" w:cs="Times New Roman"/>
            <w:sz w:val="24"/>
            <w:szCs w:val="24"/>
            <w:rPrChange w:id="1303" w:author="Michael Larbi" w:date="2023-05-05T22:00:00Z">
              <w:rPr>
                <w:rFonts w:ascii="Times New Roman" w:hAnsi="Times New Roman" w:cs="Times New Roman"/>
                <w:b/>
                <w:bCs/>
                <w:sz w:val="24"/>
                <w:szCs w:val="24"/>
              </w:rPr>
            </w:rPrChange>
          </w:rPr>
          <w:t>the student</w:t>
        </w:r>
      </w:ins>
      <w:ins w:id="1304" w:author="Michael Larbi" w:date="2023-05-05T21:30:00Z">
        <w:r w:rsidR="009F2B9A" w:rsidRPr="00AE46C3">
          <w:rPr>
            <w:rFonts w:ascii="Times New Roman" w:hAnsi="Times New Roman" w:cs="Times New Roman"/>
            <w:sz w:val="24"/>
            <w:szCs w:val="24"/>
            <w:rPrChange w:id="1305" w:author="Michael Larbi" w:date="2023-05-05T22:00:00Z">
              <w:rPr>
                <w:rFonts w:ascii="Times New Roman" w:hAnsi="Times New Roman" w:cs="Times New Roman"/>
                <w:b/>
                <w:bCs/>
                <w:sz w:val="24"/>
                <w:szCs w:val="24"/>
              </w:rPr>
            </w:rPrChange>
          </w:rPr>
          <w:t xml:space="preserve"> learn</w:t>
        </w:r>
      </w:ins>
      <w:ins w:id="1306" w:author="Michael Larbi" w:date="2023-05-05T21:35:00Z">
        <w:r w:rsidRPr="00AE46C3">
          <w:rPr>
            <w:rFonts w:ascii="Times New Roman" w:hAnsi="Times New Roman" w:cs="Times New Roman"/>
            <w:sz w:val="24"/>
            <w:szCs w:val="24"/>
            <w:rPrChange w:id="1307" w:author="Michael Larbi" w:date="2023-05-05T22:00:00Z">
              <w:rPr>
                <w:rFonts w:ascii="Times New Roman" w:hAnsi="Times New Roman" w:cs="Times New Roman"/>
                <w:b/>
                <w:bCs/>
                <w:sz w:val="24"/>
                <w:szCs w:val="24"/>
              </w:rPr>
            </w:rPrChange>
          </w:rPr>
          <w:t xml:space="preserve"> better</w:t>
        </w:r>
      </w:ins>
      <w:ins w:id="1308" w:author="Michael Larbi" w:date="2023-05-05T21:31:00Z">
        <w:r w:rsidR="00686A39" w:rsidRPr="00AE46C3">
          <w:rPr>
            <w:rFonts w:ascii="Times New Roman" w:hAnsi="Times New Roman" w:cs="Times New Roman"/>
            <w:sz w:val="24"/>
            <w:szCs w:val="24"/>
            <w:rPrChange w:id="1309" w:author="Michael Larbi" w:date="2023-05-05T22:00:00Z">
              <w:rPr>
                <w:rFonts w:ascii="Times New Roman" w:hAnsi="Times New Roman" w:cs="Times New Roman"/>
                <w:b/>
                <w:bCs/>
                <w:sz w:val="24"/>
                <w:szCs w:val="24"/>
              </w:rPr>
            </w:rPrChange>
          </w:rPr>
          <w:t xml:space="preserve"> </w:t>
        </w:r>
      </w:ins>
      <w:ins w:id="1310" w:author="Michael Larbi" w:date="2023-05-05T21:29:00Z">
        <w:r w:rsidR="00E07736" w:rsidRPr="00AE46C3">
          <w:rPr>
            <w:rFonts w:ascii="Times New Roman" w:hAnsi="Times New Roman" w:cs="Times New Roman"/>
            <w:sz w:val="24"/>
            <w:szCs w:val="24"/>
            <w:rPrChange w:id="1311" w:author="Michael Larbi" w:date="2023-05-05T22:00:00Z">
              <w:rPr>
                <w:rFonts w:ascii="Times New Roman" w:hAnsi="Times New Roman" w:cs="Times New Roman"/>
                <w:b/>
                <w:bCs/>
                <w:sz w:val="24"/>
                <w:szCs w:val="24"/>
              </w:rPr>
            </w:rPrChange>
          </w:rPr>
          <w:t>in</w:t>
        </w:r>
        <w:r w:rsidR="00E07736">
          <w:rPr>
            <w:rFonts w:ascii="Times New Roman" w:hAnsi="Times New Roman" w:cs="Times New Roman"/>
            <w:b/>
            <w:bCs/>
            <w:sz w:val="24"/>
            <w:szCs w:val="24"/>
          </w:rPr>
          <w:t xml:space="preserve"> Fig. 5</w:t>
        </w:r>
      </w:ins>
      <w:ins w:id="1312" w:author="Michael Larbi" w:date="2023-05-05T21:35:00Z">
        <w:r w:rsidRPr="00AE46C3">
          <w:rPr>
            <w:rFonts w:ascii="Times New Roman" w:hAnsi="Times New Roman" w:cs="Times New Roman"/>
            <w:sz w:val="24"/>
            <w:szCs w:val="24"/>
            <w:rPrChange w:id="1313" w:author="Michael Larbi" w:date="2023-05-05T22:00:00Z">
              <w:rPr>
                <w:rFonts w:ascii="Times New Roman" w:hAnsi="Times New Roman" w:cs="Times New Roman"/>
                <w:b/>
                <w:bCs/>
                <w:sz w:val="24"/>
                <w:szCs w:val="24"/>
              </w:rPr>
            </w:rPrChange>
          </w:rPr>
          <w:t>,</w:t>
        </w:r>
      </w:ins>
      <w:ins w:id="1314" w:author="Michael Larbi" w:date="2023-05-05T21:29:00Z">
        <w:r w:rsidR="00E07736" w:rsidRPr="00AE46C3">
          <w:rPr>
            <w:rFonts w:ascii="Times New Roman" w:hAnsi="Times New Roman" w:cs="Times New Roman"/>
            <w:sz w:val="24"/>
            <w:szCs w:val="24"/>
            <w:rPrChange w:id="1315" w:author="Michael Larbi" w:date="2023-05-05T22:00:00Z">
              <w:rPr>
                <w:rFonts w:ascii="Times New Roman" w:hAnsi="Times New Roman" w:cs="Times New Roman"/>
                <w:b/>
                <w:bCs/>
                <w:sz w:val="24"/>
                <w:szCs w:val="24"/>
              </w:rPr>
            </w:rPrChange>
          </w:rPr>
          <w:t xml:space="preserve"> </w:t>
        </w:r>
      </w:ins>
      <w:ins w:id="1316" w:author="Michael Larbi" w:date="2023-05-05T21:32:00Z">
        <w:r w:rsidR="006E190B" w:rsidRPr="00AE46C3">
          <w:rPr>
            <w:rFonts w:ascii="Times New Roman" w:hAnsi="Times New Roman" w:cs="Times New Roman"/>
            <w:sz w:val="24"/>
            <w:szCs w:val="24"/>
            <w:rPrChange w:id="1317" w:author="Michael Larbi" w:date="2023-05-05T22:00:00Z">
              <w:rPr>
                <w:rFonts w:ascii="Times New Roman" w:hAnsi="Times New Roman" w:cs="Times New Roman"/>
                <w:b/>
                <w:bCs/>
                <w:sz w:val="24"/>
                <w:szCs w:val="24"/>
              </w:rPr>
            </w:rPrChange>
          </w:rPr>
          <w:t>w3schools</w:t>
        </w:r>
        <w:r w:rsidR="00426C39" w:rsidRPr="00AE46C3">
          <w:rPr>
            <w:rFonts w:ascii="Times New Roman" w:hAnsi="Times New Roman" w:cs="Times New Roman"/>
            <w:sz w:val="24"/>
            <w:szCs w:val="24"/>
            <w:rPrChange w:id="1318" w:author="Michael Larbi" w:date="2023-05-05T22:00:00Z">
              <w:rPr>
                <w:rFonts w:ascii="Times New Roman" w:hAnsi="Times New Roman" w:cs="Times New Roman"/>
                <w:b/>
                <w:bCs/>
                <w:sz w:val="24"/>
                <w:szCs w:val="24"/>
              </w:rPr>
            </w:rPrChange>
          </w:rPr>
          <w:t xml:space="preserve"> </w:t>
        </w:r>
      </w:ins>
      <w:ins w:id="1319" w:author="Michael Larbi" w:date="2023-05-05T21:35:00Z">
        <w:r w:rsidR="009B50FC" w:rsidRPr="00AE46C3">
          <w:rPr>
            <w:rFonts w:ascii="Times New Roman" w:hAnsi="Times New Roman" w:cs="Times New Roman"/>
            <w:sz w:val="24"/>
            <w:szCs w:val="24"/>
            <w:rPrChange w:id="1320" w:author="Michael Larbi" w:date="2023-05-05T22:00:00Z">
              <w:rPr>
                <w:rFonts w:ascii="Times New Roman" w:hAnsi="Times New Roman" w:cs="Times New Roman"/>
                <w:b/>
                <w:bCs/>
                <w:sz w:val="24"/>
                <w:szCs w:val="24"/>
              </w:rPr>
            </w:rPrChange>
          </w:rPr>
          <w:t>had a 10% greater preference than ChatGPT</w:t>
        </w:r>
      </w:ins>
      <w:ins w:id="1321" w:author="Michael Larbi" w:date="2023-05-05T22:38:00Z">
        <w:r w:rsidR="00203769">
          <w:rPr>
            <w:rFonts w:ascii="Times New Roman" w:hAnsi="Times New Roman" w:cs="Times New Roman"/>
            <w:sz w:val="24"/>
            <w:szCs w:val="24"/>
          </w:rPr>
          <w:t xml:space="preserve"> which was very f</w:t>
        </w:r>
      </w:ins>
      <w:ins w:id="1322" w:author="Michael Larbi" w:date="2023-05-05T22:39:00Z">
        <w:r w:rsidR="00203769">
          <w:rPr>
            <w:rFonts w:ascii="Times New Roman" w:hAnsi="Times New Roman" w:cs="Times New Roman"/>
            <w:sz w:val="24"/>
            <w:szCs w:val="24"/>
          </w:rPr>
          <w:t>a</w:t>
        </w:r>
        <w:r w:rsidR="00BE03F3">
          <w:rPr>
            <w:rFonts w:ascii="Times New Roman" w:hAnsi="Times New Roman" w:cs="Times New Roman"/>
            <w:sz w:val="24"/>
            <w:szCs w:val="24"/>
          </w:rPr>
          <w:t>scinating.</w:t>
        </w:r>
      </w:ins>
      <w:ins w:id="1323" w:author="Michael Larbi" w:date="2023-05-05T21:49:00Z">
        <w:r w:rsidR="00AD2CAC" w:rsidRPr="00AE46C3">
          <w:rPr>
            <w:rFonts w:ascii="Times New Roman" w:hAnsi="Times New Roman" w:cs="Times New Roman"/>
            <w:sz w:val="24"/>
            <w:szCs w:val="24"/>
            <w:rPrChange w:id="1324" w:author="Michael Larbi" w:date="2023-05-05T22:00:00Z">
              <w:rPr>
                <w:rFonts w:ascii="Times New Roman" w:hAnsi="Times New Roman" w:cs="Times New Roman"/>
                <w:b/>
                <w:bCs/>
                <w:sz w:val="24"/>
                <w:szCs w:val="24"/>
              </w:rPr>
            </w:rPrChange>
          </w:rPr>
          <w:t xml:space="preserve"> </w:t>
        </w:r>
      </w:ins>
      <w:ins w:id="1325" w:author="Michael Larbi" w:date="2023-05-07T11:56:00Z">
        <w:r w:rsidR="00A95733">
          <w:rPr>
            <w:rFonts w:ascii="Times New Roman" w:hAnsi="Times New Roman" w:cs="Times New Roman"/>
            <w:sz w:val="24"/>
            <w:szCs w:val="24"/>
          </w:rPr>
          <w:t>From</w:t>
        </w:r>
      </w:ins>
      <w:ins w:id="1326" w:author="Michael Larbi" w:date="2023-05-05T21:49:00Z">
        <w:r w:rsidR="000435D2" w:rsidRPr="00AE46C3">
          <w:rPr>
            <w:rFonts w:ascii="Times New Roman" w:hAnsi="Times New Roman" w:cs="Times New Roman"/>
            <w:sz w:val="24"/>
            <w:szCs w:val="24"/>
            <w:rPrChange w:id="1327" w:author="Michael Larbi" w:date="2023-05-05T22:00:00Z">
              <w:rPr>
                <w:rFonts w:ascii="Times New Roman" w:hAnsi="Times New Roman" w:cs="Times New Roman"/>
                <w:b/>
                <w:bCs/>
                <w:sz w:val="24"/>
                <w:szCs w:val="24"/>
              </w:rPr>
            </w:rPrChange>
          </w:rPr>
          <w:t xml:space="preserve"> data </w:t>
        </w:r>
      </w:ins>
      <w:ins w:id="1328" w:author="Michael Larbi" w:date="2023-05-05T21:50:00Z">
        <w:r w:rsidR="000435D2" w:rsidRPr="00AE46C3">
          <w:rPr>
            <w:rFonts w:ascii="Times New Roman" w:hAnsi="Times New Roman" w:cs="Times New Roman"/>
            <w:sz w:val="24"/>
            <w:szCs w:val="24"/>
            <w:rPrChange w:id="1329" w:author="Michael Larbi" w:date="2023-05-05T22:00:00Z">
              <w:rPr>
                <w:rFonts w:ascii="Times New Roman" w:hAnsi="Times New Roman" w:cs="Times New Roman"/>
                <w:b/>
                <w:bCs/>
                <w:sz w:val="24"/>
                <w:szCs w:val="24"/>
              </w:rPr>
            </w:rPrChange>
          </w:rPr>
          <w:t>between</w:t>
        </w:r>
        <w:r w:rsidR="000435D2">
          <w:rPr>
            <w:rFonts w:ascii="Times New Roman" w:hAnsi="Times New Roman" w:cs="Times New Roman"/>
            <w:b/>
            <w:bCs/>
            <w:sz w:val="24"/>
            <w:szCs w:val="24"/>
          </w:rPr>
          <w:t xml:space="preserve"> Fig. 1 </w:t>
        </w:r>
        <w:r w:rsidR="000435D2" w:rsidRPr="00AE46C3">
          <w:rPr>
            <w:rFonts w:ascii="Times New Roman" w:hAnsi="Times New Roman" w:cs="Times New Roman"/>
            <w:sz w:val="24"/>
            <w:szCs w:val="24"/>
            <w:rPrChange w:id="1330" w:author="Michael Larbi" w:date="2023-05-05T22:00:00Z">
              <w:rPr>
                <w:rFonts w:ascii="Times New Roman" w:hAnsi="Times New Roman" w:cs="Times New Roman"/>
                <w:b/>
                <w:bCs/>
                <w:sz w:val="24"/>
                <w:szCs w:val="24"/>
              </w:rPr>
            </w:rPrChange>
          </w:rPr>
          <w:t>and</w:t>
        </w:r>
        <w:r w:rsidR="000435D2">
          <w:rPr>
            <w:rFonts w:ascii="Times New Roman" w:hAnsi="Times New Roman" w:cs="Times New Roman"/>
            <w:b/>
            <w:bCs/>
            <w:sz w:val="24"/>
            <w:szCs w:val="24"/>
          </w:rPr>
          <w:t xml:space="preserve"> </w:t>
        </w:r>
        <w:r w:rsidR="000435D2">
          <w:rPr>
            <w:rFonts w:ascii="Times New Roman" w:hAnsi="Times New Roman" w:cs="Times New Roman"/>
            <w:b/>
            <w:bCs/>
            <w:sz w:val="24"/>
            <w:szCs w:val="24"/>
          </w:rPr>
          <w:lastRenderedPageBreak/>
          <w:t xml:space="preserve">Fig. 2, </w:t>
        </w:r>
        <w:r w:rsidR="000435D2" w:rsidRPr="00AE46C3">
          <w:rPr>
            <w:rFonts w:ascii="Times New Roman" w:hAnsi="Times New Roman" w:cs="Times New Roman"/>
            <w:sz w:val="24"/>
            <w:szCs w:val="24"/>
            <w:rPrChange w:id="1331" w:author="Michael Larbi" w:date="2023-05-05T22:00:00Z">
              <w:rPr>
                <w:rFonts w:ascii="Times New Roman" w:hAnsi="Times New Roman" w:cs="Times New Roman"/>
                <w:b/>
                <w:bCs/>
                <w:sz w:val="24"/>
                <w:szCs w:val="24"/>
              </w:rPr>
            </w:rPrChange>
          </w:rPr>
          <w:t xml:space="preserve">I </w:t>
        </w:r>
        <w:r w:rsidR="009A126D" w:rsidRPr="00AE46C3">
          <w:rPr>
            <w:rFonts w:ascii="Times New Roman" w:hAnsi="Times New Roman" w:cs="Times New Roman"/>
            <w:sz w:val="24"/>
            <w:szCs w:val="24"/>
            <w:rPrChange w:id="1332" w:author="Michael Larbi" w:date="2023-05-05T22:00:00Z">
              <w:rPr>
                <w:rFonts w:ascii="Times New Roman" w:hAnsi="Times New Roman" w:cs="Times New Roman"/>
                <w:b/>
                <w:bCs/>
                <w:sz w:val="24"/>
                <w:szCs w:val="24"/>
              </w:rPr>
            </w:rPrChange>
          </w:rPr>
          <w:t xml:space="preserve">hypothesized that </w:t>
        </w:r>
      </w:ins>
      <w:ins w:id="1333" w:author="Michael Larbi" w:date="2023-05-07T11:57:00Z">
        <w:r w:rsidR="005663F1">
          <w:rPr>
            <w:rFonts w:ascii="Times New Roman" w:hAnsi="Times New Roman" w:cs="Times New Roman"/>
            <w:sz w:val="24"/>
            <w:szCs w:val="24"/>
          </w:rPr>
          <w:t>participants</w:t>
        </w:r>
        <w:r w:rsidR="00DF00D6">
          <w:rPr>
            <w:rFonts w:ascii="Times New Roman" w:hAnsi="Times New Roman" w:cs="Times New Roman"/>
            <w:sz w:val="24"/>
            <w:szCs w:val="24"/>
          </w:rPr>
          <w:t xml:space="preserve"> who</w:t>
        </w:r>
      </w:ins>
      <w:ins w:id="1334" w:author="Michael Larbi" w:date="2023-05-05T21:50:00Z">
        <w:r w:rsidR="009A126D" w:rsidRPr="00AE46C3">
          <w:rPr>
            <w:rFonts w:ascii="Times New Roman" w:hAnsi="Times New Roman" w:cs="Times New Roman"/>
            <w:sz w:val="24"/>
            <w:szCs w:val="24"/>
            <w:rPrChange w:id="1335" w:author="Michael Larbi" w:date="2023-05-05T22:00:00Z">
              <w:rPr>
                <w:rFonts w:ascii="Times New Roman" w:hAnsi="Times New Roman" w:cs="Times New Roman"/>
                <w:b/>
                <w:bCs/>
                <w:sz w:val="24"/>
                <w:szCs w:val="24"/>
              </w:rPr>
            </w:rPrChange>
          </w:rPr>
          <w:t xml:space="preserve"> </w:t>
        </w:r>
      </w:ins>
      <w:ins w:id="1336" w:author="Michael Larbi" w:date="2023-05-05T21:51:00Z">
        <w:r w:rsidR="00E72AFD" w:rsidRPr="00AE46C3">
          <w:rPr>
            <w:rFonts w:ascii="Times New Roman" w:hAnsi="Times New Roman" w:cs="Times New Roman"/>
            <w:sz w:val="24"/>
            <w:szCs w:val="24"/>
            <w:rPrChange w:id="1337" w:author="Michael Larbi" w:date="2023-05-05T22:00:00Z">
              <w:rPr>
                <w:rFonts w:ascii="Times New Roman" w:hAnsi="Times New Roman" w:cs="Times New Roman"/>
                <w:b/>
                <w:bCs/>
                <w:sz w:val="24"/>
                <w:szCs w:val="24"/>
              </w:rPr>
            </w:rPrChange>
          </w:rPr>
          <w:t>said they were less experienced with w3school</w:t>
        </w:r>
      </w:ins>
      <w:ins w:id="1338" w:author="Michael Larbi" w:date="2023-05-05T21:52:00Z">
        <w:r w:rsidR="005F3E8A" w:rsidRPr="00AE46C3">
          <w:rPr>
            <w:rFonts w:ascii="Times New Roman" w:hAnsi="Times New Roman" w:cs="Times New Roman"/>
            <w:sz w:val="24"/>
            <w:szCs w:val="24"/>
            <w:rPrChange w:id="1339" w:author="Michael Larbi" w:date="2023-05-05T22:00:00Z">
              <w:rPr>
                <w:rFonts w:ascii="Times New Roman" w:hAnsi="Times New Roman" w:cs="Times New Roman"/>
                <w:b/>
                <w:bCs/>
                <w:sz w:val="24"/>
                <w:szCs w:val="24"/>
              </w:rPr>
            </w:rPrChange>
          </w:rPr>
          <w:t xml:space="preserve"> might be the </w:t>
        </w:r>
      </w:ins>
      <w:ins w:id="1340" w:author="Michael Larbi" w:date="2023-05-05T22:42:00Z">
        <w:r w:rsidR="00A92C49">
          <w:rPr>
            <w:rFonts w:ascii="Times New Roman" w:hAnsi="Times New Roman" w:cs="Times New Roman"/>
            <w:sz w:val="24"/>
            <w:szCs w:val="24"/>
          </w:rPr>
          <w:t>same</w:t>
        </w:r>
      </w:ins>
      <w:ins w:id="1341" w:author="Michael Larbi" w:date="2023-05-05T21:53:00Z">
        <w:r w:rsidR="00CE3ECE" w:rsidRPr="00AE46C3">
          <w:rPr>
            <w:rFonts w:ascii="Times New Roman" w:hAnsi="Times New Roman" w:cs="Times New Roman"/>
            <w:sz w:val="24"/>
            <w:szCs w:val="24"/>
            <w:rPrChange w:id="1342" w:author="Michael Larbi" w:date="2023-05-05T22:00:00Z">
              <w:rPr>
                <w:rFonts w:ascii="Times New Roman" w:hAnsi="Times New Roman" w:cs="Times New Roman"/>
                <w:b/>
                <w:bCs/>
                <w:sz w:val="24"/>
                <w:szCs w:val="24"/>
              </w:rPr>
            </w:rPrChange>
          </w:rPr>
          <w:t xml:space="preserve"> with less prior </w:t>
        </w:r>
        <w:r w:rsidR="00644C37" w:rsidRPr="00AE46C3">
          <w:rPr>
            <w:rFonts w:ascii="Times New Roman" w:hAnsi="Times New Roman" w:cs="Times New Roman"/>
            <w:sz w:val="24"/>
            <w:szCs w:val="24"/>
            <w:rPrChange w:id="1343" w:author="Michael Larbi" w:date="2023-05-05T22:00:00Z">
              <w:rPr>
                <w:rFonts w:ascii="Times New Roman" w:hAnsi="Times New Roman" w:cs="Times New Roman"/>
                <w:b/>
                <w:bCs/>
                <w:sz w:val="24"/>
                <w:szCs w:val="24"/>
              </w:rPr>
            </w:rPrChange>
          </w:rPr>
          <w:t>knowledge in python</w:t>
        </w:r>
      </w:ins>
      <w:ins w:id="1344" w:author="Michael Larbi" w:date="2023-05-05T22:42:00Z">
        <w:r w:rsidR="00A92C49">
          <w:rPr>
            <w:rFonts w:ascii="Times New Roman" w:hAnsi="Times New Roman" w:cs="Times New Roman"/>
            <w:sz w:val="24"/>
            <w:szCs w:val="24"/>
          </w:rPr>
          <w:t xml:space="preserve">, </w:t>
        </w:r>
      </w:ins>
      <w:ins w:id="1345" w:author="Michael Larbi" w:date="2023-05-05T21:53:00Z">
        <w:r w:rsidR="00644C37" w:rsidRPr="00AE46C3">
          <w:rPr>
            <w:rFonts w:ascii="Times New Roman" w:hAnsi="Times New Roman" w:cs="Times New Roman"/>
            <w:sz w:val="24"/>
            <w:szCs w:val="24"/>
            <w:rPrChange w:id="1346" w:author="Michael Larbi" w:date="2023-05-05T22:00:00Z">
              <w:rPr>
                <w:rFonts w:ascii="Times New Roman" w:hAnsi="Times New Roman" w:cs="Times New Roman"/>
                <w:b/>
                <w:bCs/>
                <w:sz w:val="24"/>
                <w:szCs w:val="24"/>
              </w:rPr>
            </w:rPrChange>
          </w:rPr>
          <w:t xml:space="preserve">but that </w:t>
        </w:r>
      </w:ins>
      <w:ins w:id="1347" w:author="Michael Larbi" w:date="2023-05-05T21:54:00Z">
        <w:r w:rsidR="00644C37" w:rsidRPr="00AE46C3">
          <w:rPr>
            <w:rFonts w:ascii="Times New Roman" w:hAnsi="Times New Roman" w:cs="Times New Roman"/>
            <w:sz w:val="24"/>
            <w:szCs w:val="24"/>
            <w:rPrChange w:id="1348" w:author="Michael Larbi" w:date="2023-05-05T22:00:00Z">
              <w:rPr>
                <w:rFonts w:ascii="Times New Roman" w:hAnsi="Times New Roman" w:cs="Times New Roman"/>
                <w:b/>
                <w:bCs/>
                <w:sz w:val="24"/>
                <w:szCs w:val="24"/>
              </w:rPr>
            </w:rPrChange>
          </w:rPr>
          <w:t xml:space="preserve">was not </w:t>
        </w:r>
        <w:r w:rsidR="00B02979" w:rsidRPr="00AE46C3">
          <w:rPr>
            <w:rFonts w:ascii="Times New Roman" w:hAnsi="Times New Roman" w:cs="Times New Roman"/>
            <w:sz w:val="24"/>
            <w:szCs w:val="24"/>
            <w:rPrChange w:id="1349" w:author="Michael Larbi" w:date="2023-05-05T22:00:00Z">
              <w:rPr>
                <w:rFonts w:ascii="Times New Roman" w:hAnsi="Times New Roman" w:cs="Times New Roman"/>
                <w:b/>
                <w:bCs/>
                <w:sz w:val="24"/>
                <w:szCs w:val="24"/>
              </w:rPr>
            </w:rPrChange>
          </w:rPr>
          <w:t>certainly true.</w:t>
        </w:r>
        <w:r w:rsidR="00273061" w:rsidRPr="00AE46C3">
          <w:rPr>
            <w:rFonts w:ascii="Times New Roman" w:hAnsi="Times New Roman" w:cs="Times New Roman"/>
            <w:sz w:val="24"/>
            <w:szCs w:val="24"/>
            <w:rPrChange w:id="1350" w:author="Michael Larbi" w:date="2023-05-05T22:00:00Z">
              <w:rPr>
                <w:rFonts w:ascii="Times New Roman" w:hAnsi="Times New Roman" w:cs="Times New Roman"/>
                <w:b/>
                <w:bCs/>
                <w:sz w:val="24"/>
                <w:szCs w:val="24"/>
              </w:rPr>
            </w:rPrChange>
          </w:rPr>
          <w:t xml:space="preserve"> Rather,</w:t>
        </w:r>
      </w:ins>
      <w:ins w:id="1351" w:author="Michael Larbi" w:date="2023-05-05T21:42:00Z">
        <w:r w:rsidR="008A09E7" w:rsidRPr="00AE46C3">
          <w:rPr>
            <w:rFonts w:ascii="Times New Roman" w:hAnsi="Times New Roman" w:cs="Times New Roman"/>
            <w:sz w:val="24"/>
            <w:szCs w:val="24"/>
            <w:rPrChange w:id="1352" w:author="Michael Larbi" w:date="2023-05-05T22:00:00Z">
              <w:rPr>
                <w:rFonts w:ascii="Times New Roman" w:hAnsi="Times New Roman" w:cs="Times New Roman"/>
                <w:b/>
                <w:bCs/>
                <w:sz w:val="24"/>
                <w:szCs w:val="24"/>
              </w:rPr>
            </w:rPrChange>
          </w:rPr>
          <w:t xml:space="preserve"> analysis </w:t>
        </w:r>
        <w:r w:rsidR="00796F7A" w:rsidRPr="00AE46C3">
          <w:rPr>
            <w:rFonts w:ascii="Times New Roman" w:hAnsi="Times New Roman" w:cs="Times New Roman"/>
            <w:sz w:val="24"/>
            <w:szCs w:val="24"/>
            <w:rPrChange w:id="1353" w:author="Michael Larbi" w:date="2023-05-05T22:00:00Z">
              <w:rPr>
                <w:rFonts w:ascii="Times New Roman" w:hAnsi="Times New Roman" w:cs="Times New Roman"/>
                <w:b/>
                <w:bCs/>
                <w:sz w:val="24"/>
                <w:szCs w:val="24"/>
              </w:rPr>
            </w:rPrChange>
          </w:rPr>
          <w:t>re</w:t>
        </w:r>
      </w:ins>
      <w:ins w:id="1354" w:author="Michael Larbi" w:date="2023-05-05T21:43:00Z">
        <w:r w:rsidR="00AF748D" w:rsidRPr="00AE46C3">
          <w:rPr>
            <w:rFonts w:ascii="Times New Roman" w:hAnsi="Times New Roman" w:cs="Times New Roman"/>
            <w:sz w:val="24"/>
            <w:szCs w:val="24"/>
            <w:rPrChange w:id="1355" w:author="Michael Larbi" w:date="2023-05-05T22:00:00Z">
              <w:rPr>
                <w:rFonts w:ascii="Times New Roman" w:hAnsi="Times New Roman" w:cs="Times New Roman"/>
                <w:b/>
                <w:bCs/>
                <w:sz w:val="24"/>
                <w:szCs w:val="24"/>
              </w:rPr>
            </w:rPrChange>
          </w:rPr>
          <w:t xml:space="preserve">port from the </w:t>
        </w:r>
      </w:ins>
      <w:ins w:id="1356" w:author="Michael Larbi" w:date="2023-05-07T11:58:00Z">
        <w:r w:rsidR="000D7688">
          <w:rPr>
            <w:rFonts w:ascii="Times New Roman" w:hAnsi="Times New Roman" w:cs="Times New Roman"/>
            <w:sz w:val="24"/>
            <w:szCs w:val="24"/>
          </w:rPr>
          <w:t>SurveyMonkey</w:t>
        </w:r>
      </w:ins>
      <w:r w:rsidR="001C647E">
        <w:rPr>
          <w:rFonts w:ascii="Times New Roman" w:hAnsi="Times New Roman" w:cs="Times New Roman"/>
          <w:sz w:val="24"/>
          <w:szCs w:val="24"/>
        </w:rPr>
        <w:fldChar w:fldCharType="begin"/>
      </w:r>
      <w:r w:rsidR="001C647E">
        <w:rPr>
          <w:rFonts w:ascii="Times New Roman" w:hAnsi="Times New Roman" w:cs="Times New Roman"/>
          <w:sz w:val="24"/>
          <w:szCs w:val="24"/>
        </w:rPr>
        <w:instrText xml:space="preserve"> ADDIN ZOTERO_ITEM CSL_CITATION {"citationID":"wG9q7jO2","properties":{"formattedCitation":"[12]","plainCitation":"[12]","noteIndex":0},"citationItems":[{"id":22,"uris":["http://zotero.org/users/local/pAItEFBr/items/WJ33WBEP"],"itemData":{"id":22,"type":"webpage","title":"SurveyMonkey Analyze - Comparing Chatgpt with w3schools","URL":"https://www.surveymonkey.com/analyze/browse/B2I0VaebSx5SXnbq6MF_2BiBhIU0UfvHM_2Br9T5rnH7nLA_3D?","accessed":{"date-parts":[["2023",5,7]]}}}],"schema":"https://github.com/citation-style-language/schema/raw/master/csl-citation.json"} </w:instrText>
      </w:r>
      <w:r w:rsidR="001C647E">
        <w:rPr>
          <w:rFonts w:ascii="Times New Roman" w:hAnsi="Times New Roman" w:cs="Times New Roman"/>
          <w:sz w:val="24"/>
          <w:szCs w:val="24"/>
        </w:rPr>
        <w:fldChar w:fldCharType="separate"/>
      </w:r>
      <w:r w:rsidR="001C647E" w:rsidRPr="001C647E">
        <w:rPr>
          <w:rFonts w:ascii="Times New Roman" w:hAnsi="Times New Roman" w:cs="Times New Roman"/>
          <w:sz w:val="24"/>
        </w:rPr>
        <w:t>[12]</w:t>
      </w:r>
      <w:r w:rsidR="001C647E">
        <w:rPr>
          <w:rFonts w:ascii="Times New Roman" w:hAnsi="Times New Roman" w:cs="Times New Roman"/>
          <w:sz w:val="24"/>
          <w:szCs w:val="24"/>
        </w:rPr>
        <w:fldChar w:fldCharType="end"/>
      </w:r>
      <w:ins w:id="1357" w:author="Michael Larbi" w:date="2023-05-05T21:43:00Z">
        <w:r w:rsidR="000222B3" w:rsidRPr="00AE46C3">
          <w:rPr>
            <w:rFonts w:ascii="Times New Roman" w:hAnsi="Times New Roman" w:cs="Times New Roman"/>
            <w:sz w:val="24"/>
            <w:szCs w:val="24"/>
            <w:rPrChange w:id="1358" w:author="Michael Larbi" w:date="2023-05-05T22:00:00Z">
              <w:rPr>
                <w:rFonts w:ascii="Times New Roman" w:hAnsi="Times New Roman" w:cs="Times New Roman"/>
                <w:b/>
                <w:bCs/>
                <w:sz w:val="24"/>
                <w:szCs w:val="24"/>
              </w:rPr>
            </w:rPrChange>
          </w:rPr>
          <w:t xml:space="preserve"> </w:t>
        </w:r>
      </w:ins>
      <w:ins w:id="1359" w:author="Michael Larbi" w:date="2023-05-05T22:42:00Z">
        <w:r w:rsidR="00E5761F">
          <w:rPr>
            <w:rFonts w:ascii="Times New Roman" w:hAnsi="Times New Roman" w:cs="Times New Roman"/>
            <w:sz w:val="24"/>
            <w:szCs w:val="24"/>
          </w:rPr>
          <w:t>disclosed</w:t>
        </w:r>
      </w:ins>
      <w:ins w:id="1360" w:author="Michael Larbi" w:date="2023-05-05T21:43:00Z">
        <w:r w:rsidR="000222B3" w:rsidRPr="00AE46C3">
          <w:rPr>
            <w:rFonts w:ascii="Times New Roman" w:hAnsi="Times New Roman" w:cs="Times New Roman"/>
            <w:sz w:val="24"/>
            <w:szCs w:val="24"/>
            <w:rPrChange w:id="1361" w:author="Michael Larbi" w:date="2023-05-05T22:00:00Z">
              <w:rPr>
                <w:rFonts w:ascii="Times New Roman" w:hAnsi="Times New Roman" w:cs="Times New Roman"/>
                <w:b/>
                <w:bCs/>
                <w:sz w:val="24"/>
                <w:szCs w:val="24"/>
              </w:rPr>
            </w:rPrChange>
          </w:rPr>
          <w:t xml:space="preserve"> that those </w:t>
        </w:r>
      </w:ins>
      <w:ins w:id="1362" w:author="Michael Larbi" w:date="2023-05-05T22:43:00Z">
        <w:r w:rsidR="00E5761F">
          <w:rPr>
            <w:rFonts w:ascii="Times New Roman" w:hAnsi="Times New Roman" w:cs="Times New Roman"/>
            <w:sz w:val="24"/>
            <w:szCs w:val="24"/>
          </w:rPr>
          <w:t>participants</w:t>
        </w:r>
        <w:r w:rsidR="00B55887">
          <w:rPr>
            <w:rFonts w:ascii="Times New Roman" w:hAnsi="Times New Roman" w:cs="Times New Roman"/>
            <w:sz w:val="24"/>
            <w:szCs w:val="24"/>
          </w:rPr>
          <w:t xml:space="preserve"> who</w:t>
        </w:r>
      </w:ins>
      <w:ins w:id="1363" w:author="Michael Larbi" w:date="2023-05-05T21:44:00Z">
        <w:r w:rsidR="000222B3" w:rsidRPr="00AE46C3">
          <w:rPr>
            <w:rFonts w:ascii="Times New Roman" w:hAnsi="Times New Roman" w:cs="Times New Roman"/>
            <w:sz w:val="24"/>
            <w:szCs w:val="24"/>
            <w:rPrChange w:id="1364" w:author="Michael Larbi" w:date="2023-05-05T22:00:00Z">
              <w:rPr>
                <w:rFonts w:ascii="Times New Roman" w:hAnsi="Times New Roman" w:cs="Times New Roman"/>
                <w:b/>
                <w:bCs/>
                <w:sz w:val="24"/>
                <w:szCs w:val="24"/>
              </w:rPr>
            </w:rPrChange>
          </w:rPr>
          <w:t xml:space="preserve"> </w:t>
        </w:r>
        <w:r w:rsidR="00BB1CDD" w:rsidRPr="00AE46C3">
          <w:rPr>
            <w:rFonts w:ascii="Times New Roman" w:hAnsi="Times New Roman" w:cs="Times New Roman"/>
            <w:sz w:val="24"/>
            <w:szCs w:val="24"/>
            <w:rPrChange w:id="1365" w:author="Michael Larbi" w:date="2023-05-05T22:01:00Z">
              <w:rPr>
                <w:rFonts w:ascii="Times New Roman" w:hAnsi="Times New Roman" w:cs="Times New Roman"/>
                <w:b/>
                <w:bCs/>
                <w:sz w:val="24"/>
                <w:szCs w:val="24"/>
              </w:rPr>
            </w:rPrChange>
          </w:rPr>
          <w:t xml:space="preserve">chose less experience with </w:t>
        </w:r>
        <w:r w:rsidR="009555B2" w:rsidRPr="00AE46C3">
          <w:rPr>
            <w:rFonts w:ascii="Times New Roman" w:hAnsi="Times New Roman" w:cs="Times New Roman"/>
            <w:sz w:val="24"/>
            <w:szCs w:val="24"/>
            <w:rPrChange w:id="1366" w:author="Michael Larbi" w:date="2023-05-05T22:01:00Z">
              <w:rPr>
                <w:rFonts w:ascii="Times New Roman" w:hAnsi="Times New Roman" w:cs="Times New Roman"/>
                <w:b/>
                <w:bCs/>
                <w:sz w:val="24"/>
                <w:szCs w:val="24"/>
              </w:rPr>
            </w:rPrChange>
          </w:rPr>
          <w:t>w3schools</w:t>
        </w:r>
      </w:ins>
      <w:ins w:id="1367" w:author="Michael Larbi" w:date="2023-05-05T21:48:00Z">
        <w:r w:rsidR="009F5FFE" w:rsidRPr="00AE46C3">
          <w:rPr>
            <w:rFonts w:ascii="Times New Roman" w:hAnsi="Times New Roman" w:cs="Times New Roman"/>
            <w:sz w:val="24"/>
            <w:szCs w:val="24"/>
            <w:rPrChange w:id="1368" w:author="Michael Larbi" w:date="2023-05-05T22:01:00Z">
              <w:rPr>
                <w:rFonts w:ascii="Times New Roman" w:hAnsi="Times New Roman" w:cs="Times New Roman"/>
                <w:b/>
                <w:bCs/>
                <w:sz w:val="24"/>
                <w:szCs w:val="24"/>
              </w:rPr>
            </w:rPrChange>
          </w:rPr>
          <w:t xml:space="preserve"> </w:t>
        </w:r>
      </w:ins>
      <w:ins w:id="1369" w:author="Michael Larbi" w:date="2023-05-05T21:54:00Z">
        <w:r w:rsidR="00273061" w:rsidRPr="00AE46C3">
          <w:rPr>
            <w:rFonts w:ascii="Times New Roman" w:hAnsi="Times New Roman" w:cs="Times New Roman"/>
            <w:sz w:val="24"/>
            <w:szCs w:val="24"/>
            <w:rPrChange w:id="1370" w:author="Michael Larbi" w:date="2023-05-05T22:01:00Z">
              <w:rPr>
                <w:rFonts w:ascii="Times New Roman" w:hAnsi="Times New Roman" w:cs="Times New Roman"/>
                <w:b/>
                <w:bCs/>
                <w:sz w:val="24"/>
                <w:szCs w:val="24"/>
              </w:rPr>
            </w:rPrChange>
          </w:rPr>
          <w:t>in</w:t>
        </w:r>
      </w:ins>
      <w:ins w:id="1371" w:author="Michael Larbi" w:date="2023-05-05T21:55:00Z">
        <w:r w:rsidR="00273061">
          <w:rPr>
            <w:rFonts w:ascii="Times New Roman" w:hAnsi="Times New Roman" w:cs="Times New Roman"/>
            <w:b/>
            <w:bCs/>
            <w:sz w:val="24"/>
            <w:szCs w:val="24"/>
          </w:rPr>
          <w:t xml:space="preserve"> Fig. 2</w:t>
        </w:r>
      </w:ins>
      <w:ins w:id="1372" w:author="Michael Larbi" w:date="2023-05-05T21:44:00Z">
        <w:r w:rsidR="009555B2">
          <w:rPr>
            <w:rFonts w:ascii="Times New Roman" w:hAnsi="Times New Roman" w:cs="Times New Roman"/>
            <w:b/>
            <w:bCs/>
            <w:sz w:val="24"/>
            <w:szCs w:val="24"/>
          </w:rPr>
          <w:t xml:space="preserve"> </w:t>
        </w:r>
      </w:ins>
      <w:ins w:id="1373" w:author="Michael Larbi" w:date="2023-05-05T22:43:00Z">
        <w:r w:rsidR="00B55887" w:rsidRPr="00B55887">
          <w:rPr>
            <w:rFonts w:ascii="Times New Roman" w:hAnsi="Times New Roman" w:cs="Times New Roman"/>
            <w:sz w:val="24"/>
            <w:szCs w:val="24"/>
          </w:rPr>
          <w:t>were</w:t>
        </w:r>
      </w:ins>
      <w:ins w:id="1374" w:author="Michael Larbi" w:date="2023-05-05T21:48:00Z">
        <w:r w:rsidR="009F5FFE" w:rsidRPr="00AE46C3">
          <w:rPr>
            <w:rFonts w:ascii="Times New Roman" w:hAnsi="Times New Roman" w:cs="Times New Roman"/>
            <w:sz w:val="24"/>
            <w:szCs w:val="24"/>
            <w:rPrChange w:id="1375" w:author="Michael Larbi" w:date="2023-05-05T22:01:00Z">
              <w:rPr>
                <w:rFonts w:ascii="Times New Roman" w:hAnsi="Times New Roman" w:cs="Times New Roman"/>
                <w:b/>
                <w:bCs/>
                <w:sz w:val="24"/>
                <w:szCs w:val="24"/>
              </w:rPr>
            </w:rPrChange>
          </w:rPr>
          <w:t xml:space="preserve"> </w:t>
        </w:r>
      </w:ins>
      <w:ins w:id="1376" w:author="Michael Larbi" w:date="2023-05-05T21:44:00Z">
        <w:r w:rsidR="009555B2" w:rsidRPr="00AE46C3">
          <w:rPr>
            <w:rFonts w:ascii="Times New Roman" w:hAnsi="Times New Roman" w:cs="Times New Roman"/>
            <w:sz w:val="24"/>
            <w:szCs w:val="24"/>
            <w:rPrChange w:id="1377" w:author="Michael Larbi" w:date="2023-05-05T22:01:00Z">
              <w:rPr>
                <w:rFonts w:ascii="Times New Roman" w:hAnsi="Times New Roman" w:cs="Times New Roman"/>
                <w:b/>
                <w:bCs/>
                <w:sz w:val="24"/>
                <w:szCs w:val="24"/>
              </w:rPr>
            </w:rPrChange>
          </w:rPr>
          <w:t xml:space="preserve">intermediate </w:t>
        </w:r>
      </w:ins>
      <w:ins w:id="1378" w:author="Michael Larbi" w:date="2023-05-05T21:48:00Z">
        <w:r w:rsidR="009F5FFE" w:rsidRPr="00AE46C3">
          <w:rPr>
            <w:rFonts w:ascii="Times New Roman" w:hAnsi="Times New Roman" w:cs="Times New Roman"/>
            <w:sz w:val="24"/>
            <w:szCs w:val="24"/>
            <w:rPrChange w:id="1379" w:author="Michael Larbi" w:date="2023-05-05T22:01:00Z">
              <w:rPr>
                <w:rFonts w:ascii="Times New Roman" w:hAnsi="Times New Roman" w:cs="Times New Roman"/>
                <w:b/>
                <w:bCs/>
                <w:sz w:val="24"/>
                <w:szCs w:val="24"/>
              </w:rPr>
            </w:rPrChange>
          </w:rPr>
          <w:t>with</w:t>
        </w:r>
      </w:ins>
      <w:ins w:id="1380" w:author="Michael Larbi" w:date="2023-05-05T22:43:00Z">
        <w:r w:rsidR="00B55887">
          <w:rPr>
            <w:rFonts w:ascii="Times New Roman" w:hAnsi="Times New Roman" w:cs="Times New Roman"/>
            <w:sz w:val="24"/>
            <w:szCs w:val="24"/>
          </w:rPr>
          <w:t xml:space="preserve"> prior knowledge in</w:t>
        </w:r>
      </w:ins>
      <w:ins w:id="1381" w:author="Michael Larbi" w:date="2023-05-05T21:55:00Z">
        <w:r w:rsidR="00273061" w:rsidRPr="00AE46C3">
          <w:rPr>
            <w:rFonts w:ascii="Times New Roman" w:hAnsi="Times New Roman" w:cs="Times New Roman"/>
            <w:sz w:val="24"/>
            <w:szCs w:val="24"/>
            <w:rPrChange w:id="1382" w:author="Michael Larbi" w:date="2023-05-05T22:01:00Z">
              <w:rPr>
                <w:rFonts w:ascii="Times New Roman" w:hAnsi="Times New Roman" w:cs="Times New Roman"/>
                <w:b/>
                <w:bCs/>
                <w:sz w:val="24"/>
                <w:szCs w:val="24"/>
              </w:rPr>
            </w:rPrChange>
          </w:rPr>
          <w:t xml:space="preserve"> </w:t>
        </w:r>
        <w:r w:rsidR="0033317A" w:rsidRPr="00AE46C3">
          <w:rPr>
            <w:rFonts w:ascii="Times New Roman" w:hAnsi="Times New Roman" w:cs="Times New Roman"/>
            <w:sz w:val="24"/>
            <w:szCs w:val="24"/>
            <w:rPrChange w:id="1383" w:author="Michael Larbi" w:date="2023-05-05T22:01:00Z">
              <w:rPr>
                <w:rFonts w:ascii="Times New Roman" w:hAnsi="Times New Roman" w:cs="Times New Roman"/>
                <w:b/>
                <w:bCs/>
                <w:sz w:val="24"/>
                <w:szCs w:val="24"/>
              </w:rPr>
            </w:rPrChange>
          </w:rPr>
          <w:t>python in</w:t>
        </w:r>
        <w:r w:rsidR="0033317A">
          <w:rPr>
            <w:rFonts w:ascii="Times New Roman" w:hAnsi="Times New Roman" w:cs="Times New Roman"/>
            <w:b/>
            <w:bCs/>
            <w:sz w:val="24"/>
            <w:szCs w:val="24"/>
          </w:rPr>
          <w:t xml:space="preserve"> Fig. 1 </w:t>
        </w:r>
        <w:r w:rsidR="0033317A" w:rsidRPr="00AE46C3">
          <w:rPr>
            <w:rFonts w:ascii="Times New Roman" w:hAnsi="Times New Roman" w:cs="Times New Roman"/>
            <w:sz w:val="24"/>
            <w:szCs w:val="24"/>
            <w:rPrChange w:id="1384" w:author="Michael Larbi" w:date="2023-05-05T22:01:00Z">
              <w:rPr>
                <w:rFonts w:ascii="Times New Roman" w:hAnsi="Times New Roman" w:cs="Times New Roman"/>
                <w:b/>
                <w:bCs/>
                <w:sz w:val="24"/>
                <w:szCs w:val="24"/>
              </w:rPr>
            </w:rPrChange>
          </w:rPr>
          <w:t xml:space="preserve">and the vice-versa. </w:t>
        </w:r>
      </w:ins>
    </w:p>
    <w:p w14:paraId="26CB6B8B" w14:textId="79E27433" w:rsidR="00E32837" w:rsidRDefault="0033317A" w:rsidP="002C3711">
      <w:pPr>
        <w:spacing w:line="480" w:lineRule="auto"/>
        <w:jc w:val="both"/>
        <w:rPr>
          <w:ins w:id="1385" w:author="Michael Larbi" w:date="2023-05-10T04:11:00Z"/>
          <w:rFonts w:ascii="Times New Roman" w:hAnsi="Times New Roman" w:cs="Times New Roman"/>
          <w:sz w:val="24"/>
          <w:szCs w:val="24"/>
        </w:rPr>
      </w:pPr>
      <w:ins w:id="1386" w:author="Michael Larbi" w:date="2023-05-05T21:55:00Z">
        <w:r w:rsidRPr="00AE46C3">
          <w:rPr>
            <w:rFonts w:ascii="Times New Roman" w:hAnsi="Times New Roman" w:cs="Times New Roman"/>
            <w:sz w:val="24"/>
            <w:szCs w:val="24"/>
            <w:rPrChange w:id="1387" w:author="Michael Larbi" w:date="2023-05-05T22:01:00Z">
              <w:rPr>
                <w:rFonts w:ascii="Times New Roman" w:hAnsi="Times New Roman" w:cs="Times New Roman"/>
                <w:b/>
                <w:bCs/>
                <w:sz w:val="24"/>
                <w:szCs w:val="24"/>
              </w:rPr>
            </w:rPrChange>
          </w:rPr>
          <w:t xml:space="preserve">This poses </w:t>
        </w:r>
        <w:r w:rsidR="005827BA" w:rsidRPr="00AE46C3">
          <w:rPr>
            <w:rFonts w:ascii="Times New Roman" w:hAnsi="Times New Roman" w:cs="Times New Roman"/>
            <w:sz w:val="24"/>
            <w:szCs w:val="24"/>
            <w:rPrChange w:id="1388" w:author="Michael Larbi" w:date="2023-05-05T22:01:00Z">
              <w:rPr>
                <w:rFonts w:ascii="Times New Roman" w:hAnsi="Times New Roman" w:cs="Times New Roman"/>
                <w:b/>
                <w:bCs/>
                <w:sz w:val="24"/>
                <w:szCs w:val="24"/>
              </w:rPr>
            </w:rPrChange>
          </w:rPr>
          <w:t>the ques</w:t>
        </w:r>
      </w:ins>
      <w:ins w:id="1389" w:author="Michael Larbi" w:date="2023-05-05T21:56:00Z">
        <w:r w:rsidR="005827BA" w:rsidRPr="00AE46C3">
          <w:rPr>
            <w:rFonts w:ascii="Times New Roman" w:hAnsi="Times New Roman" w:cs="Times New Roman"/>
            <w:sz w:val="24"/>
            <w:szCs w:val="24"/>
            <w:rPrChange w:id="1390" w:author="Michael Larbi" w:date="2023-05-05T22:01:00Z">
              <w:rPr>
                <w:rFonts w:ascii="Times New Roman" w:hAnsi="Times New Roman" w:cs="Times New Roman"/>
                <w:b/>
                <w:bCs/>
                <w:sz w:val="24"/>
                <w:szCs w:val="24"/>
              </w:rPr>
            </w:rPrChange>
          </w:rPr>
          <w:t>tion as to why is</w:t>
        </w:r>
      </w:ins>
      <w:ins w:id="1391" w:author="Michael Larbi" w:date="2023-05-05T22:44:00Z">
        <w:r w:rsidR="0037561F">
          <w:rPr>
            <w:rFonts w:ascii="Times New Roman" w:hAnsi="Times New Roman" w:cs="Times New Roman"/>
            <w:sz w:val="24"/>
            <w:szCs w:val="24"/>
          </w:rPr>
          <w:t xml:space="preserve"> that</w:t>
        </w:r>
      </w:ins>
      <w:ins w:id="1392" w:author="Michael Larbi" w:date="2023-05-05T21:56:00Z">
        <w:r w:rsidR="005827BA" w:rsidRPr="00AE46C3">
          <w:rPr>
            <w:rFonts w:ascii="Times New Roman" w:hAnsi="Times New Roman" w:cs="Times New Roman"/>
            <w:sz w:val="24"/>
            <w:szCs w:val="24"/>
            <w:rPrChange w:id="1393" w:author="Michael Larbi" w:date="2023-05-05T22:01:00Z">
              <w:rPr>
                <w:rFonts w:ascii="Times New Roman" w:hAnsi="Times New Roman" w:cs="Times New Roman"/>
                <w:b/>
                <w:bCs/>
                <w:sz w:val="24"/>
                <w:szCs w:val="24"/>
              </w:rPr>
            </w:rPrChange>
          </w:rPr>
          <w:t xml:space="preserve"> so? Could it </w:t>
        </w:r>
        <w:r w:rsidR="007C07A7" w:rsidRPr="00AE46C3">
          <w:rPr>
            <w:rFonts w:ascii="Times New Roman" w:hAnsi="Times New Roman" w:cs="Times New Roman"/>
            <w:sz w:val="24"/>
            <w:szCs w:val="24"/>
            <w:rPrChange w:id="1394" w:author="Michael Larbi" w:date="2023-05-05T22:01:00Z">
              <w:rPr>
                <w:rFonts w:ascii="Times New Roman" w:hAnsi="Times New Roman" w:cs="Times New Roman"/>
                <w:b/>
                <w:bCs/>
                <w:sz w:val="24"/>
                <w:szCs w:val="24"/>
              </w:rPr>
            </w:rPrChange>
          </w:rPr>
          <w:t>be that</w:t>
        </w:r>
      </w:ins>
      <w:ins w:id="1395" w:author="Michael Larbi" w:date="2023-05-07T11:59:00Z">
        <w:r w:rsidR="00295977">
          <w:rPr>
            <w:rFonts w:ascii="Times New Roman" w:hAnsi="Times New Roman" w:cs="Times New Roman"/>
            <w:sz w:val="24"/>
            <w:szCs w:val="24"/>
          </w:rPr>
          <w:t xml:space="preserve"> participants</w:t>
        </w:r>
      </w:ins>
      <w:ins w:id="1396" w:author="Michael Larbi" w:date="2023-05-05T21:57:00Z">
        <w:r w:rsidR="008E5419" w:rsidRPr="00AE46C3">
          <w:rPr>
            <w:rFonts w:ascii="Times New Roman" w:hAnsi="Times New Roman" w:cs="Times New Roman"/>
            <w:sz w:val="24"/>
            <w:szCs w:val="24"/>
            <w:rPrChange w:id="1397" w:author="Michael Larbi" w:date="2023-05-05T22:01:00Z">
              <w:rPr>
                <w:rFonts w:ascii="Times New Roman" w:hAnsi="Times New Roman" w:cs="Times New Roman"/>
                <w:b/>
                <w:bCs/>
                <w:sz w:val="24"/>
                <w:szCs w:val="24"/>
              </w:rPr>
            </w:rPrChange>
          </w:rPr>
          <w:t xml:space="preserve"> were using w3schools to </w:t>
        </w:r>
      </w:ins>
      <w:ins w:id="1398" w:author="Michael Larbi" w:date="2023-05-07T12:01:00Z">
        <w:r w:rsidR="00AC02B6">
          <w:rPr>
            <w:rFonts w:ascii="Times New Roman" w:hAnsi="Times New Roman" w:cs="Times New Roman"/>
            <w:sz w:val="24"/>
            <w:szCs w:val="24"/>
          </w:rPr>
          <w:t>programming languages</w:t>
        </w:r>
      </w:ins>
      <w:ins w:id="1399" w:author="Michael Larbi" w:date="2023-05-05T21:57:00Z">
        <w:r w:rsidR="0083153A" w:rsidRPr="00AE46C3">
          <w:rPr>
            <w:rFonts w:ascii="Times New Roman" w:hAnsi="Times New Roman" w:cs="Times New Roman"/>
            <w:sz w:val="24"/>
            <w:szCs w:val="24"/>
            <w:rPrChange w:id="1400" w:author="Michael Larbi" w:date="2023-05-05T22:01:00Z">
              <w:rPr>
                <w:rFonts w:ascii="Times New Roman" w:hAnsi="Times New Roman" w:cs="Times New Roman"/>
                <w:b/>
                <w:bCs/>
                <w:sz w:val="24"/>
                <w:szCs w:val="24"/>
              </w:rPr>
            </w:rPrChange>
          </w:rPr>
          <w:t xml:space="preserve"> other than python</w:t>
        </w:r>
      </w:ins>
      <w:ins w:id="1401" w:author="Michael Larbi" w:date="2023-05-07T12:03:00Z">
        <w:r w:rsidR="00E10B1C">
          <w:rPr>
            <w:rFonts w:ascii="Times New Roman" w:hAnsi="Times New Roman" w:cs="Times New Roman"/>
            <w:sz w:val="24"/>
            <w:szCs w:val="24"/>
          </w:rPr>
          <w:t>?</w:t>
        </w:r>
      </w:ins>
      <w:ins w:id="1402" w:author="Michael Larbi" w:date="2023-05-05T22:02:00Z">
        <w:r w:rsidR="00701857">
          <w:rPr>
            <w:rFonts w:ascii="Times New Roman" w:hAnsi="Times New Roman" w:cs="Times New Roman"/>
            <w:sz w:val="24"/>
            <w:szCs w:val="24"/>
          </w:rPr>
          <w:t xml:space="preserve"> I</w:t>
        </w:r>
      </w:ins>
      <w:ins w:id="1403" w:author="Michael Larbi" w:date="2023-05-05T22:07:00Z">
        <w:r w:rsidR="00D00D28">
          <w:rPr>
            <w:rFonts w:ascii="Times New Roman" w:hAnsi="Times New Roman" w:cs="Times New Roman"/>
            <w:sz w:val="24"/>
            <w:szCs w:val="24"/>
          </w:rPr>
          <w:t>t even</w:t>
        </w:r>
      </w:ins>
      <w:ins w:id="1404" w:author="Michael Larbi" w:date="2023-05-05T22:02:00Z">
        <w:r w:rsidR="00701857">
          <w:rPr>
            <w:rFonts w:ascii="Times New Roman" w:hAnsi="Times New Roman" w:cs="Times New Roman"/>
            <w:sz w:val="24"/>
            <w:szCs w:val="24"/>
          </w:rPr>
          <w:t xml:space="preserve"> </w:t>
        </w:r>
      </w:ins>
      <w:ins w:id="1405" w:author="Michael Larbi" w:date="2023-05-05T22:03:00Z">
        <w:r w:rsidR="0031575E">
          <w:rPr>
            <w:rFonts w:ascii="Times New Roman" w:hAnsi="Times New Roman" w:cs="Times New Roman"/>
            <w:sz w:val="24"/>
            <w:szCs w:val="24"/>
          </w:rPr>
          <w:t xml:space="preserve">got more intriguing to discover that </w:t>
        </w:r>
        <w:r w:rsidR="00D20F98">
          <w:rPr>
            <w:rFonts w:ascii="Times New Roman" w:hAnsi="Times New Roman" w:cs="Times New Roman"/>
            <w:sz w:val="24"/>
            <w:szCs w:val="24"/>
          </w:rPr>
          <w:t>despite all the</w:t>
        </w:r>
      </w:ins>
      <w:ins w:id="1406" w:author="Michael Larbi" w:date="2023-05-05T22:06:00Z">
        <w:r w:rsidR="007A167B">
          <w:rPr>
            <w:rFonts w:ascii="Times New Roman" w:hAnsi="Times New Roman" w:cs="Times New Roman"/>
            <w:sz w:val="24"/>
            <w:szCs w:val="24"/>
          </w:rPr>
          <w:t xml:space="preserve"> abnormalities between</w:t>
        </w:r>
      </w:ins>
      <w:ins w:id="1407" w:author="Michael Larbi" w:date="2023-05-05T22:45:00Z">
        <w:r w:rsidR="00310E75">
          <w:rPr>
            <w:rFonts w:ascii="Times New Roman" w:hAnsi="Times New Roman" w:cs="Times New Roman"/>
            <w:sz w:val="24"/>
            <w:szCs w:val="24"/>
          </w:rPr>
          <w:t xml:space="preserve"> the</w:t>
        </w:r>
      </w:ins>
      <w:ins w:id="1408" w:author="Michael Larbi" w:date="2023-05-05T22:03:00Z">
        <w:r w:rsidR="00D20F98">
          <w:rPr>
            <w:rFonts w:ascii="Times New Roman" w:hAnsi="Times New Roman" w:cs="Times New Roman"/>
            <w:sz w:val="24"/>
            <w:szCs w:val="24"/>
          </w:rPr>
          <w:t xml:space="preserve"> </w:t>
        </w:r>
      </w:ins>
      <w:ins w:id="1409" w:author="Michael Larbi" w:date="2023-05-05T22:04:00Z">
        <w:r w:rsidR="00347313">
          <w:rPr>
            <w:rFonts w:ascii="Times New Roman" w:hAnsi="Times New Roman" w:cs="Times New Roman"/>
            <w:sz w:val="24"/>
            <w:szCs w:val="24"/>
          </w:rPr>
          <w:t>responses</w:t>
        </w:r>
      </w:ins>
      <w:ins w:id="1410" w:author="Michael Larbi" w:date="2023-05-05T22:06:00Z">
        <w:r w:rsidR="00FE138D">
          <w:rPr>
            <w:rFonts w:ascii="Times New Roman" w:hAnsi="Times New Roman" w:cs="Times New Roman"/>
            <w:sz w:val="24"/>
            <w:szCs w:val="24"/>
          </w:rPr>
          <w:t>,</w:t>
        </w:r>
      </w:ins>
      <w:ins w:id="1411" w:author="Michael Larbi" w:date="2023-05-05T22:07:00Z">
        <w:r w:rsidR="00FE138D">
          <w:rPr>
            <w:rFonts w:ascii="Times New Roman" w:hAnsi="Times New Roman" w:cs="Times New Roman"/>
            <w:sz w:val="24"/>
            <w:szCs w:val="24"/>
          </w:rPr>
          <w:t xml:space="preserve"> </w:t>
        </w:r>
      </w:ins>
      <w:ins w:id="1412" w:author="Michael Larbi" w:date="2023-05-05T22:09:00Z">
        <w:r w:rsidR="00315263">
          <w:rPr>
            <w:rFonts w:ascii="Times New Roman" w:hAnsi="Times New Roman" w:cs="Times New Roman"/>
            <w:sz w:val="24"/>
            <w:szCs w:val="24"/>
          </w:rPr>
          <w:t>4</w:t>
        </w:r>
      </w:ins>
      <w:ins w:id="1413" w:author="Michael Larbi" w:date="2023-05-05T22:07:00Z">
        <w:r w:rsidR="00FE138D">
          <w:rPr>
            <w:rFonts w:ascii="Times New Roman" w:hAnsi="Times New Roman" w:cs="Times New Roman"/>
            <w:sz w:val="24"/>
            <w:szCs w:val="24"/>
          </w:rPr>
          <w:t>0</w:t>
        </w:r>
        <w:r w:rsidR="00D00D28">
          <w:rPr>
            <w:rFonts w:ascii="Times New Roman" w:hAnsi="Times New Roman" w:cs="Times New Roman"/>
            <w:sz w:val="24"/>
            <w:szCs w:val="24"/>
          </w:rPr>
          <w:t xml:space="preserve">% of the participants in </w:t>
        </w:r>
        <w:r w:rsidR="00D00D28" w:rsidRPr="007E108A">
          <w:rPr>
            <w:rFonts w:ascii="Times New Roman" w:hAnsi="Times New Roman" w:cs="Times New Roman"/>
            <w:b/>
            <w:bCs/>
            <w:sz w:val="24"/>
            <w:szCs w:val="24"/>
            <w:rPrChange w:id="1414" w:author="Michael Larbi" w:date="2023-05-05T22:08:00Z">
              <w:rPr>
                <w:rFonts w:ascii="Times New Roman" w:hAnsi="Times New Roman" w:cs="Times New Roman"/>
                <w:sz w:val="24"/>
                <w:szCs w:val="24"/>
              </w:rPr>
            </w:rPrChange>
          </w:rPr>
          <w:t>Fig. 6</w:t>
        </w:r>
      </w:ins>
      <w:ins w:id="1415" w:author="Michael Larbi" w:date="2023-05-05T22:08:00Z">
        <w:r w:rsidR="007E108A">
          <w:rPr>
            <w:rFonts w:ascii="Times New Roman" w:hAnsi="Times New Roman" w:cs="Times New Roman"/>
            <w:b/>
            <w:bCs/>
            <w:sz w:val="24"/>
            <w:szCs w:val="24"/>
          </w:rPr>
          <w:t xml:space="preserve"> </w:t>
        </w:r>
        <w:r w:rsidR="00315263">
          <w:rPr>
            <w:rFonts w:ascii="Times New Roman" w:hAnsi="Times New Roman" w:cs="Times New Roman"/>
            <w:b/>
            <w:bCs/>
            <w:sz w:val="24"/>
            <w:szCs w:val="24"/>
          </w:rPr>
          <w:t>e</w:t>
        </w:r>
        <w:r w:rsidR="00315263" w:rsidRPr="004C5F52">
          <w:rPr>
            <w:rFonts w:ascii="Times New Roman" w:hAnsi="Times New Roman" w:cs="Times New Roman"/>
            <w:sz w:val="24"/>
            <w:szCs w:val="24"/>
            <w:rPrChange w:id="1416" w:author="Michael Larbi" w:date="2023-05-05T22:09:00Z">
              <w:rPr>
                <w:rFonts w:ascii="Times New Roman" w:hAnsi="Times New Roman" w:cs="Times New Roman"/>
                <w:b/>
                <w:bCs/>
                <w:sz w:val="24"/>
                <w:szCs w:val="24"/>
              </w:rPr>
            </w:rPrChange>
          </w:rPr>
          <w:t>qually preferred Chat</w:t>
        </w:r>
      </w:ins>
      <w:ins w:id="1417" w:author="Michael Larbi" w:date="2023-05-05T22:09:00Z">
        <w:r w:rsidR="00271E92" w:rsidRPr="004C5F52">
          <w:rPr>
            <w:rFonts w:ascii="Times New Roman" w:hAnsi="Times New Roman" w:cs="Times New Roman"/>
            <w:sz w:val="24"/>
            <w:szCs w:val="24"/>
            <w:rPrChange w:id="1418" w:author="Michael Larbi" w:date="2023-05-05T22:09:00Z">
              <w:rPr>
                <w:rFonts w:ascii="Times New Roman" w:hAnsi="Times New Roman" w:cs="Times New Roman"/>
                <w:b/>
                <w:bCs/>
                <w:sz w:val="24"/>
                <w:szCs w:val="24"/>
              </w:rPr>
            </w:rPrChange>
          </w:rPr>
          <w:t>GPT to w3schools</w:t>
        </w:r>
      </w:ins>
      <w:ins w:id="1419" w:author="Michael Larbi" w:date="2023-05-05T22:10:00Z">
        <w:r w:rsidR="004C5F52">
          <w:rPr>
            <w:rFonts w:ascii="Times New Roman" w:hAnsi="Times New Roman" w:cs="Times New Roman"/>
            <w:sz w:val="24"/>
            <w:szCs w:val="24"/>
          </w:rPr>
          <w:t>, which su</w:t>
        </w:r>
      </w:ins>
      <w:ins w:id="1420" w:author="Michael Larbi" w:date="2023-05-09T13:40:00Z">
        <w:r w:rsidR="00FB71AD">
          <w:rPr>
            <w:rFonts w:ascii="Times New Roman" w:hAnsi="Times New Roman" w:cs="Times New Roman"/>
            <w:sz w:val="24"/>
            <w:szCs w:val="24"/>
          </w:rPr>
          <w:t>ms</w:t>
        </w:r>
      </w:ins>
      <w:ins w:id="1421" w:author="Michael Larbi" w:date="2023-05-05T22:10:00Z">
        <w:r w:rsidR="004C5F52">
          <w:rPr>
            <w:rFonts w:ascii="Times New Roman" w:hAnsi="Times New Roman" w:cs="Times New Roman"/>
            <w:sz w:val="24"/>
            <w:szCs w:val="24"/>
          </w:rPr>
          <w:t xml:space="preserve"> up to 80% for </w:t>
        </w:r>
        <w:r w:rsidR="00017ED7">
          <w:rPr>
            <w:rFonts w:ascii="Times New Roman" w:hAnsi="Times New Roman" w:cs="Times New Roman"/>
            <w:sz w:val="24"/>
            <w:szCs w:val="24"/>
          </w:rPr>
          <w:t>both</w:t>
        </w:r>
      </w:ins>
      <w:ins w:id="1422" w:author="Michael Larbi" w:date="2023-05-05T22:46:00Z">
        <w:r w:rsidR="00D348CA">
          <w:rPr>
            <w:rFonts w:ascii="Times New Roman" w:hAnsi="Times New Roman" w:cs="Times New Roman"/>
            <w:sz w:val="24"/>
            <w:szCs w:val="24"/>
          </w:rPr>
          <w:t xml:space="preserve">, </w:t>
        </w:r>
      </w:ins>
      <w:ins w:id="1423" w:author="Michael Larbi" w:date="2023-05-05T22:10:00Z">
        <w:r w:rsidR="00017ED7">
          <w:rPr>
            <w:rFonts w:ascii="Times New Roman" w:hAnsi="Times New Roman" w:cs="Times New Roman"/>
            <w:sz w:val="24"/>
            <w:szCs w:val="24"/>
          </w:rPr>
          <w:t xml:space="preserve">but 20% said they preferred none (neither w3schools nor </w:t>
        </w:r>
      </w:ins>
      <w:ins w:id="1424" w:author="Michael Larbi" w:date="2023-05-05T22:11:00Z">
        <w:r w:rsidR="00017ED7">
          <w:rPr>
            <w:rFonts w:ascii="Times New Roman" w:hAnsi="Times New Roman" w:cs="Times New Roman"/>
            <w:sz w:val="24"/>
            <w:szCs w:val="24"/>
          </w:rPr>
          <w:t xml:space="preserve">ChatGPT), so again </w:t>
        </w:r>
        <w:r w:rsidR="008E4E8F">
          <w:rPr>
            <w:rFonts w:ascii="Times New Roman" w:hAnsi="Times New Roman" w:cs="Times New Roman"/>
            <w:sz w:val="24"/>
            <w:szCs w:val="24"/>
          </w:rPr>
          <w:t>the question is</w:t>
        </w:r>
      </w:ins>
      <w:ins w:id="1425" w:author="Michael Larbi" w:date="2023-05-05T22:46:00Z">
        <w:r w:rsidR="00EF2B40">
          <w:rPr>
            <w:rFonts w:ascii="Times New Roman" w:hAnsi="Times New Roman" w:cs="Times New Roman"/>
            <w:sz w:val="24"/>
            <w:szCs w:val="24"/>
          </w:rPr>
          <w:t>,</w:t>
        </w:r>
      </w:ins>
      <w:ins w:id="1426" w:author="Michael Larbi" w:date="2023-05-05T22:11:00Z">
        <w:r w:rsidR="008E4E8F">
          <w:rPr>
            <w:rFonts w:ascii="Times New Roman" w:hAnsi="Times New Roman" w:cs="Times New Roman"/>
            <w:sz w:val="24"/>
            <w:szCs w:val="24"/>
          </w:rPr>
          <w:t xml:space="preserve"> what </w:t>
        </w:r>
      </w:ins>
      <w:ins w:id="1427" w:author="Michael Larbi" w:date="2023-05-07T12:08:00Z">
        <w:r w:rsidR="00571220">
          <w:rPr>
            <w:rFonts w:ascii="Times New Roman" w:hAnsi="Times New Roman" w:cs="Times New Roman"/>
            <w:sz w:val="24"/>
            <w:szCs w:val="24"/>
          </w:rPr>
          <w:t xml:space="preserve">else </w:t>
        </w:r>
      </w:ins>
      <w:ins w:id="1428" w:author="Michael Larbi" w:date="2023-05-05T22:11:00Z">
        <w:r w:rsidR="008E4E8F">
          <w:rPr>
            <w:rFonts w:ascii="Times New Roman" w:hAnsi="Times New Roman" w:cs="Times New Roman"/>
            <w:sz w:val="24"/>
            <w:szCs w:val="24"/>
          </w:rPr>
          <w:t>d</w:t>
        </w:r>
      </w:ins>
      <w:ins w:id="1429" w:author="Michael Larbi" w:date="2023-05-07T12:07:00Z">
        <w:r w:rsidR="00302667">
          <w:rPr>
            <w:rFonts w:ascii="Times New Roman" w:hAnsi="Times New Roman" w:cs="Times New Roman"/>
            <w:sz w:val="24"/>
            <w:szCs w:val="24"/>
          </w:rPr>
          <w:t>id</w:t>
        </w:r>
      </w:ins>
      <w:ins w:id="1430" w:author="Michael Larbi" w:date="2023-05-05T22:11:00Z">
        <w:r w:rsidR="008E4E8F">
          <w:rPr>
            <w:rFonts w:ascii="Times New Roman" w:hAnsi="Times New Roman" w:cs="Times New Roman"/>
            <w:sz w:val="24"/>
            <w:szCs w:val="24"/>
          </w:rPr>
          <w:t xml:space="preserve"> the</w:t>
        </w:r>
      </w:ins>
      <w:ins w:id="1431" w:author="Michael Larbi" w:date="2023-05-07T12:06:00Z">
        <w:r w:rsidR="003F46BE">
          <w:rPr>
            <w:rFonts w:ascii="Times New Roman" w:hAnsi="Times New Roman" w:cs="Times New Roman"/>
            <w:sz w:val="24"/>
            <w:szCs w:val="24"/>
          </w:rPr>
          <w:t xml:space="preserve"> </w:t>
        </w:r>
        <w:r w:rsidR="00302667">
          <w:rPr>
            <w:rFonts w:ascii="Times New Roman" w:hAnsi="Times New Roman" w:cs="Times New Roman"/>
            <w:sz w:val="24"/>
            <w:szCs w:val="24"/>
          </w:rPr>
          <w:t xml:space="preserve">rest twenty percent </w:t>
        </w:r>
      </w:ins>
      <w:ins w:id="1432" w:author="Michael Larbi" w:date="2023-05-07T12:07:00Z">
        <w:r w:rsidR="00302667">
          <w:rPr>
            <w:rFonts w:ascii="Times New Roman" w:hAnsi="Times New Roman" w:cs="Times New Roman"/>
            <w:sz w:val="24"/>
            <w:szCs w:val="24"/>
          </w:rPr>
          <w:t>(20%) of the participant</w:t>
        </w:r>
      </w:ins>
      <w:ins w:id="1433" w:author="Michael Larbi" w:date="2023-05-09T13:41:00Z">
        <w:r w:rsidR="00FB71AD">
          <w:rPr>
            <w:rFonts w:ascii="Times New Roman" w:hAnsi="Times New Roman" w:cs="Times New Roman"/>
            <w:sz w:val="24"/>
            <w:szCs w:val="24"/>
          </w:rPr>
          <w:t>s</w:t>
        </w:r>
      </w:ins>
      <w:ins w:id="1434" w:author="Michael Larbi" w:date="2023-05-05T22:11:00Z">
        <w:r w:rsidR="008E4E8F">
          <w:rPr>
            <w:rFonts w:ascii="Times New Roman" w:hAnsi="Times New Roman" w:cs="Times New Roman"/>
            <w:sz w:val="24"/>
            <w:szCs w:val="24"/>
          </w:rPr>
          <w:t xml:space="preserve"> </w:t>
        </w:r>
      </w:ins>
      <w:ins w:id="1435" w:author="Michael Larbi" w:date="2023-05-07T12:08:00Z">
        <w:r w:rsidR="00571220">
          <w:rPr>
            <w:rFonts w:ascii="Times New Roman" w:hAnsi="Times New Roman" w:cs="Times New Roman"/>
            <w:sz w:val="24"/>
            <w:szCs w:val="24"/>
          </w:rPr>
          <w:t>prefer?</w:t>
        </w:r>
      </w:ins>
      <w:ins w:id="1436" w:author="Michael Larbi" w:date="2023-05-05T22:11:00Z">
        <w:r w:rsidR="00310A2C">
          <w:rPr>
            <w:rFonts w:ascii="Times New Roman" w:hAnsi="Times New Roman" w:cs="Times New Roman"/>
            <w:sz w:val="24"/>
            <w:szCs w:val="24"/>
          </w:rPr>
          <w:t xml:space="preserve"> </w:t>
        </w:r>
      </w:ins>
      <w:ins w:id="1437" w:author="Michael Larbi" w:date="2023-05-10T03:58:00Z">
        <w:r w:rsidR="008825BB">
          <w:rPr>
            <w:rFonts w:ascii="Times New Roman" w:hAnsi="Times New Roman" w:cs="Times New Roman"/>
            <w:sz w:val="24"/>
            <w:szCs w:val="24"/>
          </w:rPr>
          <w:t>what</w:t>
        </w:r>
      </w:ins>
      <w:ins w:id="1438" w:author="Michael Larbi" w:date="2023-05-10T03:57:00Z">
        <w:r w:rsidR="00A90116">
          <w:rPr>
            <w:rFonts w:ascii="Times New Roman" w:hAnsi="Times New Roman" w:cs="Times New Roman"/>
            <w:sz w:val="24"/>
            <w:szCs w:val="24"/>
          </w:rPr>
          <w:t xml:space="preserve"> fact</w:t>
        </w:r>
        <w:r w:rsidR="008825BB">
          <w:rPr>
            <w:rFonts w:ascii="Times New Roman" w:hAnsi="Times New Roman" w:cs="Times New Roman"/>
            <w:sz w:val="24"/>
            <w:szCs w:val="24"/>
          </w:rPr>
          <w:t>ors affect</w:t>
        </w:r>
      </w:ins>
      <w:ins w:id="1439" w:author="Michael Larbi" w:date="2023-05-10T03:58:00Z">
        <w:r w:rsidR="004F17B9">
          <w:rPr>
            <w:rFonts w:ascii="Times New Roman" w:hAnsi="Times New Roman" w:cs="Times New Roman"/>
            <w:sz w:val="24"/>
            <w:szCs w:val="24"/>
          </w:rPr>
          <w:t>ed their choice</w:t>
        </w:r>
        <w:r w:rsidR="001966B5">
          <w:rPr>
            <w:rFonts w:ascii="Times New Roman" w:hAnsi="Times New Roman" w:cs="Times New Roman"/>
            <w:sz w:val="24"/>
            <w:szCs w:val="24"/>
          </w:rPr>
          <w:t xml:space="preserve"> of p</w:t>
        </w:r>
      </w:ins>
      <w:ins w:id="1440" w:author="Michael Larbi" w:date="2023-05-10T03:59:00Z">
        <w:r w:rsidR="001966B5">
          <w:rPr>
            <w:rFonts w:ascii="Times New Roman" w:hAnsi="Times New Roman" w:cs="Times New Roman"/>
            <w:sz w:val="24"/>
            <w:szCs w:val="24"/>
          </w:rPr>
          <w:t xml:space="preserve">reference ? could it </w:t>
        </w:r>
        <w:r w:rsidR="00BB74D2">
          <w:rPr>
            <w:rFonts w:ascii="Times New Roman" w:hAnsi="Times New Roman" w:cs="Times New Roman"/>
            <w:sz w:val="24"/>
            <w:szCs w:val="24"/>
          </w:rPr>
          <w:t xml:space="preserve">the wording </w:t>
        </w:r>
      </w:ins>
      <w:ins w:id="1441" w:author="Michael Larbi" w:date="2023-05-10T04:00:00Z">
        <w:r w:rsidR="00444A06">
          <w:rPr>
            <w:rFonts w:ascii="Times New Roman" w:hAnsi="Times New Roman" w:cs="Times New Roman"/>
            <w:sz w:val="24"/>
            <w:szCs w:val="24"/>
          </w:rPr>
          <w:t>questions</w:t>
        </w:r>
      </w:ins>
      <w:ins w:id="1442" w:author="Michael Larbi" w:date="2023-05-10T04:01:00Z">
        <w:r w:rsidR="00562A48">
          <w:rPr>
            <w:rFonts w:ascii="Times New Roman" w:hAnsi="Times New Roman" w:cs="Times New Roman"/>
            <w:sz w:val="24"/>
            <w:szCs w:val="24"/>
          </w:rPr>
          <w:t xml:space="preserve">, </w:t>
        </w:r>
      </w:ins>
      <w:ins w:id="1443" w:author="Michael Larbi" w:date="2023-05-10T04:00:00Z">
        <w:r w:rsidR="00343A8B">
          <w:rPr>
            <w:rFonts w:ascii="Times New Roman" w:hAnsi="Times New Roman" w:cs="Times New Roman"/>
            <w:sz w:val="24"/>
            <w:szCs w:val="24"/>
          </w:rPr>
          <w:t>their understanding of questions and answer choices?</w:t>
        </w:r>
      </w:ins>
      <w:ins w:id="1444" w:author="Michael Larbi" w:date="2023-05-10T04:03:00Z">
        <w:r w:rsidR="005A5F65">
          <w:rPr>
            <w:rFonts w:ascii="Times New Roman" w:hAnsi="Times New Roman" w:cs="Times New Roman"/>
            <w:sz w:val="24"/>
            <w:szCs w:val="24"/>
          </w:rPr>
          <w:t xml:space="preserve"> Their mood (emotions at the time </w:t>
        </w:r>
      </w:ins>
      <w:ins w:id="1445" w:author="Michael Larbi" w:date="2023-05-10T04:04:00Z">
        <w:r w:rsidR="00F259AE">
          <w:rPr>
            <w:rFonts w:ascii="Times New Roman" w:hAnsi="Times New Roman" w:cs="Times New Roman"/>
            <w:sz w:val="24"/>
            <w:szCs w:val="24"/>
          </w:rPr>
          <w:t>of the survey).</w:t>
        </w:r>
      </w:ins>
      <w:ins w:id="1446" w:author="Michael Larbi" w:date="2023-05-10T03:57:00Z">
        <w:r w:rsidR="008825BB">
          <w:rPr>
            <w:rFonts w:ascii="Times New Roman" w:hAnsi="Times New Roman" w:cs="Times New Roman"/>
            <w:sz w:val="24"/>
            <w:szCs w:val="24"/>
          </w:rPr>
          <w:t xml:space="preserve"> </w:t>
        </w:r>
      </w:ins>
      <w:ins w:id="1447" w:author="Michael Larbi" w:date="2023-05-10T04:09:00Z">
        <w:r w:rsidR="004217DF">
          <w:rPr>
            <w:rFonts w:ascii="Times New Roman" w:hAnsi="Times New Roman" w:cs="Times New Roman"/>
            <w:sz w:val="24"/>
            <w:szCs w:val="24"/>
          </w:rPr>
          <w:t>These</w:t>
        </w:r>
      </w:ins>
      <w:ins w:id="1448" w:author="Michael Larbi" w:date="2023-05-05T22:46:00Z">
        <w:r w:rsidR="00EF2B40">
          <w:rPr>
            <w:rFonts w:ascii="Times New Roman" w:hAnsi="Times New Roman" w:cs="Times New Roman"/>
            <w:sz w:val="24"/>
            <w:szCs w:val="24"/>
          </w:rPr>
          <w:t xml:space="preserve"> </w:t>
        </w:r>
      </w:ins>
      <w:ins w:id="1449" w:author="Michael Larbi" w:date="2023-05-10T04:02:00Z">
        <w:r w:rsidR="00A95BC6">
          <w:rPr>
            <w:rFonts w:ascii="Times New Roman" w:hAnsi="Times New Roman" w:cs="Times New Roman"/>
            <w:sz w:val="24"/>
            <w:szCs w:val="24"/>
          </w:rPr>
          <w:t>are</w:t>
        </w:r>
      </w:ins>
      <w:ins w:id="1450" w:author="Michael Larbi" w:date="2023-05-05T22:46:00Z">
        <w:r w:rsidR="00EF2B40">
          <w:rPr>
            <w:rFonts w:ascii="Times New Roman" w:hAnsi="Times New Roman" w:cs="Times New Roman"/>
            <w:sz w:val="24"/>
            <w:szCs w:val="24"/>
          </w:rPr>
          <w:t xml:space="preserve"> </w:t>
        </w:r>
      </w:ins>
      <w:ins w:id="1451" w:author="Michael Larbi" w:date="2023-05-05T22:12:00Z">
        <w:r w:rsidR="00840394">
          <w:rPr>
            <w:rFonts w:ascii="Times New Roman" w:hAnsi="Times New Roman" w:cs="Times New Roman"/>
            <w:sz w:val="24"/>
            <w:szCs w:val="24"/>
          </w:rPr>
          <w:t>question</w:t>
        </w:r>
      </w:ins>
      <w:ins w:id="1452" w:author="Michael Larbi" w:date="2023-05-10T04:07:00Z">
        <w:r w:rsidR="00F3441F">
          <w:rPr>
            <w:rFonts w:ascii="Times New Roman" w:hAnsi="Times New Roman" w:cs="Times New Roman"/>
            <w:sz w:val="24"/>
            <w:szCs w:val="24"/>
          </w:rPr>
          <w:t xml:space="preserve">s </w:t>
        </w:r>
      </w:ins>
      <w:ins w:id="1453" w:author="Michael Larbi" w:date="2023-05-05T22:12:00Z">
        <w:r w:rsidR="00840394">
          <w:rPr>
            <w:rFonts w:ascii="Times New Roman" w:hAnsi="Times New Roman" w:cs="Times New Roman"/>
            <w:sz w:val="24"/>
            <w:szCs w:val="24"/>
          </w:rPr>
          <w:t>th</w:t>
        </w:r>
      </w:ins>
      <w:ins w:id="1454" w:author="Michael Larbi" w:date="2023-05-05T22:13:00Z">
        <w:r w:rsidR="00260588">
          <w:rPr>
            <w:rFonts w:ascii="Times New Roman" w:hAnsi="Times New Roman" w:cs="Times New Roman"/>
            <w:sz w:val="24"/>
            <w:szCs w:val="24"/>
          </w:rPr>
          <w:t>at</w:t>
        </w:r>
        <w:r w:rsidR="00015759">
          <w:rPr>
            <w:rFonts w:ascii="Times New Roman" w:hAnsi="Times New Roman" w:cs="Times New Roman"/>
            <w:sz w:val="24"/>
            <w:szCs w:val="24"/>
          </w:rPr>
          <w:t xml:space="preserve"> nee</w:t>
        </w:r>
      </w:ins>
      <w:ins w:id="1455" w:author="Michael Larbi" w:date="2023-05-10T04:08:00Z">
        <w:r w:rsidR="0063097D">
          <w:rPr>
            <w:rFonts w:ascii="Times New Roman" w:hAnsi="Times New Roman" w:cs="Times New Roman"/>
            <w:sz w:val="24"/>
            <w:szCs w:val="24"/>
          </w:rPr>
          <w:t>d</w:t>
        </w:r>
      </w:ins>
      <w:ins w:id="1456" w:author="Michael Larbi" w:date="2023-05-05T22:13:00Z">
        <w:r w:rsidR="00015759">
          <w:rPr>
            <w:rFonts w:ascii="Times New Roman" w:hAnsi="Times New Roman" w:cs="Times New Roman"/>
            <w:sz w:val="24"/>
            <w:szCs w:val="24"/>
          </w:rPr>
          <w:t xml:space="preserve"> further investigation that</w:t>
        </w:r>
        <w:r w:rsidR="00260588">
          <w:rPr>
            <w:rFonts w:ascii="Times New Roman" w:hAnsi="Times New Roman" w:cs="Times New Roman"/>
            <w:sz w:val="24"/>
            <w:szCs w:val="24"/>
          </w:rPr>
          <w:t xml:space="preserve"> </w:t>
        </w:r>
        <w:r w:rsidR="00015759">
          <w:rPr>
            <w:rFonts w:ascii="Times New Roman" w:hAnsi="Times New Roman" w:cs="Times New Roman"/>
            <w:sz w:val="24"/>
            <w:szCs w:val="24"/>
          </w:rPr>
          <w:t>time</w:t>
        </w:r>
      </w:ins>
      <w:ins w:id="1457" w:author="Michael Larbi" w:date="2023-05-05T22:47:00Z">
        <w:r w:rsidR="001850D5">
          <w:rPr>
            <w:rFonts w:ascii="Times New Roman" w:hAnsi="Times New Roman" w:cs="Times New Roman"/>
            <w:sz w:val="24"/>
            <w:szCs w:val="24"/>
          </w:rPr>
          <w:t xml:space="preserve"> constraint</w:t>
        </w:r>
      </w:ins>
      <w:ins w:id="1458" w:author="Michael Larbi" w:date="2023-05-09T13:41:00Z">
        <w:r w:rsidR="00FB71AD">
          <w:rPr>
            <w:rFonts w:ascii="Times New Roman" w:hAnsi="Times New Roman" w:cs="Times New Roman"/>
            <w:sz w:val="24"/>
            <w:szCs w:val="24"/>
          </w:rPr>
          <w:t>s</w:t>
        </w:r>
      </w:ins>
      <w:ins w:id="1459" w:author="Michael Larbi" w:date="2023-05-05T22:14:00Z">
        <w:r w:rsidR="00A00DEE">
          <w:rPr>
            <w:rFonts w:ascii="Times New Roman" w:hAnsi="Times New Roman" w:cs="Times New Roman"/>
            <w:sz w:val="24"/>
            <w:szCs w:val="24"/>
          </w:rPr>
          <w:t xml:space="preserve"> didn’t allow</w:t>
        </w:r>
      </w:ins>
      <w:ins w:id="1460" w:author="Michael Larbi" w:date="2023-05-05T22:47:00Z">
        <w:r w:rsidR="001850D5">
          <w:rPr>
            <w:rFonts w:ascii="Times New Roman" w:hAnsi="Times New Roman" w:cs="Times New Roman"/>
            <w:sz w:val="24"/>
            <w:szCs w:val="24"/>
          </w:rPr>
          <w:t xml:space="preserve"> (limitation)</w:t>
        </w:r>
      </w:ins>
      <w:ins w:id="1461" w:author="Michael Larbi" w:date="2023-05-05T22:14:00Z">
        <w:r w:rsidR="00A00DEE">
          <w:rPr>
            <w:rFonts w:ascii="Times New Roman" w:hAnsi="Times New Roman" w:cs="Times New Roman"/>
            <w:sz w:val="24"/>
            <w:szCs w:val="24"/>
          </w:rPr>
          <w:t xml:space="preserve">. Which creates an </w:t>
        </w:r>
        <w:r w:rsidR="00A33995">
          <w:rPr>
            <w:rFonts w:ascii="Times New Roman" w:hAnsi="Times New Roman" w:cs="Times New Roman"/>
            <w:sz w:val="24"/>
            <w:szCs w:val="24"/>
          </w:rPr>
          <w:t xml:space="preserve">objective </w:t>
        </w:r>
      </w:ins>
      <w:ins w:id="1462" w:author="Michael Larbi" w:date="2023-05-10T04:09:00Z">
        <w:r w:rsidR="00842772">
          <w:rPr>
            <w:rFonts w:ascii="Times New Roman" w:hAnsi="Times New Roman" w:cs="Times New Roman"/>
            <w:sz w:val="24"/>
            <w:szCs w:val="24"/>
          </w:rPr>
          <w:t xml:space="preserve">and possibilities </w:t>
        </w:r>
      </w:ins>
      <w:ins w:id="1463" w:author="Michael Larbi" w:date="2023-05-05T22:14:00Z">
        <w:r w:rsidR="00A33995">
          <w:rPr>
            <w:rFonts w:ascii="Times New Roman" w:hAnsi="Times New Roman" w:cs="Times New Roman"/>
            <w:sz w:val="24"/>
            <w:szCs w:val="24"/>
          </w:rPr>
          <w:t xml:space="preserve">for </w:t>
        </w:r>
      </w:ins>
      <w:ins w:id="1464" w:author="Michael Larbi" w:date="2023-05-05T22:15:00Z">
        <w:r w:rsidR="00A33995">
          <w:rPr>
            <w:rFonts w:ascii="Times New Roman" w:hAnsi="Times New Roman" w:cs="Times New Roman"/>
            <w:sz w:val="24"/>
            <w:szCs w:val="24"/>
          </w:rPr>
          <w:t xml:space="preserve">future work, including </w:t>
        </w:r>
        <w:r w:rsidR="00DB2BFD">
          <w:rPr>
            <w:rFonts w:ascii="Times New Roman" w:hAnsi="Times New Roman" w:cs="Times New Roman"/>
            <w:sz w:val="24"/>
            <w:szCs w:val="24"/>
          </w:rPr>
          <w:t xml:space="preserve">conducting </w:t>
        </w:r>
      </w:ins>
      <w:ins w:id="1465" w:author="Michael Larbi" w:date="2023-05-07T12:08:00Z">
        <w:r w:rsidR="00AB74EA">
          <w:rPr>
            <w:rFonts w:ascii="Times New Roman" w:hAnsi="Times New Roman" w:cs="Times New Roman"/>
            <w:sz w:val="24"/>
            <w:szCs w:val="24"/>
          </w:rPr>
          <w:t xml:space="preserve">other </w:t>
        </w:r>
      </w:ins>
      <w:ins w:id="1466" w:author="Michael Larbi" w:date="2023-05-06T09:16:00Z">
        <w:r w:rsidR="00182610">
          <w:rPr>
            <w:rFonts w:ascii="Times New Roman" w:hAnsi="Times New Roman" w:cs="Times New Roman"/>
            <w:sz w:val="24"/>
            <w:szCs w:val="24"/>
          </w:rPr>
          <w:t>surveys</w:t>
        </w:r>
      </w:ins>
      <w:ins w:id="1467" w:author="Michael Larbi" w:date="2023-05-05T22:16:00Z">
        <w:r w:rsidR="00F87488">
          <w:rPr>
            <w:rFonts w:ascii="Times New Roman" w:hAnsi="Times New Roman" w:cs="Times New Roman"/>
            <w:sz w:val="24"/>
            <w:szCs w:val="24"/>
          </w:rPr>
          <w:t xml:space="preserve"> on ChatGP</w:t>
        </w:r>
      </w:ins>
      <w:ins w:id="1468" w:author="Michael Larbi" w:date="2023-05-06T09:23:00Z">
        <w:r w:rsidR="00BD48ED">
          <w:rPr>
            <w:rFonts w:ascii="Times New Roman" w:hAnsi="Times New Roman" w:cs="Times New Roman"/>
            <w:sz w:val="24"/>
            <w:szCs w:val="24"/>
          </w:rPr>
          <w:t xml:space="preserve">T </w:t>
        </w:r>
      </w:ins>
      <w:ins w:id="1469" w:author="Michael Larbi" w:date="2023-05-05T22:16:00Z">
        <w:r w:rsidR="00F87488">
          <w:rPr>
            <w:rFonts w:ascii="Times New Roman" w:hAnsi="Times New Roman" w:cs="Times New Roman"/>
            <w:sz w:val="24"/>
            <w:szCs w:val="24"/>
          </w:rPr>
          <w:t>versus w3schools</w:t>
        </w:r>
      </w:ins>
      <w:ins w:id="1470" w:author="Michael Larbi" w:date="2023-05-05T22:20:00Z">
        <w:r w:rsidR="00203C97">
          <w:rPr>
            <w:rFonts w:ascii="Times New Roman" w:hAnsi="Times New Roman" w:cs="Times New Roman"/>
            <w:sz w:val="24"/>
            <w:szCs w:val="24"/>
          </w:rPr>
          <w:t xml:space="preserve"> or </w:t>
        </w:r>
      </w:ins>
      <w:ins w:id="1471" w:author="Michael Larbi" w:date="2023-05-07T12:09:00Z">
        <w:r w:rsidR="00B51A10">
          <w:rPr>
            <w:rFonts w:ascii="Times New Roman" w:hAnsi="Times New Roman" w:cs="Times New Roman"/>
            <w:sz w:val="24"/>
            <w:szCs w:val="24"/>
          </w:rPr>
          <w:t xml:space="preserve">ChatGPT with </w:t>
        </w:r>
      </w:ins>
      <w:ins w:id="1472" w:author="Michael Larbi" w:date="2023-05-05T22:20:00Z">
        <w:r w:rsidR="00203C97">
          <w:rPr>
            <w:rFonts w:ascii="Times New Roman" w:hAnsi="Times New Roman" w:cs="Times New Roman"/>
            <w:sz w:val="24"/>
            <w:szCs w:val="24"/>
          </w:rPr>
          <w:t>other platforms</w:t>
        </w:r>
      </w:ins>
      <w:ins w:id="1473" w:author="Michael Larbi" w:date="2023-05-05T22:16:00Z">
        <w:r w:rsidR="00F87488">
          <w:rPr>
            <w:rFonts w:ascii="Times New Roman" w:hAnsi="Times New Roman" w:cs="Times New Roman"/>
            <w:sz w:val="24"/>
            <w:szCs w:val="24"/>
          </w:rPr>
          <w:t xml:space="preserve"> in </w:t>
        </w:r>
      </w:ins>
      <w:ins w:id="1474" w:author="Michael Larbi" w:date="2023-05-05T22:17:00Z">
        <w:r w:rsidR="0020285B">
          <w:rPr>
            <w:rFonts w:ascii="Times New Roman" w:hAnsi="Times New Roman" w:cs="Times New Roman"/>
            <w:sz w:val="24"/>
            <w:szCs w:val="24"/>
          </w:rPr>
          <w:t>learning other programming language</w:t>
        </w:r>
        <w:r w:rsidR="004C6299">
          <w:rPr>
            <w:rFonts w:ascii="Times New Roman" w:hAnsi="Times New Roman" w:cs="Times New Roman"/>
            <w:sz w:val="24"/>
            <w:szCs w:val="24"/>
          </w:rPr>
          <w:t xml:space="preserve">s, including </w:t>
        </w:r>
      </w:ins>
      <w:ins w:id="1475" w:author="Michael Larbi" w:date="2023-05-05T22:18:00Z">
        <w:r w:rsidR="00412269">
          <w:rPr>
            <w:rFonts w:ascii="Times New Roman" w:hAnsi="Times New Roman" w:cs="Times New Roman"/>
            <w:sz w:val="24"/>
            <w:szCs w:val="24"/>
          </w:rPr>
          <w:t xml:space="preserve">random participants from other </w:t>
        </w:r>
      </w:ins>
      <w:ins w:id="1476" w:author="Michael Larbi" w:date="2023-05-05T22:19:00Z">
        <w:r w:rsidR="00412269">
          <w:rPr>
            <w:rFonts w:ascii="Times New Roman" w:hAnsi="Times New Roman" w:cs="Times New Roman"/>
            <w:sz w:val="24"/>
            <w:szCs w:val="24"/>
          </w:rPr>
          <w:t>majors</w:t>
        </w:r>
        <w:r w:rsidR="00F23643">
          <w:rPr>
            <w:rFonts w:ascii="Times New Roman" w:hAnsi="Times New Roman" w:cs="Times New Roman"/>
            <w:sz w:val="24"/>
            <w:szCs w:val="24"/>
          </w:rPr>
          <w:t xml:space="preserve"> (faculties) or </w:t>
        </w:r>
      </w:ins>
      <w:ins w:id="1477" w:author="Michael Larbi" w:date="2023-05-07T12:10:00Z">
        <w:r w:rsidR="00BD0DDF">
          <w:rPr>
            <w:rFonts w:ascii="Times New Roman" w:hAnsi="Times New Roman" w:cs="Times New Roman"/>
            <w:sz w:val="24"/>
            <w:szCs w:val="24"/>
          </w:rPr>
          <w:t xml:space="preserve">various </w:t>
        </w:r>
      </w:ins>
      <w:ins w:id="1478" w:author="Michael Larbi" w:date="2023-05-05T22:19:00Z">
        <w:r w:rsidR="00F23643">
          <w:rPr>
            <w:rFonts w:ascii="Times New Roman" w:hAnsi="Times New Roman" w:cs="Times New Roman"/>
            <w:sz w:val="24"/>
            <w:szCs w:val="24"/>
          </w:rPr>
          <w:t>professional levels</w:t>
        </w:r>
      </w:ins>
      <w:ins w:id="1479" w:author="Michael Larbi" w:date="2023-05-07T12:10:00Z">
        <w:r w:rsidR="00B545FB">
          <w:rPr>
            <w:rFonts w:ascii="Times New Roman" w:hAnsi="Times New Roman" w:cs="Times New Roman"/>
            <w:sz w:val="24"/>
            <w:szCs w:val="24"/>
          </w:rPr>
          <w:t xml:space="preserve"> as resu</w:t>
        </w:r>
      </w:ins>
      <w:ins w:id="1480" w:author="Michael Larbi" w:date="2023-05-07T12:11:00Z">
        <w:r w:rsidR="00B545FB">
          <w:rPr>
            <w:rFonts w:ascii="Times New Roman" w:hAnsi="Times New Roman" w:cs="Times New Roman"/>
            <w:sz w:val="24"/>
            <w:szCs w:val="24"/>
          </w:rPr>
          <w:t>lts may vary.</w:t>
        </w:r>
      </w:ins>
    </w:p>
    <w:p w14:paraId="2525F519" w14:textId="4378E689" w:rsidR="00E76210" w:rsidRDefault="0032620F" w:rsidP="002C3711">
      <w:pPr>
        <w:spacing w:line="480" w:lineRule="auto"/>
        <w:jc w:val="both"/>
        <w:rPr>
          <w:ins w:id="1481" w:author="Michael Larbi" w:date="2023-05-10T04:21:00Z"/>
          <w:rFonts w:ascii="Times New Roman" w:hAnsi="Times New Roman" w:cs="Times New Roman"/>
          <w:sz w:val="24"/>
          <w:szCs w:val="24"/>
        </w:rPr>
      </w:pPr>
      <w:ins w:id="1482" w:author="Michael Larbi" w:date="2023-05-10T04:19:00Z">
        <w:r>
          <w:rPr>
            <w:rFonts w:ascii="Times New Roman" w:hAnsi="Times New Roman" w:cs="Times New Roman"/>
            <w:sz w:val="24"/>
            <w:szCs w:val="24"/>
          </w:rPr>
          <w:t xml:space="preserve">Future </w:t>
        </w:r>
      </w:ins>
      <w:ins w:id="1483" w:author="Michael Larbi" w:date="2023-05-10T04:20:00Z">
        <w:r w:rsidR="00FF318B">
          <w:rPr>
            <w:rFonts w:ascii="Times New Roman" w:hAnsi="Times New Roman" w:cs="Times New Roman"/>
            <w:sz w:val="24"/>
            <w:szCs w:val="24"/>
          </w:rPr>
          <w:t>work possibilities</w:t>
        </w:r>
      </w:ins>
      <w:ins w:id="1484" w:author="Michael Larbi" w:date="2023-05-10T04:19:00Z">
        <w:r w:rsidR="002114EA">
          <w:rPr>
            <w:rFonts w:ascii="Times New Roman" w:hAnsi="Times New Roman" w:cs="Times New Roman"/>
            <w:sz w:val="24"/>
            <w:szCs w:val="24"/>
          </w:rPr>
          <w:t xml:space="preserve"> (objectives) and</w:t>
        </w:r>
      </w:ins>
      <w:ins w:id="1485" w:author="Michael Larbi" w:date="2023-05-10T04:12:00Z">
        <w:r w:rsidR="00AA3AC7">
          <w:rPr>
            <w:rFonts w:ascii="Times New Roman" w:hAnsi="Times New Roman" w:cs="Times New Roman"/>
            <w:sz w:val="24"/>
            <w:szCs w:val="24"/>
          </w:rPr>
          <w:t xml:space="preserve"> other factors</w:t>
        </w:r>
        <w:r w:rsidR="00D6538B">
          <w:rPr>
            <w:rFonts w:ascii="Times New Roman" w:hAnsi="Times New Roman" w:cs="Times New Roman"/>
            <w:sz w:val="24"/>
            <w:szCs w:val="24"/>
          </w:rPr>
          <w:t xml:space="preserve"> that could have affected </w:t>
        </w:r>
      </w:ins>
      <w:ins w:id="1486" w:author="Michael Larbi" w:date="2023-05-10T04:13:00Z">
        <w:r w:rsidR="00C02AB3">
          <w:rPr>
            <w:rFonts w:ascii="Times New Roman" w:hAnsi="Times New Roman" w:cs="Times New Roman"/>
            <w:sz w:val="24"/>
            <w:szCs w:val="24"/>
          </w:rPr>
          <w:t xml:space="preserve">my </w:t>
        </w:r>
      </w:ins>
      <w:ins w:id="1487" w:author="Michael Larbi" w:date="2023-05-10T04:21:00Z">
        <w:r w:rsidR="005D3109">
          <w:rPr>
            <w:rFonts w:ascii="Times New Roman" w:hAnsi="Times New Roman" w:cs="Times New Roman"/>
            <w:sz w:val="24"/>
            <w:szCs w:val="24"/>
          </w:rPr>
          <w:t>results include</w:t>
        </w:r>
      </w:ins>
      <w:ins w:id="1488" w:author="Michael Larbi" w:date="2023-05-10T04:15:00Z">
        <w:r w:rsidR="00274AF2">
          <w:rPr>
            <w:rFonts w:ascii="Times New Roman" w:hAnsi="Times New Roman" w:cs="Times New Roman"/>
            <w:sz w:val="24"/>
            <w:szCs w:val="24"/>
          </w:rPr>
          <w:t>:</w:t>
        </w:r>
      </w:ins>
    </w:p>
    <w:p w14:paraId="279F7EA3" w14:textId="77777777" w:rsidR="00AF1414" w:rsidRPr="006A2F7F" w:rsidRDefault="00CC3E7D" w:rsidP="006A2F7F">
      <w:pPr>
        <w:pStyle w:val="ListParagraph"/>
        <w:numPr>
          <w:ilvl w:val="0"/>
          <w:numId w:val="7"/>
        </w:numPr>
        <w:spacing w:line="480" w:lineRule="auto"/>
        <w:jc w:val="both"/>
        <w:rPr>
          <w:ins w:id="1489" w:author="Michael Larbi" w:date="2023-05-10T04:23:00Z"/>
        </w:rPr>
        <w:pPrChange w:id="1490" w:author="Michael Larbi" w:date="2023-05-10T04:41:00Z">
          <w:pPr>
            <w:spacing w:line="480" w:lineRule="auto"/>
            <w:jc w:val="both"/>
          </w:pPr>
        </w:pPrChange>
      </w:pPr>
      <w:ins w:id="1491" w:author="Michael Larbi" w:date="2023-05-10T04:22:00Z">
        <w:r w:rsidRPr="006A2F7F">
          <w:t>Sampling size (</w:t>
        </w:r>
        <w:r w:rsidR="00EF3556" w:rsidRPr="006A2F7F">
          <w:t>surveying</w:t>
        </w:r>
      </w:ins>
      <w:ins w:id="1492" w:author="Michael Larbi" w:date="2023-05-10T04:21:00Z">
        <w:r w:rsidR="005D3109" w:rsidRPr="006A2F7F">
          <w:t xml:space="preserve"> large number of people</w:t>
        </w:r>
      </w:ins>
      <w:ins w:id="1493" w:author="Michael Larbi" w:date="2023-05-10T04:22:00Z">
        <w:r w:rsidRPr="006A2F7F">
          <w:t xml:space="preserve"> </w:t>
        </w:r>
        <w:r w:rsidR="00EF3556" w:rsidRPr="006A2F7F">
          <w:t>could have changed t</w:t>
        </w:r>
        <w:r w:rsidR="00AF1414" w:rsidRPr="006A2F7F">
          <w:t xml:space="preserve">he </w:t>
        </w:r>
      </w:ins>
      <w:ins w:id="1494" w:author="Michael Larbi" w:date="2023-05-10T04:23:00Z">
        <w:r w:rsidR="00AF1414" w:rsidRPr="006A2F7F">
          <w:t>results)</w:t>
        </w:r>
      </w:ins>
    </w:p>
    <w:p w14:paraId="4CF25E2B" w14:textId="77777777" w:rsidR="00656BDC" w:rsidRPr="006A2F7F" w:rsidRDefault="00AF1414" w:rsidP="006A2F7F">
      <w:pPr>
        <w:pStyle w:val="ListParagraph"/>
        <w:numPr>
          <w:ilvl w:val="0"/>
          <w:numId w:val="7"/>
        </w:numPr>
        <w:spacing w:line="480" w:lineRule="auto"/>
        <w:jc w:val="both"/>
        <w:rPr>
          <w:ins w:id="1495" w:author="Michael Larbi" w:date="2023-05-10T04:29:00Z"/>
        </w:rPr>
        <w:pPrChange w:id="1496" w:author="Michael Larbi" w:date="2023-05-10T04:41:00Z">
          <w:pPr>
            <w:spacing w:line="480" w:lineRule="auto"/>
            <w:jc w:val="both"/>
          </w:pPr>
        </w:pPrChange>
      </w:pPr>
      <w:ins w:id="1497" w:author="Michael Larbi" w:date="2023-05-10T04:23:00Z">
        <w:r w:rsidRPr="006A2F7F">
          <w:t xml:space="preserve">How </w:t>
        </w:r>
      </w:ins>
      <w:ins w:id="1498" w:author="Michael Larbi" w:date="2023-05-10T04:24:00Z">
        <w:r w:rsidR="0017583F" w:rsidRPr="006A2F7F">
          <w:t xml:space="preserve">we </w:t>
        </w:r>
      </w:ins>
      <w:ins w:id="1499" w:author="Michael Larbi" w:date="2023-05-10T04:23:00Z">
        <w:r w:rsidR="00821480" w:rsidRPr="006A2F7F">
          <w:t>prepared</w:t>
        </w:r>
      </w:ins>
      <w:ins w:id="1500" w:author="Michael Larbi" w:date="2023-05-10T04:26:00Z">
        <w:r w:rsidR="0085070E" w:rsidRPr="006A2F7F">
          <w:t>,</w:t>
        </w:r>
      </w:ins>
      <w:ins w:id="1501" w:author="Michael Larbi" w:date="2023-05-10T04:25:00Z">
        <w:r w:rsidR="0017583F" w:rsidRPr="006A2F7F">
          <w:t xml:space="preserve"> </w:t>
        </w:r>
      </w:ins>
      <w:ins w:id="1502" w:author="Michael Larbi" w:date="2023-05-10T04:24:00Z">
        <w:r w:rsidR="00555CDD" w:rsidRPr="006A2F7F">
          <w:t xml:space="preserve">structured the survey </w:t>
        </w:r>
        <w:r w:rsidR="0017583F" w:rsidRPr="006A2F7F">
          <w:t xml:space="preserve">and how </w:t>
        </w:r>
      </w:ins>
      <w:ins w:id="1503" w:author="Michael Larbi" w:date="2023-05-10T04:25:00Z">
        <w:r w:rsidR="00DE6249" w:rsidRPr="006A2F7F">
          <w:t>we</w:t>
        </w:r>
      </w:ins>
      <w:ins w:id="1504" w:author="Michael Larbi" w:date="2023-05-10T04:24:00Z">
        <w:r w:rsidR="0017583F" w:rsidRPr="006A2F7F">
          <w:t xml:space="preserve"> had m</w:t>
        </w:r>
      </w:ins>
      <w:ins w:id="1505" w:author="Michael Larbi" w:date="2023-05-10T04:26:00Z">
        <w:r w:rsidR="0085070E" w:rsidRPr="006A2F7F">
          <w:t xml:space="preserve">ade </w:t>
        </w:r>
        <w:r w:rsidR="00F3738C" w:rsidRPr="006A2F7F">
          <w:t xml:space="preserve">participants </w:t>
        </w:r>
      </w:ins>
      <w:ins w:id="1506" w:author="Michael Larbi" w:date="2023-05-10T04:28:00Z">
        <w:r w:rsidR="009133DA" w:rsidRPr="006A2F7F">
          <w:t>take survey</w:t>
        </w:r>
      </w:ins>
      <w:ins w:id="1507" w:author="Michael Larbi" w:date="2023-05-10T04:29:00Z">
        <w:r w:rsidR="00656BDC" w:rsidRPr="006A2F7F">
          <w:t>.</w:t>
        </w:r>
      </w:ins>
    </w:p>
    <w:p w14:paraId="5B684024" w14:textId="567C2820" w:rsidR="0004470C" w:rsidRPr="006A2F7F" w:rsidRDefault="00656BDC" w:rsidP="006A2F7F">
      <w:pPr>
        <w:pStyle w:val="ListParagraph"/>
        <w:numPr>
          <w:ilvl w:val="0"/>
          <w:numId w:val="7"/>
        </w:numPr>
        <w:spacing w:line="480" w:lineRule="auto"/>
        <w:jc w:val="both"/>
        <w:rPr>
          <w:ins w:id="1508" w:author="Michael Larbi" w:date="2023-05-10T04:32:00Z"/>
        </w:rPr>
        <w:pPrChange w:id="1509" w:author="Michael Larbi" w:date="2023-05-10T04:41:00Z">
          <w:pPr>
            <w:spacing w:line="480" w:lineRule="auto"/>
            <w:jc w:val="both"/>
          </w:pPr>
        </w:pPrChange>
      </w:pPr>
      <w:ins w:id="1510" w:author="Michael Larbi" w:date="2023-05-10T04:29:00Z">
        <w:r w:rsidRPr="006A2F7F">
          <w:t xml:space="preserve">How </w:t>
        </w:r>
      </w:ins>
      <w:ins w:id="1511" w:author="Michael Larbi" w:date="2023-05-10T04:30:00Z">
        <w:r w:rsidR="00600E9B" w:rsidRPr="006A2F7F">
          <w:t xml:space="preserve">would my data be </w:t>
        </w:r>
      </w:ins>
      <w:ins w:id="1512" w:author="Michael Larbi" w:date="2023-05-10T04:31:00Z">
        <w:r w:rsidR="002A20BC" w:rsidRPr="006A2F7F">
          <w:t xml:space="preserve">different if I distributed </w:t>
        </w:r>
        <w:r w:rsidR="00E61EF8" w:rsidRPr="006A2F7F">
          <w:t xml:space="preserve">the survey </w:t>
        </w:r>
      </w:ins>
      <w:ins w:id="1513" w:author="Michael Larbi" w:date="2023-05-10T04:34:00Z">
        <w:r w:rsidR="00487851" w:rsidRPr="006A2F7F">
          <w:t>in</w:t>
        </w:r>
      </w:ins>
      <w:ins w:id="1514" w:author="Michael Larbi" w:date="2023-05-10T04:31:00Z">
        <w:r w:rsidR="00E61EF8" w:rsidRPr="006A2F7F">
          <w:t xml:space="preserve"> a different format.</w:t>
        </w:r>
      </w:ins>
    </w:p>
    <w:p w14:paraId="5D5F382E" w14:textId="6A467F33" w:rsidR="005D3109" w:rsidRPr="006A2F7F" w:rsidRDefault="0004470C" w:rsidP="006A2F7F">
      <w:pPr>
        <w:pStyle w:val="ListParagraph"/>
        <w:numPr>
          <w:ilvl w:val="0"/>
          <w:numId w:val="7"/>
        </w:numPr>
        <w:spacing w:line="480" w:lineRule="auto"/>
        <w:jc w:val="both"/>
        <w:rPr>
          <w:ins w:id="1515" w:author="Michael Larbi" w:date="2023-05-10T04:34:00Z"/>
        </w:rPr>
        <w:pPrChange w:id="1516" w:author="Michael Larbi" w:date="2023-05-10T04:41:00Z">
          <w:pPr>
            <w:spacing w:line="480" w:lineRule="auto"/>
            <w:jc w:val="both"/>
          </w:pPr>
        </w:pPrChange>
      </w:pPr>
      <w:ins w:id="1517" w:author="Michael Larbi" w:date="2023-05-10T04:32:00Z">
        <w:r w:rsidRPr="006A2F7F">
          <w:t xml:space="preserve">The way </w:t>
        </w:r>
        <w:r w:rsidR="00492FBA" w:rsidRPr="006A2F7F">
          <w:t xml:space="preserve">I asked the question and participants understanding </w:t>
        </w:r>
      </w:ins>
      <w:ins w:id="1518" w:author="Michael Larbi" w:date="2023-05-10T04:33:00Z">
        <w:r w:rsidR="00310BD1" w:rsidRPr="006A2F7F">
          <w:t xml:space="preserve">of the question </w:t>
        </w:r>
        <w:r w:rsidR="00E22AAF" w:rsidRPr="006A2F7F">
          <w:t xml:space="preserve">could be a factor </w:t>
        </w:r>
      </w:ins>
      <w:ins w:id="1519" w:author="Michael Larbi" w:date="2023-05-10T04:34:00Z">
        <w:r w:rsidR="00487851" w:rsidRPr="006A2F7F">
          <w:t>that could have skewed the results of my data.</w:t>
        </w:r>
      </w:ins>
      <w:ins w:id="1520" w:author="Michael Larbi" w:date="2023-05-10T04:22:00Z">
        <w:r w:rsidR="00EF3556" w:rsidRPr="006A2F7F">
          <w:t xml:space="preserve"> </w:t>
        </w:r>
      </w:ins>
    </w:p>
    <w:p w14:paraId="0E4914D2" w14:textId="3695606D" w:rsidR="005D32DE" w:rsidRPr="006A2F7F" w:rsidRDefault="005D32DE" w:rsidP="006A2F7F">
      <w:pPr>
        <w:pStyle w:val="ListParagraph"/>
        <w:numPr>
          <w:ilvl w:val="0"/>
          <w:numId w:val="7"/>
        </w:numPr>
        <w:spacing w:line="480" w:lineRule="auto"/>
        <w:jc w:val="both"/>
        <w:rPr>
          <w:ins w:id="1521" w:author="Michael Larbi" w:date="2023-05-10T04:38:00Z"/>
        </w:rPr>
        <w:pPrChange w:id="1522" w:author="Michael Larbi" w:date="2023-05-10T04:41:00Z">
          <w:pPr>
            <w:spacing w:line="480" w:lineRule="auto"/>
            <w:jc w:val="both"/>
          </w:pPr>
        </w:pPrChange>
      </w:pPr>
      <w:ins w:id="1523" w:author="Michael Larbi" w:date="2023-05-10T04:34:00Z">
        <w:r w:rsidRPr="006A2F7F">
          <w:t>Using platfo</w:t>
        </w:r>
      </w:ins>
      <w:ins w:id="1524" w:author="Michael Larbi" w:date="2023-05-10T04:35:00Z">
        <w:r w:rsidRPr="006A2F7F">
          <w:t>rms</w:t>
        </w:r>
        <w:r w:rsidR="00667308" w:rsidRPr="006A2F7F">
          <w:t xml:space="preserve"> other than w3schools</w:t>
        </w:r>
        <w:r w:rsidRPr="006A2F7F">
          <w:t xml:space="preserve"> or </w:t>
        </w:r>
      </w:ins>
      <w:ins w:id="1525" w:author="Michael Larbi" w:date="2023-05-10T04:36:00Z">
        <w:r w:rsidR="00320491" w:rsidRPr="006A2F7F">
          <w:t xml:space="preserve">other </w:t>
        </w:r>
        <w:r w:rsidR="00304AAF" w:rsidRPr="006A2F7F">
          <w:t>ITSs</w:t>
        </w:r>
        <w:r w:rsidR="00B72551" w:rsidRPr="006A2F7F">
          <w:t xml:space="preserve"> to benchmark the </w:t>
        </w:r>
      </w:ins>
      <w:ins w:id="1526" w:author="Michael Larbi" w:date="2023-05-10T04:37:00Z">
        <w:r w:rsidR="00B72551" w:rsidRPr="006A2F7F">
          <w:t xml:space="preserve">participants </w:t>
        </w:r>
        <w:r w:rsidR="00216E0E" w:rsidRPr="006A2F7F">
          <w:t>perception</w:t>
        </w:r>
        <w:r w:rsidR="00B72551" w:rsidRPr="006A2F7F">
          <w:t xml:space="preserve"> of </w:t>
        </w:r>
      </w:ins>
      <w:ins w:id="1527" w:author="Michael Larbi" w:date="2023-05-10T04:38:00Z">
        <w:r w:rsidR="00D4756E" w:rsidRPr="006A2F7F">
          <w:t>ChatGPT.</w:t>
        </w:r>
      </w:ins>
    </w:p>
    <w:p w14:paraId="10947BB2" w14:textId="35C30893" w:rsidR="00FF318B" w:rsidRPr="006A2F7F" w:rsidRDefault="00D4756E" w:rsidP="002C3711">
      <w:pPr>
        <w:pStyle w:val="ListParagraph"/>
        <w:numPr>
          <w:ilvl w:val="0"/>
          <w:numId w:val="7"/>
        </w:numPr>
        <w:spacing w:line="480" w:lineRule="auto"/>
        <w:jc w:val="both"/>
        <w:rPr>
          <w:ins w:id="1528" w:author="Michael Larbi" w:date="2023-05-05T21:16:00Z"/>
        </w:rPr>
        <w:pPrChange w:id="1529" w:author="Michael Larbi" w:date="2023-05-10T04:41:00Z">
          <w:pPr>
            <w:spacing w:line="480" w:lineRule="auto"/>
            <w:jc w:val="both"/>
          </w:pPr>
        </w:pPrChange>
      </w:pPr>
      <w:ins w:id="1530" w:author="Michael Larbi" w:date="2023-05-10T04:38:00Z">
        <w:r w:rsidRPr="006A2F7F">
          <w:t>Including participants from other cu</w:t>
        </w:r>
      </w:ins>
      <w:ins w:id="1531" w:author="Michael Larbi" w:date="2023-05-10T04:39:00Z">
        <w:r w:rsidR="00A35FBC" w:rsidRPr="006A2F7F">
          <w:t xml:space="preserve">ltural </w:t>
        </w:r>
        <w:r w:rsidR="0025575E" w:rsidRPr="006A2F7F">
          <w:t>and a</w:t>
        </w:r>
      </w:ins>
      <w:ins w:id="1532" w:author="Michael Larbi" w:date="2023-05-10T04:40:00Z">
        <w:r w:rsidR="0025575E" w:rsidRPr="006A2F7F">
          <w:t xml:space="preserve">cademic </w:t>
        </w:r>
      </w:ins>
      <w:ins w:id="1533" w:author="Michael Larbi" w:date="2023-05-10T04:41:00Z">
        <w:r w:rsidR="006A2F7F" w:rsidRPr="006A2F7F">
          <w:t xml:space="preserve">backgrounds, </w:t>
        </w:r>
      </w:ins>
      <w:ins w:id="1534" w:author="Michael Larbi" w:date="2023-05-10T04:39:00Z">
        <w:r w:rsidR="00A35FBC" w:rsidRPr="006A2F7F">
          <w:t>ethnicity</w:t>
        </w:r>
      </w:ins>
      <w:ins w:id="1535" w:author="Michael Larbi" w:date="2023-05-10T04:41:00Z">
        <w:r w:rsidR="006A2F7F" w:rsidRPr="006A2F7F">
          <w:t>, age etc.</w:t>
        </w:r>
      </w:ins>
      <w:ins w:id="1536" w:author="Michael Larbi" w:date="2023-05-10T04:40:00Z">
        <w:r w:rsidR="00E0666E" w:rsidRPr="006A2F7F">
          <w:t xml:space="preserve"> </w:t>
        </w:r>
      </w:ins>
      <w:ins w:id="1537" w:author="Michael Larbi" w:date="2023-05-10T04:39:00Z">
        <w:r w:rsidR="00CD4135" w:rsidRPr="006A2F7F">
          <w:t xml:space="preserve"> </w:t>
        </w:r>
      </w:ins>
    </w:p>
    <w:p w14:paraId="7FC1F65C" w14:textId="730EAA0D" w:rsidR="003A16C7" w:rsidRPr="00BC763D" w:rsidRDefault="00787928">
      <w:pPr>
        <w:spacing w:line="480" w:lineRule="auto"/>
        <w:jc w:val="both"/>
        <w:rPr>
          <w:ins w:id="1538" w:author="Michael Larbi" w:date="2023-05-03T01:39:00Z"/>
          <w:rFonts w:ascii="Times New Roman" w:hAnsi="Times New Roman" w:cs="Times New Roman"/>
          <w:sz w:val="24"/>
          <w:szCs w:val="24"/>
          <w:rPrChange w:id="1539" w:author="Michael Larbi" w:date="2023-05-05T09:19:00Z">
            <w:rPr>
              <w:ins w:id="1540" w:author="Michael Larbi" w:date="2023-05-03T01:39:00Z"/>
              <w:rFonts w:ascii="Times New Roman" w:hAnsi="Times New Roman" w:cs="Times New Roman"/>
              <w:sz w:val="24"/>
              <w:szCs w:val="24"/>
              <w:u w:val="single"/>
            </w:rPr>
          </w:rPrChange>
        </w:rPr>
        <w:pPrChange w:id="1541" w:author="Michael Larbi" w:date="2023-05-05T09:16:00Z">
          <w:pPr>
            <w:jc w:val="both"/>
          </w:pPr>
        </w:pPrChange>
      </w:pPr>
      <w:ins w:id="1542" w:author="Michael Larbi" w:date="2023-05-05T22:22:00Z">
        <w:r>
          <w:rPr>
            <w:rFonts w:ascii="Times New Roman" w:hAnsi="Times New Roman" w:cs="Times New Roman"/>
            <w:sz w:val="24"/>
            <w:szCs w:val="24"/>
          </w:rPr>
          <w:t xml:space="preserve">Other research works conducted </w:t>
        </w:r>
      </w:ins>
      <w:ins w:id="1543" w:author="Michael Larbi" w:date="2023-05-05T22:24:00Z">
        <w:r w:rsidR="00AE2414">
          <w:rPr>
            <w:rFonts w:ascii="Times New Roman" w:hAnsi="Times New Roman" w:cs="Times New Roman"/>
            <w:sz w:val="24"/>
            <w:szCs w:val="24"/>
          </w:rPr>
          <w:t xml:space="preserve">on </w:t>
        </w:r>
        <w:r w:rsidR="008A1812">
          <w:rPr>
            <w:rFonts w:ascii="Times New Roman" w:hAnsi="Times New Roman" w:cs="Times New Roman"/>
            <w:sz w:val="24"/>
            <w:szCs w:val="24"/>
          </w:rPr>
          <w:t>ChatG</w:t>
        </w:r>
      </w:ins>
      <w:ins w:id="1544" w:author="Michael Larbi" w:date="2023-05-05T22:25:00Z">
        <w:r w:rsidR="008A1812">
          <w:rPr>
            <w:rFonts w:ascii="Times New Roman" w:hAnsi="Times New Roman" w:cs="Times New Roman"/>
            <w:sz w:val="24"/>
            <w:szCs w:val="24"/>
          </w:rPr>
          <w:t>PT includes a</w:t>
        </w:r>
      </w:ins>
      <w:ins w:id="1545" w:author="Michael Larbi" w:date="2023-05-07T12:11:00Z">
        <w:r w:rsidR="00C01698">
          <w:rPr>
            <w:rFonts w:ascii="Times New Roman" w:hAnsi="Times New Roman" w:cs="Times New Roman"/>
            <w:sz w:val="24"/>
            <w:szCs w:val="24"/>
          </w:rPr>
          <w:t xml:space="preserve"> study</w:t>
        </w:r>
      </w:ins>
      <w:ins w:id="1546" w:author="Michael Larbi" w:date="2023-05-05T22:25:00Z">
        <w:r w:rsidR="008A1812">
          <w:rPr>
            <w:rFonts w:ascii="Times New Roman" w:hAnsi="Times New Roman" w:cs="Times New Roman"/>
            <w:sz w:val="24"/>
            <w:szCs w:val="24"/>
          </w:rPr>
          <w:t xml:space="preserve"> done by </w:t>
        </w:r>
      </w:ins>
      <w:ins w:id="1547" w:author="Michael Larbi" w:date="2023-05-03T01:26:00Z">
        <w:r w:rsidR="004F6BE9" w:rsidRPr="00BC763D">
          <w:rPr>
            <w:rFonts w:ascii="Times New Roman" w:hAnsi="Times New Roman" w:cs="Times New Roman"/>
            <w:sz w:val="24"/>
            <w:szCs w:val="24"/>
            <w:rPrChange w:id="1548" w:author="Michael Larbi" w:date="2023-05-05T09:19:00Z">
              <w:rPr>
                <w:rFonts w:ascii="Times New Roman" w:hAnsi="Times New Roman" w:cs="Times New Roman"/>
                <w:sz w:val="24"/>
                <w:szCs w:val="24"/>
                <w:u w:val="single"/>
              </w:rPr>
            </w:rPrChange>
          </w:rPr>
          <w:t xml:space="preserve">S. Biswas </w:t>
        </w:r>
      </w:ins>
      <w:ins w:id="1549" w:author="Michael Larbi" w:date="2023-05-03T01:27:00Z">
        <w:r w:rsidR="004F6BE9" w:rsidRPr="00BC763D">
          <w:rPr>
            <w:rFonts w:ascii="Times New Roman" w:hAnsi="Times New Roman" w:cs="Times New Roman"/>
            <w:sz w:val="24"/>
            <w:szCs w:val="24"/>
            <w:rPrChange w:id="1550" w:author="Michael Larbi" w:date="2023-05-05T09:19:00Z">
              <w:rPr>
                <w:rFonts w:ascii="Times New Roman" w:hAnsi="Times New Roman" w:cs="Times New Roman"/>
                <w:sz w:val="24"/>
                <w:szCs w:val="24"/>
                <w:u w:val="single"/>
              </w:rPr>
            </w:rPrChange>
          </w:rPr>
          <w:t>o</w:t>
        </w:r>
        <w:r w:rsidR="00E450B0" w:rsidRPr="00BC763D">
          <w:rPr>
            <w:rFonts w:ascii="Times New Roman" w:hAnsi="Times New Roman" w:cs="Times New Roman"/>
            <w:sz w:val="24"/>
            <w:szCs w:val="24"/>
            <w:rPrChange w:id="1551" w:author="Michael Larbi" w:date="2023-05-05T09:19:00Z">
              <w:rPr>
                <w:rFonts w:ascii="Times New Roman" w:hAnsi="Times New Roman" w:cs="Times New Roman"/>
                <w:sz w:val="24"/>
                <w:szCs w:val="24"/>
                <w:u w:val="single"/>
              </w:rPr>
            </w:rPrChange>
          </w:rPr>
          <w:t xml:space="preserve">n </w:t>
        </w:r>
      </w:ins>
      <w:ins w:id="1552" w:author="Michael Larbi" w:date="2023-05-03T01:31:00Z">
        <w:r w:rsidR="00FD0BA7" w:rsidRPr="00BC763D">
          <w:rPr>
            <w:rFonts w:ascii="Times New Roman" w:hAnsi="Times New Roman" w:cs="Times New Roman"/>
            <w:sz w:val="24"/>
            <w:szCs w:val="24"/>
            <w:rPrChange w:id="1553" w:author="Michael Larbi" w:date="2023-05-05T09:19:00Z">
              <w:rPr>
                <w:rFonts w:ascii="Times New Roman" w:hAnsi="Times New Roman" w:cs="Times New Roman"/>
                <w:sz w:val="24"/>
                <w:szCs w:val="24"/>
                <w:u w:val="single"/>
              </w:rPr>
            </w:rPrChange>
          </w:rPr>
          <w:t>“</w:t>
        </w:r>
      </w:ins>
      <w:ins w:id="1554" w:author="Michael Larbi" w:date="2023-05-03T01:37:00Z">
        <w:r w:rsidR="00534842" w:rsidRPr="00BC763D">
          <w:rPr>
            <w:rFonts w:ascii="Times New Roman" w:hAnsi="Times New Roman" w:cs="Times New Roman"/>
            <w:sz w:val="24"/>
            <w:szCs w:val="24"/>
            <w:rPrChange w:id="1555" w:author="Michael Larbi" w:date="2023-05-05T09:19:00Z">
              <w:rPr>
                <w:rFonts w:ascii="Times New Roman" w:hAnsi="Times New Roman" w:cs="Times New Roman"/>
                <w:sz w:val="24"/>
                <w:szCs w:val="24"/>
                <w:u w:val="single"/>
              </w:rPr>
            </w:rPrChange>
          </w:rPr>
          <w:t>R</w:t>
        </w:r>
      </w:ins>
      <w:ins w:id="1556" w:author="Michael Larbi" w:date="2023-05-03T01:27:00Z">
        <w:r w:rsidR="00E450B0" w:rsidRPr="00BC763D">
          <w:rPr>
            <w:rFonts w:ascii="Times New Roman" w:hAnsi="Times New Roman" w:cs="Times New Roman"/>
            <w:sz w:val="24"/>
            <w:szCs w:val="24"/>
            <w:rPrChange w:id="1557" w:author="Michael Larbi" w:date="2023-05-05T09:19:00Z">
              <w:rPr>
                <w:rFonts w:ascii="Times New Roman" w:hAnsi="Times New Roman" w:cs="Times New Roman"/>
                <w:sz w:val="24"/>
                <w:szCs w:val="24"/>
                <w:u w:val="single"/>
              </w:rPr>
            </w:rPrChange>
          </w:rPr>
          <w:t xml:space="preserve">ole of ChatGPT in </w:t>
        </w:r>
      </w:ins>
      <w:ins w:id="1558" w:author="Michael Larbi" w:date="2023-05-03T01:37:00Z">
        <w:r w:rsidR="00534842" w:rsidRPr="00BC763D">
          <w:rPr>
            <w:rFonts w:ascii="Times New Roman" w:hAnsi="Times New Roman" w:cs="Times New Roman"/>
            <w:sz w:val="24"/>
            <w:szCs w:val="24"/>
            <w:rPrChange w:id="1559" w:author="Michael Larbi" w:date="2023-05-05T09:19:00Z">
              <w:rPr>
                <w:rFonts w:ascii="Times New Roman" w:hAnsi="Times New Roman" w:cs="Times New Roman"/>
                <w:sz w:val="24"/>
                <w:szCs w:val="24"/>
                <w:u w:val="single"/>
              </w:rPr>
            </w:rPrChange>
          </w:rPr>
          <w:t>C</w:t>
        </w:r>
      </w:ins>
      <w:ins w:id="1560" w:author="Michael Larbi" w:date="2023-05-03T01:27:00Z">
        <w:r w:rsidR="00E450B0" w:rsidRPr="00BC763D">
          <w:rPr>
            <w:rFonts w:ascii="Times New Roman" w:hAnsi="Times New Roman" w:cs="Times New Roman"/>
            <w:sz w:val="24"/>
            <w:szCs w:val="24"/>
            <w:rPrChange w:id="1561" w:author="Michael Larbi" w:date="2023-05-05T09:19:00Z">
              <w:rPr>
                <w:rFonts w:ascii="Times New Roman" w:hAnsi="Times New Roman" w:cs="Times New Roman"/>
                <w:sz w:val="24"/>
                <w:szCs w:val="24"/>
                <w:u w:val="single"/>
              </w:rPr>
            </w:rPrChange>
          </w:rPr>
          <w:t xml:space="preserve">omputer </w:t>
        </w:r>
      </w:ins>
      <w:ins w:id="1562" w:author="Michael Larbi" w:date="2023-05-03T01:37:00Z">
        <w:r w:rsidR="00534842" w:rsidRPr="00BC763D">
          <w:rPr>
            <w:rFonts w:ascii="Times New Roman" w:hAnsi="Times New Roman" w:cs="Times New Roman"/>
            <w:sz w:val="24"/>
            <w:szCs w:val="24"/>
            <w:rPrChange w:id="1563" w:author="Michael Larbi" w:date="2023-05-05T09:19:00Z">
              <w:rPr>
                <w:rFonts w:ascii="Times New Roman" w:hAnsi="Times New Roman" w:cs="Times New Roman"/>
                <w:sz w:val="24"/>
                <w:szCs w:val="24"/>
                <w:u w:val="single"/>
              </w:rPr>
            </w:rPrChange>
          </w:rPr>
          <w:t>P</w:t>
        </w:r>
      </w:ins>
      <w:ins w:id="1564" w:author="Michael Larbi" w:date="2023-05-03T01:27:00Z">
        <w:r w:rsidR="00E450B0" w:rsidRPr="00BC763D">
          <w:rPr>
            <w:rFonts w:ascii="Times New Roman" w:hAnsi="Times New Roman" w:cs="Times New Roman"/>
            <w:sz w:val="24"/>
            <w:szCs w:val="24"/>
            <w:rPrChange w:id="1565" w:author="Michael Larbi" w:date="2023-05-05T09:19:00Z">
              <w:rPr>
                <w:rFonts w:ascii="Times New Roman" w:hAnsi="Times New Roman" w:cs="Times New Roman"/>
                <w:sz w:val="24"/>
                <w:szCs w:val="24"/>
                <w:u w:val="single"/>
              </w:rPr>
            </w:rPrChange>
          </w:rPr>
          <w:t>rogramming</w:t>
        </w:r>
      </w:ins>
      <w:ins w:id="1566" w:author="Michael Larbi" w:date="2023-05-03T01:31:00Z">
        <w:r w:rsidR="00FD0BA7" w:rsidRPr="00BC763D">
          <w:rPr>
            <w:rFonts w:ascii="Times New Roman" w:hAnsi="Times New Roman" w:cs="Times New Roman"/>
            <w:sz w:val="24"/>
            <w:szCs w:val="24"/>
            <w:rPrChange w:id="1567" w:author="Michael Larbi" w:date="2023-05-05T09:19:00Z">
              <w:rPr>
                <w:rFonts w:ascii="Times New Roman" w:hAnsi="Times New Roman" w:cs="Times New Roman"/>
                <w:sz w:val="24"/>
                <w:szCs w:val="24"/>
                <w:u w:val="single"/>
              </w:rPr>
            </w:rPrChange>
          </w:rPr>
          <w:t>”</w:t>
        </w:r>
      </w:ins>
      <w:ins w:id="1568" w:author="Michael Larbi" w:date="2023-05-03T01:29:00Z">
        <w:r w:rsidR="00E77696" w:rsidRPr="00BC763D">
          <w:rPr>
            <w:rFonts w:ascii="Times New Roman" w:hAnsi="Times New Roman" w:cs="Times New Roman"/>
            <w:sz w:val="24"/>
            <w:szCs w:val="24"/>
            <w:rPrChange w:id="1569" w:author="Michael Larbi" w:date="2023-05-05T09:19:00Z">
              <w:rPr>
                <w:rFonts w:ascii="Times New Roman" w:hAnsi="Times New Roman" w:cs="Times New Roman"/>
                <w:sz w:val="24"/>
                <w:szCs w:val="24"/>
                <w:u w:val="single"/>
              </w:rPr>
            </w:rPrChange>
          </w:rPr>
          <w:t xml:space="preserve"> and proposed that ChatGPT is a powerful and resourceful tool </w:t>
        </w:r>
      </w:ins>
      <w:ins w:id="1570" w:author="Michael Larbi" w:date="2023-05-03T01:30:00Z">
        <w:r w:rsidR="007B45D5" w:rsidRPr="00BC763D">
          <w:rPr>
            <w:rFonts w:ascii="Times New Roman" w:hAnsi="Times New Roman" w:cs="Times New Roman"/>
            <w:sz w:val="24"/>
            <w:szCs w:val="24"/>
            <w:rPrChange w:id="1571" w:author="Michael Larbi" w:date="2023-05-05T09:19:00Z">
              <w:rPr>
                <w:rFonts w:ascii="Times New Roman" w:hAnsi="Times New Roman" w:cs="Times New Roman"/>
                <w:sz w:val="24"/>
                <w:szCs w:val="24"/>
                <w:u w:val="single"/>
              </w:rPr>
            </w:rPrChange>
          </w:rPr>
          <w:t xml:space="preserve">to developers and users in providing accuracy and efficiency in programming-related </w:t>
        </w:r>
      </w:ins>
      <w:ins w:id="1572" w:author="Michael Larbi" w:date="2023-05-03T01:39:00Z">
        <w:r w:rsidR="00984A11" w:rsidRPr="00BC763D">
          <w:rPr>
            <w:rFonts w:ascii="Times New Roman" w:hAnsi="Times New Roman" w:cs="Times New Roman"/>
            <w:sz w:val="24"/>
            <w:szCs w:val="24"/>
            <w:rPrChange w:id="1573" w:author="Michael Larbi" w:date="2023-05-05T09:19:00Z">
              <w:rPr>
                <w:rFonts w:ascii="Times New Roman" w:hAnsi="Times New Roman" w:cs="Times New Roman"/>
                <w:sz w:val="24"/>
                <w:szCs w:val="24"/>
                <w:u w:val="single"/>
              </w:rPr>
            </w:rPrChange>
          </w:rPr>
          <w:t>tasks</w:t>
        </w:r>
      </w:ins>
      <w:ins w:id="1574" w:author="Michael Larbi" w:date="2023-05-03T01:31:00Z">
        <w:r w:rsidR="00FD0BA7" w:rsidRPr="00BC763D">
          <w:rPr>
            <w:rFonts w:ascii="Times New Roman" w:hAnsi="Times New Roman" w:cs="Times New Roman"/>
            <w:sz w:val="24"/>
            <w:szCs w:val="24"/>
            <w:rPrChange w:id="1575" w:author="Michael Larbi" w:date="2023-05-05T09:19:00Z">
              <w:rPr>
                <w:rFonts w:ascii="Times New Roman" w:hAnsi="Times New Roman" w:cs="Times New Roman"/>
                <w:sz w:val="24"/>
                <w:szCs w:val="24"/>
                <w:u w:val="single"/>
              </w:rPr>
            </w:rPrChange>
          </w:rPr>
          <w:t>.</w:t>
        </w:r>
      </w:ins>
      <w:ins w:id="1576" w:author="Michael Larbi" w:date="2023-05-05T22:26:00Z">
        <w:r w:rsidR="00144454">
          <w:rPr>
            <w:rFonts w:ascii="Times New Roman" w:hAnsi="Times New Roman" w:cs="Times New Roman"/>
            <w:sz w:val="24"/>
            <w:szCs w:val="24"/>
          </w:rPr>
          <w:t xml:space="preserve"> </w:t>
        </w:r>
      </w:ins>
      <w:r w:rsidR="00144454">
        <w:rPr>
          <w:rFonts w:ascii="Times New Roman" w:hAnsi="Times New Roman" w:cs="Times New Roman"/>
          <w:sz w:val="24"/>
          <w:szCs w:val="24"/>
        </w:rPr>
        <w:fldChar w:fldCharType="begin"/>
      </w:r>
      <w:r w:rsidR="00144454">
        <w:rPr>
          <w:rFonts w:ascii="Times New Roman" w:hAnsi="Times New Roman" w:cs="Times New Roman"/>
          <w:sz w:val="24"/>
          <w:szCs w:val="24"/>
        </w:rPr>
        <w:instrText xml:space="preserve"> ADDIN ZOTERO_ITEM CSL_CITATION {"citationID":"SmMEIwQu","properties":{"formattedCitation":"[8]","plainCitation":"[8]","noteIndex":0},"citationItems":[{"id":7,"uris":["http://zotero.org/users/local/pAItEFBr/items/UNRZ59LY"],"itemData":{"id":7,"type":"article-journal","abstract":"Purpose: The purpose of this abstract is to outline the role and capabilities of ChatGPT, a language model developed by OpenAI for computer programming.\nMethodology: ChatGPT is a large language model that has been trained on a diverse range of texts and can perform a variety of programming-related tasks. These tasks include code completion and correction, code snippet prediction and suggestion, automatic syntax error fixing, code optimization and refactoring suggestions, missing code generation, document generation, chatbot development, text-to-code generation, and answering technical queries.\nResults: ChatGPT can provide users with explanations, examples, and guidance to help them understand complex concepts and technologies, find relevant resources, and diagnose and resolve technical problems. Its use can improve overall satisfaction with support services and help organizations build a reputation for expertise and reliability.\nConclusions: In conclusion, ChatGPT is a powerful and versatile tool for computer programming that can support developers and users in a wide range of tasks. Its ability to provide explanations, examples, and guidance makes it a valuable resource for technical support, while its ability to perform programming-related tasks can improve efficiency and accuracy.","container-title":"Mesopotamian Journal of Computer Science","DOI":"10.58496/MJCSC/2023/002","ISSN":"2958-6631","language":"en","license":"Copyright (c) 2023 Som Biswas","page":"8-16","source":"mesopotamian.press","title":"Role of ChatGPT in Computer Programming.: ChatGPT in Computer Programming.","title-short":"Role of ChatGPT in Computer Programming.","volume":"2023","author":[{"family":"Biswas","given":"Som"}],"issued":{"date-parts":[["2023",2,5]]}}}],"schema":"https://github.com/citation-style-language/schema/raw/master/csl-citation.json"} </w:instrText>
      </w:r>
      <w:r w:rsidR="00144454">
        <w:rPr>
          <w:rFonts w:ascii="Times New Roman" w:hAnsi="Times New Roman" w:cs="Times New Roman"/>
          <w:sz w:val="24"/>
          <w:szCs w:val="24"/>
        </w:rPr>
        <w:fldChar w:fldCharType="separate"/>
      </w:r>
      <w:r w:rsidR="00144454" w:rsidRPr="00144454">
        <w:rPr>
          <w:rFonts w:ascii="Times New Roman" w:hAnsi="Times New Roman" w:cs="Times New Roman"/>
          <w:sz w:val="24"/>
        </w:rPr>
        <w:t>[8]</w:t>
      </w:r>
      <w:r w:rsidR="00144454">
        <w:rPr>
          <w:rFonts w:ascii="Times New Roman" w:hAnsi="Times New Roman" w:cs="Times New Roman"/>
          <w:sz w:val="24"/>
          <w:szCs w:val="24"/>
        </w:rPr>
        <w:fldChar w:fldCharType="end"/>
      </w:r>
    </w:p>
    <w:p w14:paraId="4C3E5E3E" w14:textId="69AFA2D4" w:rsidR="00984A11" w:rsidRDefault="00837BF0">
      <w:pPr>
        <w:spacing w:line="480" w:lineRule="auto"/>
        <w:jc w:val="both"/>
        <w:rPr>
          <w:ins w:id="1577" w:author="Michael Larbi" w:date="2023-05-06T11:41:00Z"/>
          <w:rFonts w:ascii="Times New Roman" w:hAnsi="Times New Roman" w:cs="Times New Roman"/>
          <w:sz w:val="24"/>
        </w:rPr>
      </w:pPr>
      <w:ins w:id="1578" w:author="Michael Larbi" w:date="2023-05-03T01:39:00Z">
        <w:r w:rsidRPr="007B7750">
          <w:rPr>
            <w:rFonts w:ascii="Times New Roman" w:hAnsi="Times New Roman" w:cs="Times New Roman"/>
            <w:sz w:val="24"/>
          </w:rPr>
          <w:t xml:space="preserve">N. M. S. </w:t>
        </w:r>
        <w:proofErr w:type="spellStart"/>
        <w:r w:rsidRPr="007B7750">
          <w:rPr>
            <w:rFonts w:ascii="Times New Roman" w:hAnsi="Times New Roman" w:cs="Times New Roman"/>
            <w:sz w:val="24"/>
          </w:rPr>
          <w:t>Surameery</w:t>
        </w:r>
        <w:proofErr w:type="spellEnd"/>
        <w:r w:rsidRPr="007B7750">
          <w:rPr>
            <w:rFonts w:ascii="Times New Roman" w:hAnsi="Times New Roman" w:cs="Times New Roman"/>
            <w:sz w:val="24"/>
          </w:rPr>
          <w:t xml:space="preserve"> and M. Y. </w:t>
        </w:r>
        <w:proofErr w:type="spellStart"/>
        <w:r w:rsidRPr="007B7750">
          <w:rPr>
            <w:rFonts w:ascii="Times New Roman" w:hAnsi="Times New Roman" w:cs="Times New Roman"/>
            <w:sz w:val="24"/>
          </w:rPr>
          <w:t>Shakor</w:t>
        </w:r>
        <w:proofErr w:type="spellEnd"/>
        <w:r w:rsidRPr="007B7750">
          <w:rPr>
            <w:rFonts w:ascii="Times New Roman" w:hAnsi="Times New Roman" w:cs="Times New Roman"/>
            <w:sz w:val="24"/>
          </w:rPr>
          <w:t xml:space="preserve">, </w:t>
        </w:r>
      </w:ins>
      <w:ins w:id="1579" w:author="Michael Larbi" w:date="2023-05-05T22:27:00Z">
        <w:r w:rsidR="0085488C">
          <w:rPr>
            <w:rFonts w:ascii="Times New Roman" w:hAnsi="Times New Roman" w:cs="Times New Roman"/>
            <w:sz w:val="24"/>
          </w:rPr>
          <w:t xml:space="preserve">also </w:t>
        </w:r>
      </w:ins>
      <w:ins w:id="1580" w:author="Michael Larbi" w:date="2023-05-03T01:41:00Z">
        <w:r w:rsidR="00E934DF">
          <w:rPr>
            <w:rFonts w:ascii="Times New Roman" w:hAnsi="Times New Roman" w:cs="Times New Roman"/>
            <w:sz w:val="24"/>
          </w:rPr>
          <w:t>research</w:t>
        </w:r>
      </w:ins>
      <w:ins w:id="1581" w:author="Michael Larbi" w:date="2023-05-05T22:27:00Z">
        <w:r w:rsidR="0085488C">
          <w:rPr>
            <w:rFonts w:ascii="Times New Roman" w:hAnsi="Times New Roman" w:cs="Times New Roman"/>
            <w:sz w:val="24"/>
          </w:rPr>
          <w:t>ed</w:t>
        </w:r>
      </w:ins>
      <w:ins w:id="1582" w:author="Michael Larbi" w:date="2023-05-03T01:41:00Z">
        <w:r w:rsidR="00E934DF">
          <w:rPr>
            <w:rFonts w:ascii="Times New Roman" w:hAnsi="Times New Roman" w:cs="Times New Roman"/>
            <w:sz w:val="24"/>
          </w:rPr>
          <w:t xml:space="preserve"> </w:t>
        </w:r>
      </w:ins>
      <w:ins w:id="1583" w:author="Michael Larbi" w:date="2023-05-03T01:39:00Z">
        <w:r w:rsidR="00E575C6">
          <w:rPr>
            <w:rFonts w:ascii="Times New Roman" w:hAnsi="Times New Roman" w:cs="Times New Roman"/>
            <w:sz w:val="24"/>
          </w:rPr>
          <w:t xml:space="preserve">on </w:t>
        </w:r>
      </w:ins>
      <w:ins w:id="1584" w:author="Michael Larbi" w:date="2023-05-03T01:41:00Z">
        <w:r w:rsidR="00E934DF">
          <w:rPr>
            <w:rFonts w:ascii="Times New Roman" w:hAnsi="Times New Roman" w:cs="Times New Roman"/>
            <w:sz w:val="24"/>
          </w:rPr>
          <w:t xml:space="preserve">the </w:t>
        </w:r>
      </w:ins>
      <w:ins w:id="1585" w:author="Michael Larbi" w:date="2023-05-03T01:39:00Z">
        <w:r w:rsidRPr="007B7750">
          <w:rPr>
            <w:rFonts w:ascii="Times New Roman" w:hAnsi="Times New Roman" w:cs="Times New Roman"/>
            <w:sz w:val="24"/>
          </w:rPr>
          <w:t>“Use Chat GPT to Solve Programming Bugs,”</w:t>
        </w:r>
        <w:r w:rsidR="00E575C6">
          <w:rPr>
            <w:rFonts w:ascii="Times New Roman" w:hAnsi="Times New Roman" w:cs="Times New Roman"/>
            <w:sz w:val="24"/>
          </w:rPr>
          <w:t xml:space="preserve"> </w:t>
        </w:r>
      </w:ins>
      <w:ins w:id="1586" w:author="Michael Larbi" w:date="2023-05-03T01:43:00Z">
        <w:r w:rsidR="00A8694C">
          <w:rPr>
            <w:rFonts w:ascii="Times New Roman" w:hAnsi="Times New Roman" w:cs="Times New Roman"/>
            <w:sz w:val="24"/>
          </w:rPr>
          <w:t xml:space="preserve">concluded that ChatGPT is a </w:t>
        </w:r>
      </w:ins>
      <w:ins w:id="1587" w:author="Michael Larbi" w:date="2023-05-03T01:44:00Z">
        <w:r w:rsidR="00D74AB3">
          <w:rPr>
            <w:rFonts w:ascii="Times New Roman" w:hAnsi="Times New Roman" w:cs="Times New Roman"/>
            <w:sz w:val="24"/>
          </w:rPr>
          <w:t>great</w:t>
        </w:r>
      </w:ins>
      <w:ins w:id="1588" w:author="Michael Larbi" w:date="2023-05-03T01:52:00Z">
        <w:r w:rsidR="00440857">
          <w:rPr>
            <w:rFonts w:ascii="Times New Roman" w:hAnsi="Times New Roman" w:cs="Times New Roman"/>
            <w:sz w:val="24"/>
          </w:rPr>
          <w:t xml:space="preserve"> compre</w:t>
        </w:r>
        <w:r w:rsidR="00EC119F">
          <w:rPr>
            <w:rFonts w:ascii="Times New Roman" w:hAnsi="Times New Roman" w:cs="Times New Roman"/>
            <w:sz w:val="24"/>
          </w:rPr>
          <w:t>hensive</w:t>
        </w:r>
      </w:ins>
      <w:ins w:id="1589" w:author="Michael Larbi" w:date="2023-05-03T01:44:00Z">
        <w:r w:rsidR="00D74AB3">
          <w:rPr>
            <w:rFonts w:ascii="Times New Roman" w:hAnsi="Times New Roman" w:cs="Times New Roman"/>
            <w:sz w:val="24"/>
          </w:rPr>
          <w:t xml:space="preserve"> debugging tool</w:t>
        </w:r>
        <w:r w:rsidR="00472CD4">
          <w:rPr>
            <w:rFonts w:ascii="Times New Roman" w:hAnsi="Times New Roman" w:cs="Times New Roman"/>
            <w:sz w:val="24"/>
          </w:rPr>
          <w:t>kit</w:t>
        </w:r>
        <w:r w:rsidR="00D74AB3">
          <w:rPr>
            <w:rFonts w:ascii="Times New Roman" w:hAnsi="Times New Roman" w:cs="Times New Roman"/>
            <w:sz w:val="24"/>
          </w:rPr>
          <w:t xml:space="preserve"> and that its capabilities c</w:t>
        </w:r>
      </w:ins>
      <w:ins w:id="1590" w:author="Michael Larbi" w:date="2023-05-03T01:52:00Z">
        <w:r w:rsidR="00EC119F">
          <w:rPr>
            <w:rFonts w:ascii="Times New Roman" w:hAnsi="Times New Roman" w:cs="Times New Roman"/>
            <w:sz w:val="24"/>
          </w:rPr>
          <w:t xml:space="preserve">ombined </w:t>
        </w:r>
      </w:ins>
      <w:ins w:id="1591" w:author="Michael Larbi" w:date="2023-05-03T01:44:00Z">
        <w:r w:rsidR="00D74AB3">
          <w:rPr>
            <w:rFonts w:ascii="Times New Roman" w:hAnsi="Times New Roman" w:cs="Times New Roman"/>
            <w:sz w:val="24"/>
          </w:rPr>
          <w:t xml:space="preserve">with other </w:t>
        </w:r>
        <w:r w:rsidR="00472CD4">
          <w:rPr>
            <w:rFonts w:ascii="Times New Roman" w:hAnsi="Times New Roman" w:cs="Times New Roman"/>
            <w:sz w:val="24"/>
          </w:rPr>
          <w:t xml:space="preserve">debugging tools </w:t>
        </w:r>
      </w:ins>
      <w:ins w:id="1592" w:author="Michael Larbi" w:date="2023-05-03T01:45:00Z">
        <w:r w:rsidR="00472CD4">
          <w:rPr>
            <w:rFonts w:ascii="Times New Roman" w:hAnsi="Times New Roman" w:cs="Times New Roman"/>
            <w:sz w:val="24"/>
          </w:rPr>
          <w:t xml:space="preserve">could </w:t>
        </w:r>
        <w:r w:rsidR="00C64451">
          <w:rPr>
            <w:rFonts w:ascii="Times New Roman" w:hAnsi="Times New Roman" w:cs="Times New Roman"/>
            <w:sz w:val="24"/>
          </w:rPr>
          <w:t>be extremely effective</w:t>
        </w:r>
        <w:r w:rsidR="00DC1B23">
          <w:rPr>
            <w:rFonts w:ascii="Times New Roman" w:hAnsi="Times New Roman" w:cs="Times New Roman"/>
            <w:sz w:val="24"/>
          </w:rPr>
          <w:t xml:space="preserve"> and useful in solving programming bugs.</w:t>
        </w:r>
      </w:ins>
      <w:ins w:id="1593" w:author="Michael Larbi" w:date="2023-05-05T22:27:00Z">
        <w:r w:rsidR="0085488C">
          <w:rPr>
            <w:rFonts w:ascii="Times New Roman" w:hAnsi="Times New Roman" w:cs="Times New Roman"/>
            <w:sz w:val="24"/>
          </w:rPr>
          <w:t xml:space="preserve"> </w:t>
        </w:r>
      </w:ins>
      <w:r w:rsidR="0085488C">
        <w:rPr>
          <w:rFonts w:ascii="Times New Roman" w:hAnsi="Times New Roman" w:cs="Times New Roman"/>
          <w:sz w:val="24"/>
        </w:rPr>
        <w:fldChar w:fldCharType="begin"/>
      </w:r>
      <w:r w:rsidR="0085488C">
        <w:rPr>
          <w:rFonts w:ascii="Times New Roman" w:hAnsi="Times New Roman" w:cs="Times New Roman"/>
          <w:sz w:val="24"/>
        </w:rPr>
        <w:instrText xml:space="preserve"> ADDIN ZOTERO_ITEM CSL_CITATION {"citationID":"RITh4wOa","properties":{"formattedCitation":"[7]","plainCitation":"[7]","noteIndex":0},"citationItems":[{"id":5,"uris":["http://zotero.org/users/local/pAItEFBr/items/HIX4J62Z"],"itemData":{"id":5,"type":"article-journal","abstract":"This research paper explores the use of Chat GPT in solving programming bugs. The paper examines the characteristics of Chat GPT and how they can be leveraged to provide debugging assistance, bug prediction, and bug explanation to help solve programming problems. The paper also explores the limitations of Chat GPT in solving programming bugs and the importance of using other debugging tools and techniques to validate its predictions and explanations. The paper concludes by highlighting the potential of Chat GPT as one part of a comprehensive debugging toolkit, and the benefits of combining its strengths with the strengths of other debugging tools to identify and fix bugs more effectively.","container-title":"International Journal of Information Technology &amp; Computer Engineering (IJITC) ISSN : 2455-5290","DOI":"10.55529/ijitc.31.17.22","ISSN":"2455-5290","issue":"01","language":"en","license":"Copyright (c) 2023 Authors","note":"number: 01","page":"17-22","source":"journal.hmjournals.com","title":"Use Chat GPT to Solve Programming Bugs","volume":"3","author":[{"family":"Surameery","given":"Nigar M. Shafiq"},{"family":"Shakor","given":"Mohammed Y."}],"issued":{"date-parts":[["2023",1,28]]}}}],"schema":"https://github.com/citation-style-language/schema/raw/master/csl-citation.json"} </w:instrText>
      </w:r>
      <w:r w:rsidR="0085488C">
        <w:rPr>
          <w:rFonts w:ascii="Times New Roman" w:hAnsi="Times New Roman" w:cs="Times New Roman"/>
          <w:sz w:val="24"/>
        </w:rPr>
        <w:fldChar w:fldCharType="separate"/>
      </w:r>
      <w:r w:rsidR="0085488C" w:rsidRPr="0085488C">
        <w:rPr>
          <w:rFonts w:ascii="Times New Roman" w:hAnsi="Times New Roman" w:cs="Times New Roman"/>
          <w:sz w:val="24"/>
        </w:rPr>
        <w:t>[7]</w:t>
      </w:r>
      <w:r w:rsidR="0085488C">
        <w:rPr>
          <w:rFonts w:ascii="Times New Roman" w:hAnsi="Times New Roman" w:cs="Times New Roman"/>
          <w:sz w:val="24"/>
        </w:rPr>
        <w:fldChar w:fldCharType="end"/>
      </w:r>
    </w:p>
    <w:p w14:paraId="15F19FA2" w14:textId="4C9062C5" w:rsidR="004C3571" w:rsidRDefault="00C803DE">
      <w:pPr>
        <w:spacing w:line="480" w:lineRule="auto"/>
        <w:jc w:val="both"/>
        <w:rPr>
          <w:ins w:id="1594" w:author="Michael Larbi" w:date="2023-05-06T11:54:00Z"/>
          <w:rFonts w:ascii="Times New Roman" w:hAnsi="Times New Roman" w:cs="Times New Roman"/>
          <w:sz w:val="24"/>
        </w:rPr>
      </w:pPr>
      <w:ins w:id="1595" w:author="Michael Larbi" w:date="2023-05-06T11:42:00Z">
        <w:r>
          <w:rPr>
            <w:rFonts w:ascii="Times New Roman" w:hAnsi="Times New Roman" w:cs="Times New Roman"/>
            <w:sz w:val="24"/>
          </w:rPr>
          <w:lastRenderedPageBreak/>
          <w:t>Similarly,</w:t>
        </w:r>
      </w:ins>
      <w:ins w:id="1596" w:author="Michael Larbi" w:date="2023-05-06T11:41:00Z">
        <w:r w:rsidR="00EC1BE1">
          <w:rPr>
            <w:rFonts w:ascii="Times New Roman" w:hAnsi="Times New Roman" w:cs="Times New Roman"/>
            <w:sz w:val="24"/>
          </w:rPr>
          <w:t xml:space="preserve"> </w:t>
        </w:r>
      </w:ins>
      <w:ins w:id="1597" w:author="Michael Larbi" w:date="2023-05-06T11:42:00Z">
        <w:r w:rsidR="00EC1BE1">
          <w:rPr>
            <w:rFonts w:ascii="Times New Roman" w:hAnsi="Times New Roman" w:cs="Times New Roman"/>
            <w:sz w:val="24"/>
          </w:rPr>
          <w:t xml:space="preserve">A. </w:t>
        </w:r>
        <w:proofErr w:type="spellStart"/>
        <w:r w:rsidR="00EC1BE1">
          <w:rPr>
            <w:rFonts w:ascii="Times New Roman" w:hAnsi="Times New Roman" w:cs="Times New Roman"/>
            <w:sz w:val="24"/>
          </w:rPr>
          <w:t>Shaji</w:t>
        </w:r>
        <w:proofErr w:type="spellEnd"/>
        <w:r>
          <w:rPr>
            <w:rFonts w:ascii="Times New Roman" w:hAnsi="Times New Roman" w:cs="Times New Roman"/>
            <w:sz w:val="24"/>
          </w:rPr>
          <w:t xml:space="preserve"> George did “A Review of Chat</w:t>
        </w:r>
        <w:r w:rsidR="00602B14">
          <w:rPr>
            <w:rFonts w:ascii="Times New Roman" w:hAnsi="Times New Roman" w:cs="Times New Roman"/>
            <w:sz w:val="24"/>
          </w:rPr>
          <w:t>GPT A</w:t>
        </w:r>
      </w:ins>
      <w:ins w:id="1598" w:author="Michael Larbi" w:date="2023-05-06T11:43:00Z">
        <w:r w:rsidR="00602B14">
          <w:rPr>
            <w:rFonts w:ascii="Times New Roman" w:hAnsi="Times New Roman" w:cs="Times New Roman"/>
            <w:sz w:val="24"/>
          </w:rPr>
          <w:t xml:space="preserve">I’s Impact on Several Business Sectors” </w:t>
        </w:r>
        <w:r w:rsidR="001E6564">
          <w:rPr>
            <w:rFonts w:ascii="Times New Roman" w:hAnsi="Times New Roman" w:cs="Times New Roman"/>
            <w:sz w:val="24"/>
          </w:rPr>
          <w:t xml:space="preserve">and </w:t>
        </w:r>
      </w:ins>
      <w:ins w:id="1599" w:author="Michael Larbi" w:date="2023-05-06T11:44:00Z">
        <w:r w:rsidR="001E6564">
          <w:rPr>
            <w:rFonts w:ascii="Times New Roman" w:hAnsi="Times New Roman" w:cs="Times New Roman"/>
            <w:sz w:val="24"/>
          </w:rPr>
          <w:t>proves it to be</w:t>
        </w:r>
        <w:r w:rsidR="00D01CBD">
          <w:rPr>
            <w:rFonts w:ascii="Times New Roman" w:hAnsi="Times New Roman" w:cs="Times New Roman"/>
            <w:sz w:val="24"/>
          </w:rPr>
          <w:t xml:space="preserve"> efficiency and effective </w:t>
        </w:r>
        <w:r w:rsidR="004C52AE">
          <w:rPr>
            <w:rFonts w:ascii="Times New Roman" w:hAnsi="Times New Roman" w:cs="Times New Roman"/>
            <w:sz w:val="24"/>
          </w:rPr>
          <w:t>in all business se</w:t>
        </w:r>
      </w:ins>
      <w:ins w:id="1600" w:author="Michael Larbi" w:date="2023-05-06T11:45:00Z">
        <w:r w:rsidR="004C52AE">
          <w:rPr>
            <w:rFonts w:ascii="Times New Roman" w:hAnsi="Times New Roman" w:cs="Times New Roman"/>
            <w:sz w:val="24"/>
          </w:rPr>
          <w:t>ctors including healthcare and education</w:t>
        </w:r>
      </w:ins>
      <w:r w:rsidR="00DB2327">
        <w:rPr>
          <w:rFonts w:ascii="Times New Roman" w:hAnsi="Times New Roman" w:cs="Times New Roman"/>
          <w:sz w:val="24"/>
        </w:rPr>
        <w:fldChar w:fldCharType="begin"/>
      </w:r>
      <w:r w:rsidR="001C647E">
        <w:rPr>
          <w:rFonts w:ascii="Times New Roman" w:hAnsi="Times New Roman" w:cs="Times New Roman"/>
          <w:sz w:val="24"/>
        </w:rPr>
        <w:instrText xml:space="preserve"> ADDIN ZOTERO_ITEM CSL_CITATION {"citationID":"w8jPaDLK","properties":{"formattedCitation":"[13]","plainCitation":"[13]","noteIndex":0},"citationItems":[{"id":17,"uris":["http://zotero.org/users/local/pAItEFBr/items/96QRBKGF"],"itemData":{"id":17,"type":"article-journal","abstract":"Almost every few decades, there is an innovation that completely changes the world. We mean innovations that play a vital role in raising the standard of living, such as the internet or airplanes. What will be the next definitive moment in history. It's here, and it's called Chat GPT. It was created by the artificial intelligence research firm Open AI. ChatGPT is a natural language processing (NLP) model that combines GPT-2, a transformer-based language model developed by OpenAI, with supervised and reinforcement learning techniques to fine-tune it (an approach to transfer learning) on the GPT-3 group of large language patterns developed by OpenAI. The model enables users to interact naturally with an AI system through text-based conversations. It could be used for customer service applications and to create virtual assistants for voice and text conversations. ChatGPT also provides features such as topic detection, emotion detection, and sentiment analysis capabilities to help users understand their conversation partner better. Additionally, it has the capability to generate multiple conversation threads in order to create more realistic interactions between user and bot. We will also explore some of the challenges facing AI development and how we can overcome them. This article is about the recent developments in the field of artificial intelligence (AI). AI has advanced significantly over recent years, with a wide range of applications and new technologies being developed. And discuss a few of these advancements and use to improve human lives. In this paper, we discuss how ChatGPT - a Natural Language Generation (NLG) model powered by OpenAI's GPT-3 technology - can enhance e-commerce via chat, as well as other sectors such as education, entertainment, finance, health, news and productivity. We will analyze the current use-cases of ChatGPT in these sectors and explore possible future applications. We will also discuss how this technology can use to create more personalized content for users. Finally, we will look at how ChatGPT can help to make customer service more efficient and effective for businesses.","container-title":"Partners Universal International Innovation Journal","DOI":"10.5281/zenodo.7644359","issue":"1","journalAbbreviation":"Partners Universal International Innovation Journal","language":"en","license":"Copyright (c) 2023","note":"number: 1","page":"9-23","source":"puiij.com","title":"A Review of ChatGPT AI's Impact on Several Business Sectors","volume":"1","author":[{"family":"George","given":"A. Shaji"},{"family":"George","given":"A. S. Hovan"}],"issued":{"date-parts":[["2023",2,18]]}}}],"schema":"https://github.com/citation-style-language/schema/raw/master/csl-citation.json"} </w:instrText>
      </w:r>
      <w:r w:rsidR="00DB2327">
        <w:rPr>
          <w:rFonts w:ascii="Times New Roman" w:hAnsi="Times New Roman" w:cs="Times New Roman"/>
          <w:sz w:val="24"/>
        </w:rPr>
        <w:fldChar w:fldCharType="separate"/>
      </w:r>
      <w:r w:rsidR="001C647E" w:rsidRPr="001C647E">
        <w:rPr>
          <w:rFonts w:ascii="Times New Roman" w:hAnsi="Times New Roman" w:cs="Times New Roman"/>
          <w:sz w:val="24"/>
        </w:rPr>
        <w:t>[13]</w:t>
      </w:r>
      <w:r w:rsidR="00DB2327">
        <w:rPr>
          <w:rFonts w:ascii="Times New Roman" w:hAnsi="Times New Roman" w:cs="Times New Roman"/>
          <w:sz w:val="24"/>
        </w:rPr>
        <w:fldChar w:fldCharType="end"/>
      </w:r>
    </w:p>
    <w:p w14:paraId="0CCF4621" w14:textId="757AD6F6" w:rsidR="00EC1BE1" w:rsidRDefault="00606E44">
      <w:pPr>
        <w:spacing w:line="480" w:lineRule="auto"/>
        <w:jc w:val="both"/>
        <w:rPr>
          <w:ins w:id="1601" w:author="Michael Larbi" w:date="2023-05-06T11:43:00Z"/>
          <w:rFonts w:ascii="Times New Roman" w:hAnsi="Times New Roman" w:cs="Times New Roman"/>
          <w:sz w:val="24"/>
        </w:rPr>
      </w:pPr>
      <w:ins w:id="1602" w:author="Michael Larbi" w:date="2023-05-06T11:58:00Z">
        <w:r>
          <w:rPr>
            <w:rFonts w:ascii="Times New Roman" w:hAnsi="Times New Roman" w:cs="Times New Roman"/>
            <w:sz w:val="24"/>
          </w:rPr>
          <w:t xml:space="preserve">Lastly a </w:t>
        </w:r>
      </w:ins>
      <w:ins w:id="1603" w:author="Michael Larbi" w:date="2023-05-06T11:55:00Z">
        <w:r w:rsidR="00FE08E0">
          <w:rPr>
            <w:rFonts w:ascii="Times New Roman" w:hAnsi="Times New Roman" w:cs="Times New Roman"/>
            <w:sz w:val="24"/>
          </w:rPr>
          <w:t>stud</w:t>
        </w:r>
      </w:ins>
      <w:ins w:id="1604" w:author="Michael Larbi" w:date="2023-05-06T11:56:00Z">
        <w:r w:rsidR="00FE08E0">
          <w:rPr>
            <w:rFonts w:ascii="Times New Roman" w:hAnsi="Times New Roman" w:cs="Times New Roman"/>
            <w:sz w:val="24"/>
          </w:rPr>
          <w:t xml:space="preserve">y on </w:t>
        </w:r>
      </w:ins>
      <w:ins w:id="1605" w:author="Michael Larbi" w:date="2023-05-06T11:59:00Z">
        <w:r w:rsidR="004D15F9">
          <w:rPr>
            <w:rFonts w:ascii="Times New Roman" w:hAnsi="Times New Roman" w:cs="Times New Roman"/>
            <w:sz w:val="24"/>
          </w:rPr>
          <w:t>“How</w:t>
        </w:r>
      </w:ins>
      <w:ins w:id="1606" w:author="Michael Larbi" w:date="2023-05-06T11:56:00Z">
        <w:r w:rsidR="00A04113">
          <w:rPr>
            <w:rFonts w:ascii="Times New Roman" w:hAnsi="Times New Roman" w:cs="Times New Roman"/>
            <w:sz w:val="24"/>
          </w:rPr>
          <w:t xml:space="preserve"> </w:t>
        </w:r>
        <w:r w:rsidR="00DD5F09">
          <w:rPr>
            <w:rFonts w:ascii="Times New Roman" w:hAnsi="Times New Roman" w:cs="Times New Roman"/>
            <w:sz w:val="24"/>
          </w:rPr>
          <w:t xml:space="preserve">ChatGPT Can </w:t>
        </w:r>
      </w:ins>
      <w:ins w:id="1607" w:author="Michael Larbi" w:date="2023-05-06T11:57:00Z">
        <w:r w:rsidR="00DD5F09">
          <w:rPr>
            <w:rFonts w:ascii="Times New Roman" w:hAnsi="Times New Roman" w:cs="Times New Roman"/>
            <w:sz w:val="24"/>
          </w:rPr>
          <w:t xml:space="preserve">Transform </w:t>
        </w:r>
        <w:r w:rsidR="00F55C1B">
          <w:rPr>
            <w:rFonts w:ascii="Times New Roman" w:hAnsi="Times New Roman" w:cs="Times New Roman"/>
            <w:sz w:val="24"/>
          </w:rPr>
          <w:t>Autodidactic</w:t>
        </w:r>
        <w:r w:rsidR="00867B35">
          <w:rPr>
            <w:rFonts w:ascii="Times New Roman" w:hAnsi="Times New Roman" w:cs="Times New Roman"/>
            <w:sz w:val="24"/>
          </w:rPr>
          <w:t xml:space="preserve"> Experiences and Open Education” </w:t>
        </w:r>
      </w:ins>
      <w:ins w:id="1608" w:author="Michael Larbi" w:date="2023-05-06T11:58:00Z">
        <w:r w:rsidR="004D15F9">
          <w:rPr>
            <w:rFonts w:ascii="Times New Roman" w:hAnsi="Times New Roman" w:cs="Times New Roman"/>
            <w:sz w:val="24"/>
          </w:rPr>
          <w:t xml:space="preserve">conducted by </w:t>
        </w:r>
      </w:ins>
      <w:ins w:id="1609" w:author="Michael Larbi" w:date="2023-05-06T11:59:00Z">
        <w:r w:rsidR="004D15F9">
          <w:rPr>
            <w:rFonts w:ascii="Times New Roman" w:hAnsi="Times New Roman" w:cs="Times New Roman"/>
            <w:sz w:val="24"/>
          </w:rPr>
          <w:t xml:space="preserve">Dr. Mehmet </w:t>
        </w:r>
        <w:proofErr w:type="spellStart"/>
        <w:r w:rsidR="004D15F9">
          <w:rPr>
            <w:rFonts w:ascii="Times New Roman" w:hAnsi="Times New Roman" w:cs="Times New Roman"/>
            <w:sz w:val="24"/>
          </w:rPr>
          <w:t>Fir</w:t>
        </w:r>
        <w:r w:rsidR="00A97543">
          <w:rPr>
            <w:rFonts w:ascii="Times New Roman" w:hAnsi="Times New Roman" w:cs="Times New Roman"/>
            <w:sz w:val="24"/>
          </w:rPr>
          <w:t>at</w:t>
        </w:r>
        <w:proofErr w:type="spellEnd"/>
        <w:r w:rsidR="00A97543">
          <w:rPr>
            <w:rFonts w:ascii="Times New Roman" w:hAnsi="Times New Roman" w:cs="Times New Roman"/>
            <w:sz w:val="24"/>
          </w:rPr>
          <w:t xml:space="preserve"> </w:t>
        </w:r>
      </w:ins>
      <w:ins w:id="1610" w:author="Michael Larbi" w:date="2023-05-06T12:02:00Z">
        <w:r w:rsidR="00F65283">
          <w:rPr>
            <w:rFonts w:ascii="Times New Roman" w:hAnsi="Times New Roman" w:cs="Times New Roman"/>
            <w:sz w:val="24"/>
          </w:rPr>
          <w:t>concluded</w:t>
        </w:r>
      </w:ins>
      <w:ins w:id="1611" w:author="Michael Larbi" w:date="2023-05-06T12:05:00Z">
        <w:r w:rsidR="00082D6D">
          <w:rPr>
            <w:rFonts w:ascii="Times New Roman" w:hAnsi="Times New Roman" w:cs="Times New Roman"/>
            <w:sz w:val="24"/>
          </w:rPr>
          <w:t xml:space="preserve"> that ChatGPT</w:t>
        </w:r>
        <w:r w:rsidR="00DC4A36">
          <w:rPr>
            <w:rFonts w:ascii="Times New Roman" w:hAnsi="Times New Roman" w:cs="Times New Roman"/>
            <w:sz w:val="24"/>
          </w:rPr>
          <w:t xml:space="preserve"> </w:t>
        </w:r>
      </w:ins>
      <w:ins w:id="1612" w:author="Michael Larbi" w:date="2023-05-06T12:15:00Z">
        <w:r w:rsidR="00EC5D0F">
          <w:rPr>
            <w:rFonts w:ascii="Times New Roman" w:hAnsi="Times New Roman" w:cs="Times New Roman"/>
            <w:sz w:val="24"/>
          </w:rPr>
          <w:t>can</w:t>
        </w:r>
      </w:ins>
      <w:ins w:id="1613" w:author="Michael Larbi" w:date="2023-05-06T12:05:00Z">
        <w:r w:rsidR="00DC4A36">
          <w:rPr>
            <w:rFonts w:ascii="Times New Roman" w:hAnsi="Times New Roman" w:cs="Times New Roman"/>
            <w:sz w:val="24"/>
          </w:rPr>
          <w:t xml:space="preserve"> enhance </w:t>
        </w:r>
      </w:ins>
      <w:ins w:id="1614" w:author="Michael Larbi" w:date="2023-05-06T12:06:00Z">
        <w:r w:rsidR="00BA7D95">
          <w:rPr>
            <w:rFonts w:ascii="Times New Roman" w:hAnsi="Times New Roman" w:cs="Times New Roman"/>
            <w:sz w:val="24"/>
          </w:rPr>
          <w:t>engagement a</w:t>
        </w:r>
        <w:r w:rsidR="0042475C">
          <w:rPr>
            <w:rFonts w:ascii="Times New Roman" w:hAnsi="Times New Roman" w:cs="Times New Roman"/>
            <w:sz w:val="24"/>
          </w:rPr>
          <w:t>mong autodidactic students</w:t>
        </w:r>
      </w:ins>
      <w:ins w:id="1615" w:author="Michael Larbi" w:date="2023-05-06T12:07:00Z">
        <w:r w:rsidR="0042475C">
          <w:rPr>
            <w:rFonts w:ascii="Times New Roman" w:hAnsi="Times New Roman" w:cs="Times New Roman"/>
            <w:sz w:val="24"/>
          </w:rPr>
          <w:t>.</w:t>
        </w:r>
      </w:ins>
      <w:r w:rsidR="009023BB">
        <w:rPr>
          <w:rFonts w:ascii="Times New Roman" w:hAnsi="Times New Roman" w:cs="Times New Roman"/>
          <w:sz w:val="24"/>
        </w:rPr>
        <w:fldChar w:fldCharType="begin"/>
      </w:r>
      <w:r w:rsidR="001C647E">
        <w:rPr>
          <w:rFonts w:ascii="Times New Roman" w:hAnsi="Times New Roman" w:cs="Times New Roman"/>
          <w:sz w:val="24"/>
        </w:rPr>
        <w:instrText xml:space="preserve"> ADDIN ZOTERO_ITEM CSL_CITATION {"citationID":"Z9DbpY4h","properties":{"formattedCitation":"[14]","plainCitation":"[14]","noteIndex":0},"citationItems":[{"id":19,"uris":["http://zotero.org/users/local/pAItEFBr/items/E87JTZ8Z"],"itemData":{"id":19,"type":"book","abstract":"Chat GPT, powered by the advanced GPT-3 language model from OpenAI, has reached 1 million users only in 5 days. Facebook, Netflix, Instagram, and Twitter could reach this number in 300, 1200, 75, and 720 days. With 175 billion parameters, GPT-3 can generate writing that closely resembles human language. Chat GPT can engage in multiple ongoing conversations, understand and respond to natural language input, and offer customized and interactive assistance. This makes Chat GPT a promising tool for open education, as it can improve the independence and autonomy of autodidactic learners, while also being both practical and adaptable. By providing personalized support, direction, and feedback, Chat GPT has the potential to increase motivation and engagement among autodidactic learners.","note":"DOI: 10.31219/osf.io/9ge8m","source":"ResearchGate","title":"How Chat GPT Can Transform Autodidactic Experiences and Open Education?","author":[{"family":"Firat","given":"Mehmet"}],"issued":{"date-parts":[["2023",1,12]]}}}],"schema":"https://github.com/citation-style-language/schema/raw/master/csl-citation.json"} </w:instrText>
      </w:r>
      <w:r w:rsidR="009023BB">
        <w:rPr>
          <w:rFonts w:ascii="Times New Roman" w:hAnsi="Times New Roman" w:cs="Times New Roman"/>
          <w:sz w:val="24"/>
        </w:rPr>
        <w:fldChar w:fldCharType="separate"/>
      </w:r>
      <w:r w:rsidR="001C647E" w:rsidRPr="001C647E">
        <w:rPr>
          <w:rFonts w:ascii="Times New Roman" w:hAnsi="Times New Roman" w:cs="Times New Roman"/>
          <w:sz w:val="24"/>
        </w:rPr>
        <w:t>[14]</w:t>
      </w:r>
      <w:r w:rsidR="009023BB">
        <w:rPr>
          <w:rFonts w:ascii="Times New Roman" w:hAnsi="Times New Roman" w:cs="Times New Roman"/>
          <w:sz w:val="24"/>
        </w:rPr>
        <w:fldChar w:fldCharType="end"/>
      </w:r>
    </w:p>
    <w:p w14:paraId="0C5BBEB8" w14:textId="319124AC" w:rsidR="006A1E35" w:rsidRPr="00A0770C" w:rsidRDefault="00547071">
      <w:pPr>
        <w:spacing w:line="480" w:lineRule="auto"/>
        <w:jc w:val="both"/>
        <w:rPr>
          <w:rFonts w:ascii="Times New Roman" w:hAnsi="Times New Roman" w:cs="Times New Roman"/>
          <w:sz w:val="24"/>
        </w:rPr>
        <w:pPrChange w:id="1616" w:author="Michael Larbi" w:date="2023-05-05T09:16:00Z">
          <w:pPr/>
        </w:pPrChange>
      </w:pPr>
      <w:ins w:id="1617" w:author="Michael Larbi" w:date="2023-05-03T09:40:00Z">
        <w:r>
          <w:rPr>
            <w:rFonts w:ascii="Times New Roman" w:hAnsi="Times New Roman" w:cs="Times New Roman"/>
            <w:sz w:val="24"/>
          </w:rPr>
          <w:t>In conc</w:t>
        </w:r>
        <w:r w:rsidR="00653FD1">
          <w:rPr>
            <w:rFonts w:ascii="Times New Roman" w:hAnsi="Times New Roman" w:cs="Times New Roman"/>
            <w:sz w:val="24"/>
          </w:rPr>
          <w:t>lusion</w:t>
        </w:r>
      </w:ins>
      <w:ins w:id="1618" w:author="Michael Larbi" w:date="2023-05-09T13:42:00Z">
        <w:r w:rsidR="001A528A">
          <w:rPr>
            <w:rFonts w:ascii="Times New Roman" w:hAnsi="Times New Roman" w:cs="Times New Roman"/>
            <w:sz w:val="24"/>
          </w:rPr>
          <w:t>,</w:t>
        </w:r>
      </w:ins>
      <w:ins w:id="1619" w:author="Michael Larbi" w:date="2023-05-03T09:40:00Z">
        <w:r w:rsidR="00653FD1">
          <w:rPr>
            <w:rFonts w:ascii="Times New Roman" w:hAnsi="Times New Roman" w:cs="Times New Roman"/>
            <w:sz w:val="24"/>
          </w:rPr>
          <w:t xml:space="preserve"> </w:t>
        </w:r>
      </w:ins>
      <w:ins w:id="1620" w:author="Michael Larbi" w:date="2023-05-05T22:28:00Z">
        <w:r w:rsidR="005E7C1F">
          <w:rPr>
            <w:rFonts w:ascii="Times New Roman" w:hAnsi="Times New Roman" w:cs="Times New Roman"/>
            <w:sz w:val="24"/>
          </w:rPr>
          <w:t xml:space="preserve">even though </w:t>
        </w:r>
      </w:ins>
      <w:ins w:id="1621" w:author="Michael Larbi" w:date="2023-05-10T05:39:00Z">
        <w:r w:rsidR="006F5E90">
          <w:rPr>
            <w:rFonts w:ascii="Times New Roman" w:hAnsi="Times New Roman" w:cs="Times New Roman"/>
            <w:sz w:val="24"/>
          </w:rPr>
          <w:t>the majority</w:t>
        </w:r>
      </w:ins>
      <w:ins w:id="1622" w:author="Michael Larbi" w:date="2023-05-05T22:28:00Z">
        <w:r w:rsidR="005E7C1F">
          <w:rPr>
            <w:rFonts w:ascii="Times New Roman" w:hAnsi="Times New Roman" w:cs="Times New Roman"/>
            <w:sz w:val="24"/>
          </w:rPr>
          <w:t xml:space="preserve"> of the student</w:t>
        </w:r>
      </w:ins>
      <w:ins w:id="1623" w:author="Michael Larbi" w:date="2023-05-09T13:42:00Z">
        <w:r w:rsidR="001A528A">
          <w:rPr>
            <w:rFonts w:ascii="Times New Roman" w:hAnsi="Times New Roman" w:cs="Times New Roman"/>
            <w:sz w:val="24"/>
          </w:rPr>
          <w:t>s</w:t>
        </w:r>
      </w:ins>
      <w:ins w:id="1624" w:author="Michael Larbi" w:date="2023-05-05T22:28:00Z">
        <w:r w:rsidR="005E7C1F">
          <w:rPr>
            <w:rFonts w:ascii="Times New Roman" w:hAnsi="Times New Roman" w:cs="Times New Roman"/>
            <w:sz w:val="24"/>
          </w:rPr>
          <w:t xml:space="preserve"> </w:t>
        </w:r>
      </w:ins>
      <w:ins w:id="1625" w:author="Michael Larbi" w:date="2023-05-05T22:29:00Z">
        <w:r w:rsidR="00FC1DA0">
          <w:rPr>
            <w:rFonts w:ascii="Times New Roman" w:hAnsi="Times New Roman" w:cs="Times New Roman"/>
            <w:sz w:val="24"/>
          </w:rPr>
          <w:t>equally preferred</w:t>
        </w:r>
      </w:ins>
      <w:ins w:id="1626" w:author="Michael Larbi" w:date="2023-05-07T01:21:00Z">
        <w:r w:rsidR="00CC5ECB">
          <w:rPr>
            <w:rFonts w:ascii="Times New Roman" w:hAnsi="Times New Roman" w:cs="Times New Roman"/>
            <w:sz w:val="24"/>
          </w:rPr>
          <w:t xml:space="preserve"> Chat</w:t>
        </w:r>
      </w:ins>
      <w:ins w:id="1627" w:author="Michael Larbi" w:date="2023-05-07T01:22:00Z">
        <w:r w:rsidR="00CC5ECB">
          <w:rPr>
            <w:rFonts w:ascii="Times New Roman" w:hAnsi="Times New Roman" w:cs="Times New Roman"/>
            <w:sz w:val="24"/>
          </w:rPr>
          <w:t>GPT and w3schools</w:t>
        </w:r>
        <w:r w:rsidR="00A0770C">
          <w:rPr>
            <w:rFonts w:ascii="Times New Roman" w:hAnsi="Times New Roman" w:cs="Times New Roman"/>
            <w:sz w:val="24"/>
          </w:rPr>
          <w:t xml:space="preserve">             </w:t>
        </w:r>
        <w:r w:rsidR="00CC5ECB">
          <w:rPr>
            <w:rFonts w:ascii="Times New Roman" w:hAnsi="Times New Roman" w:cs="Times New Roman"/>
            <w:sz w:val="24"/>
          </w:rPr>
          <w:t>(</w:t>
        </w:r>
      </w:ins>
      <w:ins w:id="1628" w:author="Michael Larbi" w:date="2023-05-05T22:30:00Z">
        <w:r w:rsidR="00B26F91" w:rsidRPr="00B26F91">
          <w:rPr>
            <w:rFonts w:ascii="Times New Roman" w:hAnsi="Times New Roman" w:cs="Times New Roman"/>
            <w:b/>
            <w:bCs/>
            <w:sz w:val="24"/>
            <w:rPrChange w:id="1629" w:author="Michael Larbi" w:date="2023-05-05T22:31:00Z">
              <w:rPr>
                <w:rFonts w:ascii="Times New Roman" w:hAnsi="Times New Roman" w:cs="Times New Roman"/>
                <w:sz w:val="24"/>
              </w:rPr>
            </w:rPrChange>
          </w:rPr>
          <w:t>Fig</w:t>
        </w:r>
      </w:ins>
      <w:ins w:id="1630" w:author="Michael Larbi" w:date="2023-05-05T22:31:00Z">
        <w:r w:rsidR="00B26F91" w:rsidRPr="00B26F91">
          <w:rPr>
            <w:rFonts w:ascii="Times New Roman" w:hAnsi="Times New Roman" w:cs="Times New Roman"/>
            <w:b/>
            <w:bCs/>
            <w:sz w:val="24"/>
            <w:rPrChange w:id="1631" w:author="Michael Larbi" w:date="2023-05-05T22:31:00Z">
              <w:rPr>
                <w:rFonts w:ascii="Times New Roman" w:hAnsi="Times New Roman" w:cs="Times New Roman"/>
                <w:sz w:val="24"/>
              </w:rPr>
            </w:rPrChange>
          </w:rPr>
          <w:t>.</w:t>
        </w:r>
      </w:ins>
      <w:ins w:id="1632" w:author="Michael Larbi" w:date="2023-05-05T22:30:00Z">
        <w:r w:rsidR="00B26F91" w:rsidRPr="00B26F91">
          <w:rPr>
            <w:rFonts w:ascii="Times New Roman" w:hAnsi="Times New Roman" w:cs="Times New Roman"/>
            <w:b/>
            <w:bCs/>
            <w:sz w:val="24"/>
            <w:rPrChange w:id="1633" w:author="Michael Larbi" w:date="2023-05-05T22:31:00Z">
              <w:rPr>
                <w:rFonts w:ascii="Times New Roman" w:hAnsi="Times New Roman" w:cs="Times New Roman"/>
                <w:sz w:val="24"/>
              </w:rPr>
            </w:rPrChange>
          </w:rPr>
          <w:t xml:space="preserve"> 6</w:t>
        </w:r>
      </w:ins>
      <w:ins w:id="1634" w:author="Michael Larbi" w:date="2023-05-07T01:23:00Z">
        <w:r w:rsidR="008C72E0">
          <w:rPr>
            <w:rFonts w:ascii="Times New Roman" w:hAnsi="Times New Roman" w:cs="Times New Roman"/>
            <w:b/>
            <w:bCs/>
            <w:sz w:val="24"/>
          </w:rPr>
          <w:t xml:space="preserve"> </w:t>
        </w:r>
        <w:r w:rsidR="008C72E0" w:rsidRPr="008C72E0">
          <w:rPr>
            <w:rFonts w:ascii="Times New Roman" w:hAnsi="Times New Roman" w:cs="Times New Roman"/>
            <w:sz w:val="24"/>
            <w:rPrChange w:id="1635" w:author="Michael Larbi" w:date="2023-05-07T01:23:00Z">
              <w:rPr>
                <w:rFonts w:ascii="Times New Roman" w:hAnsi="Times New Roman" w:cs="Times New Roman"/>
                <w:b/>
                <w:bCs/>
                <w:sz w:val="24"/>
              </w:rPr>
            </w:rPrChange>
          </w:rPr>
          <w:t>and</w:t>
        </w:r>
        <w:r w:rsidR="008C72E0">
          <w:rPr>
            <w:rFonts w:ascii="Times New Roman" w:hAnsi="Times New Roman" w:cs="Times New Roman"/>
            <w:b/>
            <w:bCs/>
            <w:sz w:val="24"/>
          </w:rPr>
          <w:t xml:space="preserve"> Fig. 5)</w:t>
        </w:r>
      </w:ins>
      <w:ins w:id="1636" w:author="Michael Larbi" w:date="2023-05-07T12:14:00Z">
        <w:r w:rsidR="00683976">
          <w:rPr>
            <w:rFonts w:ascii="Times New Roman" w:hAnsi="Times New Roman" w:cs="Times New Roman"/>
            <w:b/>
            <w:bCs/>
            <w:sz w:val="24"/>
          </w:rPr>
          <w:t xml:space="preserve"> </w:t>
        </w:r>
      </w:ins>
      <w:ins w:id="1637" w:author="Michael Larbi" w:date="2023-05-07T13:33:00Z">
        <w:r w:rsidR="00FD06C7">
          <w:rPr>
            <w:rFonts w:ascii="Times New Roman" w:hAnsi="Times New Roman" w:cs="Times New Roman"/>
            <w:sz w:val="24"/>
          </w:rPr>
          <w:t>taking into account the outliers</w:t>
        </w:r>
      </w:ins>
      <w:ins w:id="1638" w:author="Michael Larbi" w:date="2023-05-09T13:42:00Z">
        <w:r w:rsidR="00F61592">
          <w:rPr>
            <w:rFonts w:ascii="Times New Roman" w:hAnsi="Times New Roman" w:cs="Times New Roman"/>
            <w:sz w:val="24"/>
          </w:rPr>
          <w:t>,</w:t>
        </w:r>
      </w:ins>
      <w:ins w:id="1639" w:author="Michael Larbi" w:date="2023-05-07T12:14:00Z">
        <w:r w:rsidR="00683976" w:rsidRPr="00683976">
          <w:rPr>
            <w:rFonts w:ascii="Times New Roman" w:hAnsi="Times New Roman" w:cs="Times New Roman"/>
            <w:sz w:val="24"/>
            <w:rPrChange w:id="1640" w:author="Michael Larbi" w:date="2023-05-07T12:15:00Z">
              <w:rPr>
                <w:rFonts w:ascii="Times New Roman" w:hAnsi="Times New Roman" w:cs="Times New Roman"/>
                <w:b/>
                <w:bCs/>
                <w:sz w:val="24"/>
              </w:rPr>
            </w:rPrChange>
          </w:rPr>
          <w:t xml:space="preserve"> m</w:t>
        </w:r>
      </w:ins>
      <w:ins w:id="1641" w:author="Michael Larbi" w:date="2023-05-07T12:13:00Z">
        <w:r w:rsidR="003029FE" w:rsidRPr="00683976">
          <w:rPr>
            <w:rFonts w:ascii="Times New Roman" w:hAnsi="Times New Roman" w:cs="Times New Roman"/>
            <w:sz w:val="24"/>
            <w:rPrChange w:id="1642" w:author="Michael Larbi" w:date="2023-05-07T12:15:00Z">
              <w:rPr>
                <w:rFonts w:ascii="Times New Roman" w:hAnsi="Times New Roman" w:cs="Times New Roman"/>
                <w:b/>
                <w:bCs/>
                <w:sz w:val="24"/>
              </w:rPr>
            </w:rPrChange>
          </w:rPr>
          <w:t xml:space="preserve">ost of the participants </w:t>
        </w:r>
      </w:ins>
      <w:ins w:id="1643" w:author="Michael Larbi" w:date="2023-05-07T12:14:00Z">
        <w:r w:rsidR="003029FE" w:rsidRPr="00683976">
          <w:rPr>
            <w:rFonts w:ascii="Times New Roman" w:hAnsi="Times New Roman" w:cs="Times New Roman"/>
            <w:sz w:val="24"/>
            <w:rPrChange w:id="1644" w:author="Michael Larbi" w:date="2023-05-07T12:15:00Z">
              <w:rPr>
                <w:rFonts w:ascii="Times New Roman" w:hAnsi="Times New Roman" w:cs="Times New Roman"/>
                <w:b/>
                <w:bCs/>
                <w:sz w:val="24"/>
              </w:rPr>
            </w:rPrChange>
          </w:rPr>
          <w:t xml:space="preserve">were experienced with </w:t>
        </w:r>
      </w:ins>
      <w:ins w:id="1645" w:author="Michael Larbi" w:date="2023-05-07T13:34:00Z">
        <w:r w:rsidR="001E50B0">
          <w:rPr>
            <w:rFonts w:ascii="Times New Roman" w:hAnsi="Times New Roman" w:cs="Times New Roman"/>
            <w:sz w:val="24"/>
          </w:rPr>
          <w:t>ChatGPT</w:t>
        </w:r>
        <w:r w:rsidR="0010026A">
          <w:rPr>
            <w:rFonts w:ascii="Times New Roman" w:hAnsi="Times New Roman" w:cs="Times New Roman"/>
            <w:sz w:val="24"/>
          </w:rPr>
          <w:t>.</w:t>
        </w:r>
      </w:ins>
      <w:ins w:id="1646" w:author="Michael Larbi" w:date="2023-05-05T22:31:00Z">
        <w:r w:rsidR="00AE2F0C">
          <w:rPr>
            <w:rFonts w:ascii="Times New Roman" w:hAnsi="Times New Roman" w:cs="Times New Roman"/>
            <w:sz w:val="24"/>
          </w:rPr>
          <w:t xml:space="preserve"> </w:t>
        </w:r>
      </w:ins>
      <w:ins w:id="1647" w:author="Michael Larbi" w:date="2023-05-07T13:34:00Z">
        <w:r w:rsidR="0010026A">
          <w:rPr>
            <w:rFonts w:ascii="Times New Roman" w:hAnsi="Times New Roman" w:cs="Times New Roman"/>
            <w:sz w:val="24"/>
          </w:rPr>
          <w:t>D</w:t>
        </w:r>
      </w:ins>
      <w:ins w:id="1648" w:author="Michael Larbi" w:date="2023-05-05T22:31:00Z">
        <w:r w:rsidR="00AE2F0C">
          <w:rPr>
            <w:rFonts w:ascii="Times New Roman" w:hAnsi="Times New Roman" w:cs="Times New Roman"/>
            <w:sz w:val="24"/>
          </w:rPr>
          <w:t>ata</w:t>
        </w:r>
      </w:ins>
      <w:ins w:id="1649" w:author="Michael Larbi" w:date="2023-05-05T22:30:00Z">
        <w:r w:rsidR="0029128D">
          <w:rPr>
            <w:rFonts w:ascii="Times New Roman" w:hAnsi="Times New Roman" w:cs="Times New Roman"/>
            <w:sz w:val="24"/>
          </w:rPr>
          <w:t xml:space="preserve"> f</w:t>
        </w:r>
      </w:ins>
      <w:ins w:id="1650" w:author="Michael Larbi" w:date="2023-05-07T13:34:00Z">
        <w:r w:rsidR="0010026A">
          <w:rPr>
            <w:rFonts w:ascii="Times New Roman" w:hAnsi="Times New Roman" w:cs="Times New Roman"/>
            <w:sz w:val="24"/>
          </w:rPr>
          <w:t>rom</w:t>
        </w:r>
      </w:ins>
      <w:ins w:id="1651" w:author="Michael Larbi" w:date="2023-05-05T22:30:00Z">
        <w:r w:rsidR="0029128D">
          <w:rPr>
            <w:rFonts w:ascii="Times New Roman" w:hAnsi="Times New Roman" w:cs="Times New Roman"/>
            <w:sz w:val="24"/>
          </w:rPr>
          <w:t xml:space="preserve"> </w:t>
        </w:r>
        <w:r w:rsidR="0029128D" w:rsidRPr="00B26F91">
          <w:rPr>
            <w:rFonts w:ascii="Times New Roman" w:hAnsi="Times New Roman" w:cs="Times New Roman"/>
            <w:b/>
            <w:bCs/>
            <w:sz w:val="24"/>
            <w:rPrChange w:id="1652" w:author="Michael Larbi" w:date="2023-05-05T22:31:00Z">
              <w:rPr>
                <w:rFonts w:ascii="Times New Roman" w:hAnsi="Times New Roman" w:cs="Times New Roman"/>
                <w:sz w:val="24"/>
              </w:rPr>
            </w:rPrChange>
          </w:rPr>
          <w:t xml:space="preserve">Fig. </w:t>
        </w:r>
      </w:ins>
      <w:ins w:id="1653" w:author="Michael Larbi" w:date="2023-05-07T12:11:00Z">
        <w:r w:rsidR="005D6899" w:rsidRPr="005D6899">
          <w:rPr>
            <w:rFonts w:ascii="Times New Roman" w:hAnsi="Times New Roman" w:cs="Times New Roman"/>
            <w:b/>
            <w:bCs/>
            <w:sz w:val="24"/>
          </w:rPr>
          <w:t>3</w:t>
        </w:r>
      </w:ins>
      <w:ins w:id="1654" w:author="Michael Larbi" w:date="2023-05-07T13:36:00Z">
        <w:r w:rsidR="00AE0BEE">
          <w:rPr>
            <w:rFonts w:ascii="Times New Roman" w:hAnsi="Times New Roman" w:cs="Times New Roman"/>
            <w:sz w:val="24"/>
          </w:rPr>
          <w:t>. The</w:t>
        </w:r>
      </w:ins>
      <w:ins w:id="1655" w:author="Michael Larbi" w:date="2023-05-07T12:16:00Z">
        <w:r w:rsidR="00D202CD">
          <w:rPr>
            <w:rFonts w:ascii="Times New Roman" w:hAnsi="Times New Roman" w:cs="Times New Roman"/>
            <w:sz w:val="24"/>
          </w:rPr>
          <w:t xml:space="preserve"> overall</w:t>
        </w:r>
      </w:ins>
      <w:ins w:id="1656" w:author="Michael Larbi" w:date="2023-05-03T09:42:00Z">
        <w:r w:rsidR="00FB15FC">
          <w:rPr>
            <w:rFonts w:ascii="Times New Roman" w:hAnsi="Times New Roman" w:cs="Times New Roman"/>
            <w:sz w:val="24"/>
          </w:rPr>
          <w:t xml:space="preserve"> </w:t>
        </w:r>
        <w:r w:rsidR="00BC1D6C">
          <w:rPr>
            <w:rFonts w:ascii="Times New Roman" w:hAnsi="Times New Roman" w:cs="Times New Roman"/>
            <w:sz w:val="24"/>
          </w:rPr>
          <w:t xml:space="preserve">perception of </w:t>
        </w:r>
      </w:ins>
      <w:ins w:id="1657" w:author="Michael Larbi" w:date="2023-05-07T13:36:00Z">
        <w:r w:rsidR="00B7458B">
          <w:rPr>
            <w:rFonts w:ascii="Times New Roman" w:hAnsi="Times New Roman" w:cs="Times New Roman"/>
            <w:sz w:val="24"/>
          </w:rPr>
          <w:t>participants</w:t>
        </w:r>
      </w:ins>
      <w:ins w:id="1658" w:author="Michael Larbi" w:date="2023-05-09T13:42:00Z">
        <w:r w:rsidR="00F61592">
          <w:rPr>
            <w:rFonts w:ascii="Times New Roman" w:hAnsi="Times New Roman" w:cs="Times New Roman"/>
            <w:sz w:val="24"/>
          </w:rPr>
          <w:t xml:space="preserve"> who prefer</w:t>
        </w:r>
      </w:ins>
      <w:ins w:id="1659" w:author="Michael Larbi" w:date="2023-05-07T13:36:00Z">
        <w:r w:rsidR="00B7458B">
          <w:rPr>
            <w:rFonts w:ascii="Times New Roman" w:hAnsi="Times New Roman" w:cs="Times New Roman"/>
            <w:sz w:val="24"/>
          </w:rPr>
          <w:t xml:space="preserve"> </w:t>
        </w:r>
      </w:ins>
      <w:ins w:id="1660" w:author="Michael Larbi" w:date="2023-05-03T01:46:00Z">
        <w:r w:rsidR="00A300B2">
          <w:rPr>
            <w:rFonts w:ascii="Times New Roman" w:hAnsi="Times New Roman" w:cs="Times New Roman"/>
            <w:sz w:val="24"/>
          </w:rPr>
          <w:t>ChatGPT</w:t>
        </w:r>
      </w:ins>
      <w:ins w:id="1661" w:author="Michael Larbi" w:date="2023-05-03T09:42:00Z">
        <w:r w:rsidR="00BC1D6C">
          <w:rPr>
            <w:rFonts w:ascii="Times New Roman" w:hAnsi="Times New Roman" w:cs="Times New Roman"/>
            <w:sz w:val="24"/>
          </w:rPr>
          <w:t xml:space="preserve"> </w:t>
        </w:r>
      </w:ins>
      <w:ins w:id="1662" w:author="Michael Larbi" w:date="2023-05-07T13:36:00Z">
        <w:r w:rsidR="00C51B6A">
          <w:rPr>
            <w:rFonts w:ascii="Times New Roman" w:hAnsi="Times New Roman" w:cs="Times New Roman"/>
            <w:sz w:val="24"/>
          </w:rPr>
          <w:t>i</w:t>
        </w:r>
      </w:ins>
      <w:ins w:id="1663" w:author="Michael Larbi" w:date="2023-05-07T13:37:00Z">
        <w:r w:rsidR="00C51B6A">
          <w:rPr>
            <w:rFonts w:ascii="Times New Roman" w:hAnsi="Times New Roman" w:cs="Times New Roman"/>
            <w:sz w:val="24"/>
          </w:rPr>
          <w:t>s that it is</w:t>
        </w:r>
      </w:ins>
      <w:ins w:id="1664" w:author="Michael Larbi" w:date="2023-05-03T09:43:00Z">
        <w:r w:rsidR="001B23F6">
          <w:rPr>
            <w:rFonts w:ascii="Times New Roman" w:hAnsi="Times New Roman" w:cs="Times New Roman"/>
            <w:sz w:val="24"/>
          </w:rPr>
          <w:t xml:space="preserve"> informative</w:t>
        </w:r>
      </w:ins>
      <w:ins w:id="1665" w:author="Michael Larbi" w:date="2023-05-07T12:18:00Z">
        <w:r w:rsidR="00CB7375">
          <w:rPr>
            <w:rFonts w:ascii="Times New Roman" w:hAnsi="Times New Roman" w:cs="Times New Roman"/>
            <w:sz w:val="24"/>
          </w:rPr>
          <w:t xml:space="preserve"> in learni</w:t>
        </w:r>
        <w:r w:rsidR="00771664">
          <w:rPr>
            <w:rFonts w:ascii="Times New Roman" w:hAnsi="Times New Roman" w:cs="Times New Roman"/>
            <w:sz w:val="24"/>
          </w:rPr>
          <w:t>ng python coding</w:t>
        </w:r>
      </w:ins>
      <w:ins w:id="1666" w:author="Michael Larbi" w:date="2023-05-03T09:43:00Z">
        <w:r w:rsidR="001B23F6">
          <w:rPr>
            <w:rFonts w:ascii="Times New Roman" w:hAnsi="Times New Roman" w:cs="Times New Roman"/>
            <w:sz w:val="24"/>
          </w:rPr>
          <w:t xml:space="preserve"> and </w:t>
        </w:r>
      </w:ins>
      <w:ins w:id="1667" w:author="Michael Larbi" w:date="2023-05-03T01:47:00Z">
        <w:r w:rsidR="00A300B2">
          <w:rPr>
            <w:rFonts w:ascii="Times New Roman" w:hAnsi="Times New Roman" w:cs="Times New Roman"/>
            <w:sz w:val="24"/>
          </w:rPr>
          <w:t xml:space="preserve">has a </w:t>
        </w:r>
      </w:ins>
      <w:ins w:id="1668" w:author="Michael Larbi" w:date="2023-05-04T20:42:00Z">
        <w:r w:rsidR="00B50BB8">
          <w:rPr>
            <w:rFonts w:ascii="Times New Roman" w:hAnsi="Times New Roman" w:cs="Times New Roman"/>
            <w:sz w:val="24"/>
          </w:rPr>
          <w:t>great potential</w:t>
        </w:r>
      </w:ins>
      <w:ins w:id="1669" w:author="Michael Larbi" w:date="2023-05-03T01:47:00Z">
        <w:r w:rsidR="00A300B2">
          <w:rPr>
            <w:rFonts w:ascii="Times New Roman" w:hAnsi="Times New Roman" w:cs="Times New Roman"/>
            <w:sz w:val="24"/>
          </w:rPr>
          <w:t xml:space="preserve"> </w:t>
        </w:r>
      </w:ins>
      <w:ins w:id="1670" w:author="Michael Larbi" w:date="2023-05-03T09:40:00Z">
        <w:r w:rsidR="00653FD1">
          <w:rPr>
            <w:rFonts w:ascii="Times New Roman" w:hAnsi="Times New Roman" w:cs="Times New Roman"/>
            <w:sz w:val="24"/>
          </w:rPr>
          <w:t xml:space="preserve">to enhance code learning </w:t>
        </w:r>
        <w:r w:rsidR="008A48E1">
          <w:rPr>
            <w:rFonts w:ascii="Times New Roman" w:hAnsi="Times New Roman" w:cs="Times New Roman"/>
            <w:sz w:val="24"/>
          </w:rPr>
          <w:t>through inte</w:t>
        </w:r>
      </w:ins>
      <w:ins w:id="1671" w:author="Michael Larbi" w:date="2023-05-03T09:41:00Z">
        <w:r w:rsidR="008A48E1">
          <w:rPr>
            <w:rFonts w:ascii="Times New Roman" w:hAnsi="Times New Roman" w:cs="Times New Roman"/>
            <w:sz w:val="24"/>
          </w:rPr>
          <w:t>lligent tutoring</w:t>
        </w:r>
      </w:ins>
      <w:ins w:id="1672" w:author="Michael Larbi" w:date="2023-05-05T22:34:00Z">
        <w:r w:rsidR="000B3BEF">
          <w:rPr>
            <w:rFonts w:ascii="Times New Roman" w:hAnsi="Times New Roman" w:cs="Times New Roman"/>
            <w:sz w:val="24"/>
          </w:rPr>
          <w:t xml:space="preserve"> by</w:t>
        </w:r>
      </w:ins>
      <w:ins w:id="1673" w:author="Michael Larbi" w:date="2023-05-03T09:41:00Z">
        <w:r w:rsidR="00BD5940">
          <w:rPr>
            <w:rFonts w:ascii="Times New Roman" w:hAnsi="Times New Roman" w:cs="Times New Roman"/>
            <w:sz w:val="24"/>
          </w:rPr>
          <w:t xml:space="preserve"> providing code </w:t>
        </w:r>
      </w:ins>
      <w:ins w:id="1674" w:author="Michael Larbi" w:date="2023-05-05T22:34:00Z">
        <w:r w:rsidR="000B3BEF">
          <w:rPr>
            <w:rFonts w:ascii="Times New Roman" w:hAnsi="Times New Roman" w:cs="Times New Roman"/>
            <w:sz w:val="24"/>
          </w:rPr>
          <w:t xml:space="preserve">detailed </w:t>
        </w:r>
      </w:ins>
      <w:ins w:id="1675" w:author="Michael Larbi" w:date="2023-05-03T09:41:00Z">
        <w:r w:rsidR="00BD5940">
          <w:rPr>
            <w:rFonts w:ascii="Times New Roman" w:hAnsi="Times New Roman" w:cs="Times New Roman"/>
            <w:sz w:val="24"/>
          </w:rPr>
          <w:t>explanation</w:t>
        </w:r>
      </w:ins>
      <w:ins w:id="1676" w:author="Michael Larbi" w:date="2023-05-03T09:44:00Z">
        <w:r w:rsidR="005D79FB">
          <w:rPr>
            <w:rFonts w:ascii="Times New Roman" w:hAnsi="Times New Roman" w:cs="Times New Roman"/>
            <w:sz w:val="24"/>
          </w:rPr>
          <w:t>, debugging assistance</w:t>
        </w:r>
      </w:ins>
      <w:ins w:id="1677" w:author="Michael Larbi" w:date="2023-05-03T09:47:00Z">
        <w:r w:rsidR="004B7E57">
          <w:rPr>
            <w:rFonts w:ascii="Times New Roman" w:hAnsi="Times New Roman" w:cs="Times New Roman"/>
            <w:sz w:val="24"/>
          </w:rPr>
          <w:t xml:space="preserve"> and </w:t>
        </w:r>
      </w:ins>
      <w:ins w:id="1678" w:author="Michael Larbi" w:date="2023-05-03T09:48:00Z">
        <w:r w:rsidR="004E580A">
          <w:rPr>
            <w:rFonts w:ascii="Times New Roman" w:hAnsi="Times New Roman" w:cs="Times New Roman"/>
            <w:sz w:val="24"/>
          </w:rPr>
          <w:t>as well as by providing students with customized,</w:t>
        </w:r>
        <w:r w:rsidR="00500CD7">
          <w:rPr>
            <w:rFonts w:ascii="Times New Roman" w:hAnsi="Times New Roman" w:cs="Times New Roman"/>
            <w:sz w:val="24"/>
          </w:rPr>
          <w:t xml:space="preserve"> engaging and effective experiences in learning programming </w:t>
        </w:r>
      </w:ins>
      <w:ins w:id="1679" w:author="Michael Larbi" w:date="2023-05-03T09:49:00Z">
        <w:r w:rsidR="0086702E">
          <w:rPr>
            <w:rFonts w:ascii="Times New Roman" w:hAnsi="Times New Roman" w:cs="Times New Roman"/>
            <w:sz w:val="24"/>
          </w:rPr>
          <w:t>languages in computer science.</w:t>
        </w:r>
      </w:ins>
    </w:p>
    <w:p w14:paraId="74F4927A" w14:textId="77777777" w:rsidR="003424E0" w:rsidDel="006F16CE" w:rsidRDefault="003424E0">
      <w:pPr>
        <w:spacing w:line="480" w:lineRule="auto"/>
        <w:jc w:val="both"/>
        <w:rPr>
          <w:del w:id="1680" w:author="Michael Larbi" w:date="2023-05-04T20:39:00Z"/>
          <w:rFonts w:ascii="Times New Roman" w:hAnsi="Times New Roman" w:cs="Times New Roman"/>
          <w:sz w:val="24"/>
          <w:szCs w:val="24"/>
        </w:rPr>
        <w:pPrChange w:id="1681" w:author="Michael Larbi" w:date="2023-05-05T09:16:00Z">
          <w:pPr/>
        </w:pPrChange>
      </w:pPr>
    </w:p>
    <w:p w14:paraId="69698E2B" w14:textId="77777777" w:rsidR="003424E0" w:rsidDel="006F16CE" w:rsidRDefault="003424E0">
      <w:pPr>
        <w:spacing w:line="480" w:lineRule="auto"/>
        <w:jc w:val="both"/>
        <w:rPr>
          <w:del w:id="1682" w:author="Michael Larbi" w:date="2023-05-04T20:39:00Z"/>
          <w:rFonts w:ascii="Times New Roman" w:hAnsi="Times New Roman" w:cs="Times New Roman"/>
          <w:sz w:val="24"/>
          <w:szCs w:val="24"/>
        </w:rPr>
        <w:pPrChange w:id="1683" w:author="Michael Larbi" w:date="2023-05-05T09:16:00Z">
          <w:pPr/>
        </w:pPrChange>
      </w:pPr>
    </w:p>
    <w:p w14:paraId="7703E378" w14:textId="77777777" w:rsidR="003424E0" w:rsidDel="006F16CE" w:rsidRDefault="003424E0">
      <w:pPr>
        <w:spacing w:line="480" w:lineRule="auto"/>
        <w:jc w:val="both"/>
        <w:rPr>
          <w:del w:id="1684" w:author="Michael Larbi" w:date="2023-05-04T20:39:00Z"/>
          <w:rFonts w:ascii="Times New Roman" w:hAnsi="Times New Roman" w:cs="Times New Roman"/>
          <w:sz w:val="24"/>
          <w:szCs w:val="24"/>
        </w:rPr>
        <w:pPrChange w:id="1685" w:author="Michael Larbi" w:date="2023-05-05T09:16:00Z">
          <w:pPr/>
        </w:pPrChange>
      </w:pPr>
    </w:p>
    <w:p w14:paraId="7A300312" w14:textId="77777777" w:rsidR="00FE35E2" w:rsidDel="006F16CE" w:rsidRDefault="00FE35E2">
      <w:pPr>
        <w:spacing w:line="480" w:lineRule="auto"/>
        <w:jc w:val="both"/>
        <w:rPr>
          <w:del w:id="1686" w:author="Michael Larbi" w:date="2023-05-04T20:39:00Z"/>
          <w:rFonts w:ascii="Times New Roman" w:hAnsi="Times New Roman" w:cs="Times New Roman"/>
          <w:sz w:val="24"/>
          <w:szCs w:val="24"/>
        </w:rPr>
        <w:pPrChange w:id="1687" w:author="Michael Larbi" w:date="2023-05-05T09:16:00Z">
          <w:pPr/>
        </w:pPrChange>
      </w:pPr>
    </w:p>
    <w:p w14:paraId="6282F7BB" w14:textId="77777777" w:rsidR="00FE35E2" w:rsidDel="006F16CE" w:rsidRDefault="00FE35E2">
      <w:pPr>
        <w:spacing w:line="480" w:lineRule="auto"/>
        <w:jc w:val="both"/>
        <w:rPr>
          <w:del w:id="1688" w:author="Michael Larbi" w:date="2023-05-04T20:39:00Z"/>
          <w:rFonts w:ascii="Times New Roman" w:hAnsi="Times New Roman" w:cs="Times New Roman"/>
          <w:sz w:val="24"/>
          <w:szCs w:val="24"/>
        </w:rPr>
        <w:pPrChange w:id="1689" w:author="Michael Larbi" w:date="2023-05-05T09:16:00Z">
          <w:pPr/>
        </w:pPrChange>
      </w:pPr>
    </w:p>
    <w:p w14:paraId="617F53B9" w14:textId="77777777" w:rsidR="00FE35E2" w:rsidDel="006F16CE" w:rsidRDefault="00FE35E2">
      <w:pPr>
        <w:spacing w:line="480" w:lineRule="auto"/>
        <w:jc w:val="both"/>
        <w:rPr>
          <w:del w:id="1690" w:author="Michael Larbi" w:date="2023-05-04T20:39:00Z"/>
          <w:rFonts w:ascii="Times New Roman" w:hAnsi="Times New Roman" w:cs="Times New Roman"/>
          <w:sz w:val="24"/>
          <w:szCs w:val="24"/>
        </w:rPr>
        <w:pPrChange w:id="1691" w:author="Michael Larbi" w:date="2023-05-05T09:16:00Z">
          <w:pPr/>
        </w:pPrChange>
      </w:pPr>
    </w:p>
    <w:p w14:paraId="7A4FFF58" w14:textId="77777777" w:rsidR="00FE35E2" w:rsidDel="006F16CE" w:rsidRDefault="00FE35E2">
      <w:pPr>
        <w:spacing w:line="480" w:lineRule="auto"/>
        <w:jc w:val="both"/>
        <w:rPr>
          <w:del w:id="1692" w:author="Michael Larbi" w:date="2023-05-04T20:39:00Z"/>
          <w:rFonts w:ascii="Times New Roman" w:hAnsi="Times New Roman" w:cs="Times New Roman"/>
          <w:sz w:val="24"/>
          <w:szCs w:val="24"/>
        </w:rPr>
        <w:pPrChange w:id="1693" w:author="Michael Larbi" w:date="2023-05-05T09:16:00Z">
          <w:pPr/>
        </w:pPrChange>
      </w:pPr>
    </w:p>
    <w:p w14:paraId="308C87F0" w14:textId="77777777" w:rsidR="00FE35E2" w:rsidDel="006F16CE" w:rsidRDefault="00FE35E2">
      <w:pPr>
        <w:spacing w:line="480" w:lineRule="auto"/>
        <w:jc w:val="both"/>
        <w:rPr>
          <w:del w:id="1694" w:author="Michael Larbi" w:date="2023-05-04T20:39:00Z"/>
          <w:rFonts w:ascii="Times New Roman" w:hAnsi="Times New Roman" w:cs="Times New Roman"/>
          <w:sz w:val="24"/>
          <w:szCs w:val="24"/>
        </w:rPr>
        <w:pPrChange w:id="1695" w:author="Michael Larbi" w:date="2023-05-05T09:16:00Z">
          <w:pPr/>
        </w:pPrChange>
      </w:pPr>
    </w:p>
    <w:p w14:paraId="510A7323" w14:textId="77777777" w:rsidR="00FE35E2" w:rsidDel="006F16CE" w:rsidRDefault="00FE35E2">
      <w:pPr>
        <w:spacing w:line="480" w:lineRule="auto"/>
        <w:jc w:val="both"/>
        <w:rPr>
          <w:del w:id="1696" w:author="Michael Larbi" w:date="2023-05-04T20:39:00Z"/>
          <w:rFonts w:ascii="Times New Roman" w:hAnsi="Times New Roman" w:cs="Times New Roman"/>
          <w:sz w:val="24"/>
          <w:szCs w:val="24"/>
        </w:rPr>
        <w:pPrChange w:id="1697" w:author="Michael Larbi" w:date="2023-05-05T09:16:00Z">
          <w:pPr/>
        </w:pPrChange>
      </w:pPr>
    </w:p>
    <w:p w14:paraId="4370BDAB" w14:textId="77777777" w:rsidR="005342AE" w:rsidDel="006F16CE" w:rsidRDefault="005342AE">
      <w:pPr>
        <w:pStyle w:val="Bibliography"/>
        <w:spacing w:line="480" w:lineRule="auto"/>
        <w:jc w:val="both"/>
        <w:rPr>
          <w:del w:id="1698" w:author="Michael Larbi" w:date="2023-05-04T20:32:00Z"/>
          <w:rFonts w:ascii="Times New Roman" w:hAnsi="Times New Roman" w:cs="Times New Roman"/>
          <w:sz w:val="24"/>
          <w:szCs w:val="24"/>
        </w:rPr>
        <w:pPrChange w:id="1699" w:author="Michael Larbi" w:date="2023-05-05T09:16:00Z">
          <w:pPr>
            <w:pStyle w:val="Bibliography"/>
          </w:pPr>
        </w:pPrChange>
      </w:pPr>
    </w:p>
    <w:p w14:paraId="47A9C2F1" w14:textId="77777777" w:rsidR="00FE35E2" w:rsidDel="00FC1944" w:rsidRDefault="00FE35E2" w:rsidP="005F5D9C">
      <w:pPr>
        <w:rPr>
          <w:del w:id="1700" w:author="Michael Larbi" w:date="2023-05-04T20:32:00Z"/>
          <w:rFonts w:ascii="Times New Roman" w:hAnsi="Times New Roman" w:cs="Times New Roman"/>
          <w:b/>
          <w:bCs/>
          <w:sz w:val="24"/>
          <w:szCs w:val="24"/>
        </w:rPr>
      </w:pPr>
    </w:p>
    <w:p w14:paraId="2B38AB08" w14:textId="77777777" w:rsidR="00FC1944" w:rsidRPr="00290107" w:rsidRDefault="00FC1944" w:rsidP="005F5D9C">
      <w:pPr>
        <w:rPr>
          <w:ins w:id="1701" w:author="Michael Larbi" w:date="2023-05-06T09:15:00Z"/>
          <w:rFonts w:ascii="Times New Roman" w:hAnsi="Times New Roman" w:cs="Times New Roman"/>
          <w:sz w:val="24"/>
          <w:szCs w:val="24"/>
        </w:rPr>
      </w:pPr>
    </w:p>
    <w:p w14:paraId="3FEA7ED6" w14:textId="282120A6" w:rsidR="009419EB" w:rsidRPr="00290107" w:rsidRDefault="009419EB" w:rsidP="006A54B8">
      <w:pPr>
        <w:pStyle w:val="Bibliography"/>
        <w:rPr>
          <w:rFonts w:ascii="Times New Roman" w:hAnsi="Times New Roman" w:cs="Times New Roman"/>
          <w:b/>
          <w:bCs/>
          <w:sz w:val="24"/>
          <w:szCs w:val="24"/>
          <w:rPrChange w:id="1702" w:author="Michael Larbi" w:date="2023-05-05T09:16:00Z">
            <w:rPr>
              <w:rFonts w:ascii="Times New Roman" w:hAnsi="Times New Roman" w:cs="Times New Roman"/>
              <w:b/>
              <w:bCs/>
            </w:rPr>
          </w:rPrChange>
        </w:rPr>
      </w:pPr>
      <w:r w:rsidRPr="00290107">
        <w:rPr>
          <w:rFonts w:ascii="Times New Roman" w:hAnsi="Times New Roman" w:cs="Times New Roman"/>
          <w:b/>
          <w:bCs/>
          <w:sz w:val="24"/>
          <w:szCs w:val="24"/>
          <w:rPrChange w:id="1703" w:author="Michael Larbi" w:date="2023-05-05T09:16:00Z">
            <w:rPr>
              <w:rFonts w:ascii="Times New Roman" w:hAnsi="Times New Roman" w:cs="Times New Roman"/>
              <w:b/>
              <w:bCs/>
            </w:rPr>
          </w:rPrChange>
        </w:rPr>
        <w:t>Bibliography</w:t>
      </w:r>
    </w:p>
    <w:p w14:paraId="7F4441B7" w14:textId="77777777" w:rsidR="001C647E" w:rsidRPr="001C647E" w:rsidRDefault="006A54B8" w:rsidP="001C647E">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C647E" w:rsidRPr="001C647E">
        <w:rPr>
          <w:rFonts w:ascii="Times New Roman" w:hAnsi="Times New Roman" w:cs="Times New Roman"/>
          <w:sz w:val="24"/>
        </w:rPr>
        <w:t>[1]</w:t>
      </w:r>
      <w:r w:rsidR="001C647E" w:rsidRPr="001C647E">
        <w:rPr>
          <w:rFonts w:ascii="Times New Roman" w:hAnsi="Times New Roman" w:cs="Times New Roman"/>
          <w:sz w:val="24"/>
        </w:rPr>
        <w:tab/>
        <w:t>D. N. J. Ahuja and R. Sille, “A Critical Review of Development of Intelligent Tutoring Systems: Retrospect, Present and Prospect,” vol. 10, no. 4, 2013.</w:t>
      </w:r>
    </w:p>
    <w:p w14:paraId="7899F899"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[2]</w:t>
      </w:r>
      <w:r w:rsidRPr="001C647E">
        <w:rPr>
          <w:rFonts w:ascii="Times New Roman" w:hAnsi="Times New Roman" w:cs="Times New Roman"/>
          <w:sz w:val="24"/>
        </w:rPr>
        <w:tab/>
        <w:t xml:space="preserve">M. J. Reiss, “The Use of Al in Education: Practicalities and Ethical Considerations,” </w:t>
      </w:r>
      <w:r w:rsidRPr="001C647E">
        <w:rPr>
          <w:rFonts w:ascii="Times New Roman" w:hAnsi="Times New Roman" w:cs="Times New Roman"/>
          <w:i/>
          <w:iCs/>
          <w:sz w:val="24"/>
        </w:rPr>
        <w:t>Lond. Rev. Educ.</w:t>
      </w:r>
      <w:r w:rsidRPr="001C647E">
        <w:rPr>
          <w:rFonts w:ascii="Times New Roman" w:hAnsi="Times New Roman" w:cs="Times New Roman"/>
          <w:sz w:val="24"/>
        </w:rPr>
        <w:t>, vol. 19, no. 1, 2021, Accessed: Mar. 18, 2023. [Online]. Available: https://eric.ed.gov/?id=EJ1297682</w:t>
      </w:r>
    </w:p>
    <w:p w14:paraId="45E2EDCF"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[3]</w:t>
      </w:r>
      <w:r w:rsidRPr="001C647E">
        <w:rPr>
          <w:rFonts w:ascii="Times New Roman" w:hAnsi="Times New Roman" w:cs="Times New Roman"/>
          <w:sz w:val="24"/>
        </w:rPr>
        <w:tab/>
        <w:t>A. Jaiswal and C. J. Arun, “Potential of Artificial Intelligence for transformation of the education system in India”.</w:t>
      </w:r>
    </w:p>
    <w:p w14:paraId="2DC9EB27"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[4]</w:t>
      </w:r>
      <w:r w:rsidRPr="001C647E">
        <w:rPr>
          <w:rFonts w:ascii="Times New Roman" w:hAnsi="Times New Roman" w:cs="Times New Roman"/>
          <w:sz w:val="24"/>
        </w:rPr>
        <w:tab/>
        <w:t xml:space="preserve">X. Huang, D. Zou, G. Cheng, X. Chen, and H. Xie, “Trends, Research Issues and Applications of Artificial Intelligence in Language Education,” </w:t>
      </w:r>
      <w:r w:rsidRPr="001C647E">
        <w:rPr>
          <w:rFonts w:ascii="Times New Roman" w:hAnsi="Times New Roman" w:cs="Times New Roman"/>
          <w:i/>
          <w:iCs/>
          <w:sz w:val="24"/>
        </w:rPr>
        <w:t>Educ. Technol. Soc.</w:t>
      </w:r>
      <w:r w:rsidRPr="001C647E">
        <w:rPr>
          <w:rFonts w:ascii="Times New Roman" w:hAnsi="Times New Roman" w:cs="Times New Roman"/>
          <w:sz w:val="24"/>
        </w:rPr>
        <w:t>, vol. 26, no. 1, pp. 112–131, 2023.</w:t>
      </w:r>
    </w:p>
    <w:p w14:paraId="364EFF8D"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[5]</w:t>
      </w:r>
      <w:r w:rsidRPr="001C647E">
        <w:rPr>
          <w:rFonts w:ascii="Times New Roman" w:hAnsi="Times New Roman" w:cs="Times New Roman"/>
          <w:sz w:val="24"/>
        </w:rPr>
        <w:tab/>
        <w:t>A. C. Graesser, M. W. Conley, and A. Olney, “Running head: INTELLIGENT TUTORING SYSTEMS”.</w:t>
      </w:r>
    </w:p>
    <w:p w14:paraId="0FAE8989"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[6]</w:t>
      </w:r>
      <w:r w:rsidRPr="001C647E">
        <w:rPr>
          <w:rFonts w:ascii="Times New Roman" w:hAnsi="Times New Roman" w:cs="Times New Roman"/>
          <w:sz w:val="24"/>
        </w:rPr>
        <w:tab/>
        <w:t>“Intelligent tutoring systems: an overview”.</w:t>
      </w:r>
    </w:p>
    <w:p w14:paraId="35DF00EC"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[7]</w:t>
      </w:r>
      <w:r w:rsidRPr="001C647E">
        <w:rPr>
          <w:rFonts w:ascii="Times New Roman" w:hAnsi="Times New Roman" w:cs="Times New Roman"/>
          <w:sz w:val="24"/>
        </w:rPr>
        <w:tab/>
        <w:t xml:space="preserve">N. M. S. Surameery and M. Y. Shakor, “Use Chat GPT to Solve Programming Bugs,” </w:t>
      </w:r>
      <w:r w:rsidRPr="001C647E">
        <w:rPr>
          <w:rFonts w:ascii="Times New Roman" w:hAnsi="Times New Roman" w:cs="Times New Roman"/>
          <w:i/>
          <w:iCs/>
          <w:sz w:val="24"/>
        </w:rPr>
        <w:t>Int. J. Inf. Technol. Comput. Eng. IJITC ISSN 2455-5290</w:t>
      </w:r>
      <w:r w:rsidRPr="001C647E">
        <w:rPr>
          <w:rFonts w:ascii="Times New Roman" w:hAnsi="Times New Roman" w:cs="Times New Roman"/>
          <w:sz w:val="24"/>
        </w:rPr>
        <w:t>, vol. 3, no. 01, Art. no. 01, Jan. 2023, doi: 10.55529/ijitc.31.17.22.</w:t>
      </w:r>
    </w:p>
    <w:p w14:paraId="47332165"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[8]</w:t>
      </w:r>
      <w:r w:rsidRPr="001C647E">
        <w:rPr>
          <w:rFonts w:ascii="Times New Roman" w:hAnsi="Times New Roman" w:cs="Times New Roman"/>
          <w:sz w:val="24"/>
        </w:rPr>
        <w:tab/>
        <w:t xml:space="preserve">S. Biswas, “Role of ChatGPT in Computer Programming.: ChatGPT in Computer Programming.,” </w:t>
      </w:r>
      <w:r w:rsidRPr="001C647E">
        <w:rPr>
          <w:rFonts w:ascii="Times New Roman" w:hAnsi="Times New Roman" w:cs="Times New Roman"/>
          <w:i/>
          <w:iCs/>
          <w:sz w:val="24"/>
        </w:rPr>
        <w:t>Mesopotamian J. Comput. Sci.</w:t>
      </w:r>
      <w:r w:rsidRPr="001C647E">
        <w:rPr>
          <w:rFonts w:ascii="Times New Roman" w:hAnsi="Times New Roman" w:cs="Times New Roman"/>
          <w:sz w:val="24"/>
        </w:rPr>
        <w:t>, vol. 2023, pp. 8–16, Feb. 2023, doi: 10.58496/MJCSC/2023/002.</w:t>
      </w:r>
    </w:p>
    <w:p w14:paraId="0F94FA5C"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[9]</w:t>
      </w:r>
      <w:r w:rsidRPr="001C647E">
        <w:rPr>
          <w:rFonts w:ascii="Times New Roman" w:hAnsi="Times New Roman" w:cs="Times New Roman"/>
          <w:sz w:val="24"/>
        </w:rPr>
        <w:tab/>
        <w:t xml:space="preserve">H. Chun, “A Study on the Impact of 3D Printing and Artificial Intelligence on Education and Learning Process,” </w:t>
      </w:r>
      <w:r w:rsidRPr="001C647E">
        <w:rPr>
          <w:rFonts w:ascii="Times New Roman" w:hAnsi="Times New Roman" w:cs="Times New Roman"/>
          <w:i/>
          <w:iCs/>
          <w:sz w:val="24"/>
        </w:rPr>
        <w:t>Sci. Program.</w:t>
      </w:r>
      <w:r w:rsidRPr="001C647E">
        <w:rPr>
          <w:rFonts w:ascii="Times New Roman" w:hAnsi="Times New Roman" w:cs="Times New Roman"/>
          <w:sz w:val="24"/>
        </w:rPr>
        <w:t>, vol. 2021, p. e2247346, Nov. 2021, doi: 10.1155/2021/2247346.</w:t>
      </w:r>
    </w:p>
    <w:p w14:paraId="615546A7"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lastRenderedPageBreak/>
        <w:t>[10]</w:t>
      </w:r>
      <w:r w:rsidRPr="001C647E">
        <w:rPr>
          <w:rFonts w:ascii="Times New Roman" w:hAnsi="Times New Roman" w:cs="Times New Roman"/>
          <w:sz w:val="24"/>
        </w:rPr>
        <w:tab/>
        <w:t xml:space="preserve">O. Omoyeni and S. Ojedeji, “Exploring the Potentials of Emerging Technologies for Literacy and Skills Development: Spotlight on Artificial Intelligence,” </w:t>
      </w:r>
      <w:r w:rsidRPr="001C647E">
        <w:rPr>
          <w:rFonts w:ascii="Times New Roman" w:hAnsi="Times New Roman" w:cs="Times New Roman"/>
          <w:i/>
          <w:iCs/>
          <w:sz w:val="24"/>
        </w:rPr>
        <w:t>Int. J. Lit. Educ.</w:t>
      </w:r>
      <w:r w:rsidRPr="001C647E">
        <w:rPr>
          <w:rFonts w:ascii="Times New Roman" w:hAnsi="Times New Roman" w:cs="Times New Roman"/>
          <w:sz w:val="24"/>
        </w:rPr>
        <w:t>, Jan. 2019.</w:t>
      </w:r>
    </w:p>
    <w:p w14:paraId="1F846D74"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[11]</w:t>
      </w:r>
      <w:r w:rsidRPr="001C647E">
        <w:rPr>
          <w:rFonts w:ascii="Times New Roman" w:hAnsi="Times New Roman" w:cs="Times New Roman"/>
          <w:sz w:val="24"/>
        </w:rPr>
        <w:tab/>
        <w:t xml:space="preserve">S. Wang, H. Yu, X. Hu, and J. Li, “Participant or spectator? Comprehending the willingness of faculty to use intelligent tutoring systems in the artificial intelligence era,” </w:t>
      </w:r>
      <w:r w:rsidRPr="001C647E">
        <w:rPr>
          <w:rFonts w:ascii="Times New Roman" w:hAnsi="Times New Roman" w:cs="Times New Roman"/>
          <w:i/>
          <w:iCs/>
          <w:sz w:val="24"/>
        </w:rPr>
        <w:t>Br. J. Educ. Technol.</w:t>
      </w:r>
      <w:r w:rsidRPr="001C647E">
        <w:rPr>
          <w:rFonts w:ascii="Times New Roman" w:hAnsi="Times New Roman" w:cs="Times New Roman"/>
          <w:sz w:val="24"/>
        </w:rPr>
        <w:t>, vol. 51, no. 5, pp. 1657–1673, Sep. 2020, doi: 10.1111/bjet.12998.</w:t>
      </w:r>
    </w:p>
    <w:p w14:paraId="3667CD7D"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[12]</w:t>
      </w:r>
      <w:r w:rsidRPr="001C647E">
        <w:rPr>
          <w:rFonts w:ascii="Times New Roman" w:hAnsi="Times New Roman" w:cs="Times New Roman"/>
          <w:sz w:val="24"/>
        </w:rPr>
        <w:tab/>
        <w:t>“SurveyMonkey Analyze - Comparing Chatgpt with w3schools.” https://www.surveymonkey.com/analyze/browse/B2I0VaebSx5SXnbq6MF_2BiBhIU0UfvHM_2Br9T5rnH7nLA_3D? (accessed May 07, 2023).</w:t>
      </w:r>
    </w:p>
    <w:p w14:paraId="4742FFCA"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[13]</w:t>
      </w:r>
      <w:r w:rsidRPr="001C647E">
        <w:rPr>
          <w:rFonts w:ascii="Times New Roman" w:hAnsi="Times New Roman" w:cs="Times New Roman"/>
          <w:sz w:val="24"/>
        </w:rPr>
        <w:tab/>
        <w:t xml:space="preserve">A. S. George and A. S. H. George, “A Review of ChatGPT AI’s Impact on Several Business Sectors,” </w:t>
      </w:r>
      <w:r w:rsidRPr="001C647E">
        <w:rPr>
          <w:rFonts w:ascii="Times New Roman" w:hAnsi="Times New Roman" w:cs="Times New Roman"/>
          <w:i/>
          <w:iCs/>
          <w:sz w:val="24"/>
        </w:rPr>
        <w:t>Partn. Univers. Int. Innov. J.</w:t>
      </w:r>
      <w:r w:rsidRPr="001C647E">
        <w:rPr>
          <w:rFonts w:ascii="Times New Roman" w:hAnsi="Times New Roman" w:cs="Times New Roman"/>
          <w:sz w:val="24"/>
        </w:rPr>
        <w:t>, vol. 1, no. 1, Art. no. 1, Feb. 2023, doi: 10.5281/zenodo.7644359.</w:t>
      </w:r>
    </w:p>
    <w:p w14:paraId="705BB7E1" w14:textId="77777777" w:rsidR="001C647E" w:rsidRPr="001C647E" w:rsidRDefault="001C647E" w:rsidP="001C647E">
      <w:pPr>
        <w:pStyle w:val="Bibliography"/>
        <w:rPr>
          <w:rFonts w:ascii="Times New Roman" w:hAnsi="Times New Roman" w:cs="Times New Roman"/>
          <w:sz w:val="24"/>
        </w:rPr>
      </w:pPr>
      <w:r w:rsidRPr="001C647E">
        <w:rPr>
          <w:rFonts w:ascii="Times New Roman" w:hAnsi="Times New Roman" w:cs="Times New Roman"/>
          <w:sz w:val="24"/>
        </w:rPr>
        <w:t>[14]</w:t>
      </w:r>
      <w:r w:rsidRPr="001C647E">
        <w:rPr>
          <w:rFonts w:ascii="Times New Roman" w:hAnsi="Times New Roman" w:cs="Times New Roman"/>
          <w:sz w:val="24"/>
        </w:rPr>
        <w:tab/>
        <w:t xml:space="preserve">M. Firat, </w:t>
      </w:r>
      <w:r w:rsidRPr="001C647E">
        <w:rPr>
          <w:rFonts w:ascii="Times New Roman" w:hAnsi="Times New Roman" w:cs="Times New Roman"/>
          <w:i/>
          <w:iCs/>
          <w:sz w:val="24"/>
        </w:rPr>
        <w:t>How Chat GPT Can Transform Autodidactic Experiences and Open Education?</w:t>
      </w:r>
      <w:r w:rsidRPr="001C647E">
        <w:rPr>
          <w:rFonts w:ascii="Times New Roman" w:hAnsi="Times New Roman" w:cs="Times New Roman"/>
          <w:sz w:val="24"/>
        </w:rPr>
        <w:t xml:space="preserve"> 2023. doi: 10.31219/osf.io/9ge8m.</w:t>
      </w:r>
    </w:p>
    <w:p w14:paraId="6F7EDFD7" w14:textId="574FE123" w:rsidR="00297465" w:rsidRDefault="006A54B8" w:rsidP="00D34062">
      <w:pPr>
        <w:spacing w:line="480" w:lineRule="auto"/>
        <w:jc w:val="both"/>
        <w:rPr>
          <w:ins w:id="1704" w:author="Michael Larbi" w:date="2023-05-10T03:41:00Z"/>
          <w:rFonts w:ascii="Times New Roman" w:hAnsi="Times New Roman" w:cs="Times New Roman"/>
          <w:sz w:val="24"/>
          <w:szCs w:val="24"/>
        </w:rPr>
      </w:pPr>
      <w:r>
        <w:rPr>
          <w:rFonts w:ascii="Times New Roman" w:hAnsi="Times New Roman" w:cs="Times New Roman"/>
          <w:sz w:val="24"/>
          <w:szCs w:val="24"/>
        </w:rPr>
        <w:fldChar w:fldCharType="end"/>
      </w:r>
    </w:p>
    <w:p w14:paraId="1169D64C" w14:textId="77777777" w:rsidR="001D2448" w:rsidRPr="001D2448" w:rsidRDefault="001D2448" w:rsidP="001D2448">
      <w:pPr>
        <w:spacing w:line="480" w:lineRule="auto"/>
        <w:jc w:val="both"/>
        <w:rPr>
          <w:ins w:id="1705" w:author="Michael Larbi" w:date="2023-05-10T03:42:00Z"/>
        </w:rPr>
      </w:pPr>
      <w:ins w:id="1706" w:author="Michael Larbi" w:date="2023-05-10T03:42:00Z">
        <w:r>
          <w:rPr>
            <w:rFonts w:ascii="Times New Roman" w:hAnsi="Times New Roman" w:cs="Times New Roman"/>
            <w:sz w:val="24"/>
            <w:szCs w:val="24"/>
          </w:rPr>
          <w:t xml:space="preserve">Git Hub Link: </w:t>
        </w:r>
        <w:r w:rsidRPr="001D2448">
          <w:rPr>
            <w:b/>
            <w:bCs/>
          </w:rPr>
          <w:fldChar w:fldCharType="begin"/>
        </w:r>
        <w:r w:rsidRPr="001D2448">
          <w:rPr>
            <w:b/>
            <w:bCs/>
          </w:rPr>
          <w:instrText xml:space="preserve"> HYPERLINK "https://mikelarbi4u1.github.io/Michaels-ITSs-Project.com/" </w:instrText>
        </w:r>
        <w:r w:rsidRPr="001D2448">
          <w:rPr>
            <w:b/>
            <w:bCs/>
          </w:rPr>
          <w:fldChar w:fldCharType="separate"/>
        </w:r>
        <w:r w:rsidRPr="001D2448">
          <w:rPr>
            <w:rStyle w:val="Hyperlink"/>
            <w:b/>
            <w:bCs/>
          </w:rPr>
          <w:t>https://mikelarbi4u1.github.io/Michaels-ITSs-Project.com/</w:t>
        </w:r>
        <w:r w:rsidRPr="001D2448">
          <w:fldChar w:fldCharType="end"/>
        </w:r>
      </w:ins>
    </w:p>
    <w:p w14:paraId="09229078" w14:textId="244EE426" w:rsidR="001D2448" w:rsidRPr="00D34062" w:rsidRDefault="001D2448" w:rsidP="00D34062">
      <w:pPr>
        <w:spacing w:line="480" w:lineRule="auto"/>
        <w:jc w:val="both"/>
        <w:rPr>
          <w:rFonts w:ascii="Times New Roman" w:hAnsi="Times New Roman" w:cs="Times New Roman"/>
          <w:sz w:val="24"/>
          <w:szCs w:val="24"/>
        </w:rPr>
      </w:pPr>
    </w:p>
    <w:sectPr w:rsidR="001D2448" w:rsidRPr="00D340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Dancik,Garrett M.(Computer Science)" w:date="2023-04-23T11:46:00Z" w:initials="DMS">
    <w:p w14:paraId="193C061E" w14:textId="77777777" w:rsidR="000B4989" w:rsidRDefault="000B4989" w:rsidP="000F247A">
      <w:r>
        <w:rPr>
          <w:rStyle w:val="CommentReference"/>
        </w:rPr>
        <w:annotationRef/>
      </w:r>
      <w:r>
        <w:rPr>
          <w:color w:val="000000"/>
          <w:sz w:val="20"/>
          <w:szCs w:val="20"/>
        </w:rPr>
        <w:t>You have a lot of great information, but lost points for not including a link to your Github page (even though you don’t have data yet), and not having a draft of the discussion (which can include limitations and future work).</w:t>
      </w:r>
    </w:p>
    <w:p w14:paraId="2EC37B0D" w14:textId="77777777" w:rsidR="000B4989" w:rsidRDefault="000B4989" w:rsidP="000F247A"/>
    <w:p w14:paraId="1C546682" w14:textId="77777777" w:rsidR="000B4989" w:rsidRDefault="000B4989" w:rsidP="000F247A">
      <w:r>
        <w:rPr>
          <w:color w:val="000000"/>
          <w:sz w:val="20"/>
          <w:szCs w:val="20"/>
        </w:rPr>
        <w:t xml:space="preserve">I know you started out with a strong interest in ITS. However, w3schools would not be considered an ITS. It is basically a website that has static tutorials (in other words, it doesn’t teach you “intelligently”, in response to your knowledge or interactions with it). It does allow you to run code, but this is not “tutoring”. It also has some questions, but these are simply marked correct or not. </w:t>
      </w:r>
    </w:p>
    <w:p w14:paraId="6CED5953" w14:textId="77777777" w:rsidR="000B4989" w:rsidRDefault="000B4989" w:rsidP="000F247A"/>
    <w:p w14:paraId="3308AE57" w14:textId="77777777" w:rsidR="000B4989" w:rsidRDefault="000B4989" w:rsidP="000F247A">
      <w:r>
        <w:rPr>
          <w:color w:val="000000"/>
          <w:sz w:val="20"/>
          <w:szCs w:val="20"/>
        </w:rPr>
        <w:t>Your objective is really to see whether ChatGPT can be used as an ITS, and if so, if students feel that it is more effective than w3schools for learning simple python programming concepts.</w:t>
      </w:r>
    </w:p>
  </w:comment>
  <w:comment w:id="381" w:author="Dancik,Garrett M.(Computer Science)" w:date="2023-04-23T11:31:00Z" w:initials="DMS">
    <w:p w14:paraId="0AC0D538" w14:textId="5D481C6F" w:rsidR="007B7D01" w:rsidRDefault="007B7D01" w:rsidP="00D93CA7">
      <w:r>
        <w:rPr>
          <w:rStyle w:val="CommentReference"/>
        </w:rPr>
        <w:annotationRef/>
      </w:r>
      <w:r>
        <w:rPr>
          <w:color w:val="000000"/>
          <w:sz w:val="20"/>
          <w:szCs w:val="20"/>
        </w:rPr>
        <w:t>GPT should be capitalized.</w:t>
      </w:r>
    </w:p>
  </w:comment>
  <w:comment w:id="397" w:author="Dancik,Garrett M.(Computer Science)" w:date="2023-04-23T11:31:00Z" w:initials="DMS">
    <w:p w14:paraId="673AE028" w14:textId="587AB664" w:rsidR="007B7D01" w:rsidRDefault="007B7D01" w:rsidP="003827E0">
      <w:r>
        <w:rPr>
          <w:rStyle w:val="CommentReference"/>
        </w:rPr>
        <w:annotationRef/>
      </w:r>
      <w:r>
        <w:rPr>
          <w:color w:val="000000"/>
          <w:sz w:val="20"/>
          <w:szCs w:val="20"/>
        </w:rPr>
        <w:t xml:space="preserve">This is something you are trying to understand, but not everyone would agree. </w:t>
      </w:r>
    </w:p>
  </w:comment>
  <w:comment w:id="553" w:author="Dancik,Garrett M.(Computer Science)" w:date="2023-04-23T11:33:00Z" w:initials="DMS">
    <w:p w14:paraId="1DFA46D1" w14:textId="77777777" w:rsidR="007B7D01" w:rsidRDefault="007B7D01" w:rsidP="009119BC">
      <w:r>
        <w:rPr>
          <w:rStyle w:val="CommentReference"/>
        </w:rPr>
        <w:annotationRef/>
      </w:r>
      <w:r>
        <w:rPr>
          <w:color w:val="000000"/>
          <w:sz w:val="20"/>
          <w:szCs w:val="20"/>
        </w:rPr>
        <w:t>I do not believe that w3schools uses AI, unless you have a reference or can provide a specific example of this.</w:t>
      </w:r>
    </w:p>
  </w:comment>
  <w:comment w:id="765" w:author="Dancik,Garrett M.(Computer Science)" w:date="2023-04-23T11:37:00Z" w:initials="DMS">
    <w:p w14:paraId="2FF93798" w14:textId="77777777" w:rsidR="007B7D01" w:rsidRDefault="007B7D01" w:rsidP="00565EDE">
      <w:r>
        <w:rPr>
          <w:rStyle w:val="CommentReference"/>
        </w:rPr>
        <w:annotationRef/>
      </w:r>
      <w:r>
        <w:rPr>
          <w:color w:val="000000"/>
          <w:sz w:val="20"/>
          <w:szCs w:val="20"/>
        </w:rPr>
        <w:t>I do not think you ended up using a 1-5 scale on your survey. If that is the case, you can remove this.</w:t>
      </w:r>
    </w:p>
  </w:comment>
  <w:comment w:id="783" w:author="Dancik,Garrett M.(Computer Science)" w:date="2023-04-23T11:37:00Z" w:initials="DMS">
    <w:p w14:paraId="586EEF3E" w14:textId="77777777" w:rsidR="007B7D01" w:rsidRDefault="007B7D01" w:rsidP="007D22CC">
      <w:r>
        <w:rPr>
          <w:rStyle w:val="CommentReference"/>
        </w:rPr>
        <w:annotationRef/>
      </w:r>
      <w:r>
        <w:rPr>
          <w:color w:val="000000"/>
          <w:sz w:val="20"/>
          <w:szCs w:val="20"/>
        </w:rPr>
        <w:t>How so?</w:t>
      </w:r>
    </w:p>
  </w:comment>
  <w:comment w:id="822" w:author="Dancik,Garrett M.(Computer Science)" w:date="2023-04-23T11:38:00Z" w:initials="DMS">
    <w:p w14:paraId="11888A5C" w14:textId="77777777" w:rsidR="007B7D01" w:rsidRDefault="007B7D01" w:rsidP="00C71C8D">
      <w:r>
        <w:rPr>
          <w:rStyle w:val="CommentReference"/>
        </w:rPr>
        <w:annotationRef/>
      </w:r>
      <w:r>
        <w:rPr>
          <w:color w:val="000000"/>
          <w:sz w:val="20"/>
          <w:szCs w:val="20"/>
        </w:rPr>
        <w:t>This is not appropriate for a research article, only for the proposal.</w:t>
      </w:r>
    </w:p>
  </w:comment>
  <w:comment w:id="1089" w:author="Dancik,Garrett M.(Computer Science)" w:date="2023-04-23T11:39:00Z" w:initials="DMS">
    <w:p w14:paraId="24F19ADE" w14:textId="77777777" w:rsidR="007B7D01" w:rsidRDefault="007B7D01" w:rsidP="00387560">
      <w:r>
        <w:rPr>
          <w:rStyle w:val="CommentReference"/>
        </w:rPr>
        <w:annotationRef/>
      </w:r>
      <w:r>
        <w:rPr>
          <w:color w:val="000000"/>
          <w:sz w:val="20"/>
          <w:szCs w:val="20"/>
        </w:rPr>
        <w:t>You are showing the number on the y-axis, and not the percentage. Make sure to be consistent and to label the y-axis.</w:t>
      </w:r>
    </w:p>
  </w:comment>
  <w:comment w:id="1102" w:author="Dancik,Garrett M.(Computer Science)" w:date="2023-04-23T11:39:00Z" w:initials="DMS">
    <w:p w14:paraId="35D3AD46" w14:textId="77777777" w:rsidR="007B7D01" w:rsidRDefault="007B7D01" w:rsidP="00F7539C">
      <w:r>
        <w:rPr>
          <w:rStyle w:val="CommentReference"/>
        </w:rPr>
        <w:annotationRef/>
      </w:r>
      <w:r>
        <w:rPr>
          <w:color w:val="000000"/>
          <w:sz w:val="20"/>
          <w:szCs w:val="20"/>
        </w:rPr>
        <w:t>It is not clear what the x-axis is here.</w:t>
      </w:r>
    </w:p>
  </w:comment>
  <w:comment w:id="1245" w:author="Dancik,Garrett M.(Computer Science)" w:date="2023-04-23T11:40:00Z" w:initials="DMS">
    <w:p w14:paraId="46FECC0F" w14:textId="77777777" w:rsidR="007B7D01" w:rsidRDefault="007B7D01" w:rsidP="00D112CA">
      <w:r>
        <w:rPr>
          <w:rStyle w:val="CommentReference"/>
        </w:rPr>
        <w:annotationRef/>
      </w:r>
      <w:r>
        <w:rPr>
          <w:color w:val="000000"/>
          <w:sz w:val="20"/>
          <w:szCs w:val="20"/>
        </w:rPr>
        <w:t>You do not have your results yet, but at this point you can include limitations and future work, as well as some related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08AE57" w15:done="0"/>
  <w15:commentEx w15:paraId="0AC0D538" w15:done="0"/>
  <w15:commentEx w15:paraId="673AE028" w15:done="0"/>
  <w15:commentEx w15:paraId="1DFA46D1" w15:done="0"/>
  <w15:commentEx w15:paraId="2FF93798" w15:done="0"/>
  <w15:commentEx w15:paraId="586EEF3E" w15:done="0"/>
  <w15:commentEx w15:paraId="11888A5C" w15:done="0"/>
  <w15:commentEx w15:paraId="24F19ADE" w15:done="0"/>
  <w15:commentEx w15:paraId="35D3AD46" w15:done="0"/>
  <w15:commentEx w15:paraId="46FECC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F98FA" w16cex:dateUtc="2023-04-23T15:46:00Z"/>
  <w16cex:commentExtensible w16cex:durableId="27EF9599" w16cex:dateUtc="2023-04-23T15:31:00Z"/>
  <w16cex:commentExtensible w16cex:durableId="27EF9591" w16cex:dateUtc="2023-04-23T15:31:00Z"/>
  <w16cex:commentExtensible w16cex:durableId="27EF95FB" w16cex:dateUtc="2023-04-23T15:33:00Z"/>
  <w16cex:commentExtensible w16cex:durableId="27EF96F8" w16cex:dateUtc="2023-04-23T15:37:00Z"/>
  <w16cex:commentExtensible w16cex:durableId="27EF9707" w16cex:dateUtc="2023-04-23T15:37:00Z"/>
  <w16cex:commentExtensible w16cex:durableId="27EF9732" w16cex:dateUtc="2023-04-23T15:38:00Z"/>
  <w16cex:commentExtensible w16cex:durableId="27EF976D" w16cex:dateUtc="2023-04-23T15:39:00Z"/>
  <w16cex:commentExtensible w16cex:durableId="27EF978C" w16cex:dateUtc="2023-04-23T15:39:00Z"/>
  <w16cex:commentExtensible w16cex:durableId="27EF97AA" w16cex:dateUtc="2023-04-23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08AE57" w16cid:durableId="27EF98FA"/>
  <w16cid:commentId w16cid:paraId="0AC0D538" w16cid:durableId="27EF9599"/>
  <w16cid:commentId w16cid:paraId="673AE028" w16cid:durableId="27EF9591"/>
  <w16cid:commentId w16cid:paraId="1DFA46D1" w16cid:durableId="27EF95FB"/>
  <w16cid:commentId w16cid:paraId="2FF93798" w16cid:durableId="27EF96F8"/>
  <w16cid:commentId w16cid:paraId="586EEF3E" w16cid:durableId="27EF9707"/>
  <w16cid:commentId w16cid:paraId="11888A5C" w16cid:durableId="27EF9732"/>
  <w16cid:commentId w16cid:paraId="24F19ADE" w16cid:durableId="27EF976D"/>
  <w16cid:commentId w16cid:paraId="35D3AD46" w16cid:durableId="27EF978C"/>
  <w16cid:commentId w16cid:paraId="46FECC0F" w16cid:durableId="27EF97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4E25"/>
    <w:multiLevelType w:val="hybridMultilevel"/>
    <w:tmpl w:val="73C48AE8"/>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A44904"/>
    <w:multiLevelType w:val="hybridMultilevel"/>
    <w:tmpl w:val="B8D66936"/>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1C4F88"/>
    <w:multiLevelType w:val="hybridMultilevel"/>
    <w:tmpl w:val="C294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7F5E7B"/>
    <w:multiLevelType w:val="hybridMultilevel"/>
    <w:tmpl w:val="77AA11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423B7"/>
    <w:multiLevelType w:val="hybridMultilevel"/>
    <w:tmpl w:val="49D4D04E"/>
    <w:lvl w:ilvl="0" w:tplc="0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0FD736A"/>
    <w:multiLevelType w:val="hybridMultilevel"/>
    <w:tmpl w:val="42CCE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418CD"/>
    <w:multiLevelType w:val="multilevel"/>
    <w:tmpl w:val="332C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105432">
    <w:abstractNumId w:val="4"/>
  </w:num>
  <w:num w:numId="2" w16cid:durableId="1091119087">
    <w:abstractNumId w:val="3"/>
  </w:num>
  <w:num w:numId="3" w16cid:durableId="1915966924">
    <w:abstractNumId w:val="1"/>
  </w:num>
  <w:num w:numId="4" w16cid:durableId="1365716736">
    <w:abstractNumId w:val="0"/>
  </w:num>
  <w:num w:numId="5" w16cid:durableId="1696693612">
    <w:abstractNumId w:val="5"/>
  </w:num>
  <w:num w:numId="6" w16cid:durableId="1180700816">
    <w:abstractNumId w:val="6"/>
  </w:num>
  <w:num w:numId="7" w16cid:durableId="1072239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Larbi">
    <w15:presenceInfo w15:providerId="Windows Live" w15:userId="2c59696fcc8b8634"/>
  </w15:person>
  <w15:person w15:author="Dancik,Garrett M.(Computer Science)">
    <w15:presenceInfo w15:providerId="AD" w15:userId="S::dancikg@easternct.edu::47923450-065f-4883-b3d0-9050aca1fa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AB"/>
    <w:rsid w:val="00000D72"/>
    <w:rsid w:val="000035C0"/>
    <w:rsid w:val="00003BD7"/>
    <w:rsid w:val="0001271B"/>
    <w:rsid w:val="000130AF"/>
    <w:rsid w:val="000143EA"/>
    <w:rsid w:val="00014CAE"/>
    <w:rsid w:val="00015759"/>
    <w:rsid w:val="00017B68"/>
    <w:rsid w:val="00017ED7"/>
    <w:rsid w:val="00021023"/>
    <w:rsid w:val="000222B3"/>
    <w:rsid w:val="00022AE3"/>
    <w:rsid w:val="000233B0"/>
    <w:rsid w:val="000245B2"/>
    <w:rsid w:val="00026427"/>
    <w:rsid w:val="00027EDF"/>
    <w:rsid w:val="00031DB6"/>
    <w:rsid w:val="00032331"/>
    <w:rsid w:val="00033104"/>
    <w:rsid w:val="000350AC"/>
    <w:rsid w:val="0003595B"/>
    <w:rsid w:val="000418A5"/>
    <w:rsid w:val="00041983"/>
    <w:rsid w:val="000435D2"/>
    <w:rsid w:val="0004470C"/>
    <w:rsid w:val="000454EB"/>
    <w:rsid w:val="00045F65"/>
    <w:rsid w:val="00046829"/>
    <w:rsid w:val="00046E58"/>
    <w:rsid w:val="00053833"/>
    <w:rsid w:val="000570FE"/>
    <w:rsid w:val="000631B6"/>
    <w:rsid w:val="000638FF"/>
    <w:rsid w:val="00065E27"/>
    <w:rsid w:val="000737B6"/>
    <w:rsid w:val="00074189"/>
    <w:rsid w:val="000745C0"/>
    <w:rsid w:val="000755AF"/>
    <w:rsid w:val="00080A23"/>
    <w:rsid w:val="00082041"/>
    <w:rsid w:val="00082D6D"/>
    <w:rsid w:val="0008368B"/>
    <w:rsid w:val="00090CA7"/>
    <w:rsid w:val="00091BAA"/>
    <w:rsid w:val="000945AA"/>
    <w:rsid w:val="000A16A6"/>
    <w:rsid w:val="000A3947"/>
    <w:rsid w:val="000B20D7"/>
    <w:rsid w:val="000B2547"/>
    <w:rsid w:val="000B3183"/>
    <w:rsid w:val="000B3BEF"/>
    <w:rsid w:val="000B4989"/>
    <w:rsid w:val="000B6C88"/>
    <w:rsid w:val="000C0984"/>
    <w:rsid w:val="000C2E91"/>
    <w:rsid w:val="000C5E1C"/>
    <w:rsid w:val="000D34A9"/>
    <w:rsid w:val="000D50F6"/>
    <w:rsid w:val="000D5299"/>
    <w:rsid w:val="000D5D28"/>
    <w:rsid w:val="000D7688"/>
    <w:rsid w:val="000E3273"/>
    <w:rsid w:val="000E56F0"/>
    <w:rsid w:val="000E6709"/>
    <w:rsid w:val="000E6EC7"/>
    <w:rsid w:val="000F04D2"/>
    <w:rsid w:val="000F1143"/>
    <w:rsid w:val="000F2041"/>
    <w:rsid w:val="000F4FDA"/>
    <w:rsid w:val="000F79AE"/>
    <w:rsid w:val="0010026A"/>
    <w:rsid w:val="00103F96"/>
    <w:rsid w:val="001048CB"/>
    <w:rsid w:val="00104EA5"/>
    <w:rsid w:val="001071A4"/>
    <w:rsid w:val="00111C7B"/>
    <w:rsid w:val="00117ACE"/>
    <w:rsid w:val="00123FED"/>
    <w:rsid w:val="00127AF6"/>
    <w:rsid w:val="00130C32"/>
    <w:rsid w:val="00131125"/>
    <w:rsid w:val="0013715B"/>
    <w:rsid w:val="001416E7"/>
    <w:rsid w:val="00141834"/>
    <w:rsid w:val="00144454"/>
    <w:rsid w:val="001463F0"/>
    <w:rsid w:val="001537CF"/>
    <w:rsid w:val="00153D65"/>
    <w:rsid w:val="001547B6"/>
    <w:rsid w:val="00155816"/>
    <w:rsid w:val="00155E9A"/>
    <w:rsid w:val="001565C6"/>
    <w:rsid w:val="001569EC"/>
    <w:rsid w:val="0015768E"/>
    <w:rsid w:val="001651CC"/>
    <w:rsid w:val="00172944"/>
    <w:rsid w:val="001739CC"/>
    <w:rsid w:val="0017583F"/>
    <w:rsid w:val="0017637A"/>
    <w:rsid w:val="00177A57"/>
    <w:rsid w:val="001804F1"/>
    <w:rsid w:val="00180861"/>
    <w:rsid w:val="00180E77"/>
    <w:rsid w:val="00180EC8"/>
    <w:rsid w:val="0018169F"/>
    <w:rsid w:val="001824BF"/>
    <w:rsid w:val="00182610"/>
    <w:rsid w:val="00184CB8"/>
    <w:rsid w:val="001850D5"/>
    <w:rsid w:val="00185312"/>
    <w:rsid w:val="001855FC"/>
    <w:rsid w:val="00186A56"/>
    <w:rsid w:val="001900CA"/>
    <w:rsid w:val="00191EC0"/>
    <w:rsid w:val="001933AA"/>
    <w:rsid w:val="001966B5"/>
    <w:rsid w:val="00196E6B"/>
    <w:rsid w:val="00197678"/>
    <w:rsid w:val="001A080E"/>
    <w:rsid w:val="001A3483"/>
    <w:rsid w:val="001A528A"/>
    <w:rsid w:val="001B12A2"/>
    <w:rsid w:val="001B23F6"/>
    <w:rsid w:val="001B4955"/>
    <w:rsid w:val="001B751B"/>
    <w:rsid w:val="001B774F"/>
    <w:rsid w:val="001C16F5"/>
    <w:rsid w:val="001C4CA9"/>
    <w:rsid w:val="001C558A"/>
    <w:rsid w:val="001C647E"/>
    <w:rsid w:val="001D0B3A"/>
    <w:rsid w:val="001D2448"/>
    <w:rsid w:val="001D2592"/>
    <w:rsid w:val="001D3716"/>
    <w:rsid w:val="001D5308"/>
    <w:rsid w:val="001D5AA9"/>
    <w:rsid w:val="001E1104"/>
    <w:rsid w:val="001E1947"/>
    <w:rsid w:val="001E3928"/>
    <w:rsid w:val="001E4B50"/>
    <w:rsid w:val="001E4DE3"/>
    <w:rsid w:val="001E50B0"/>
    <w:rsid w:val="001E6564"/>
    <w:rsid w:val="001F2A86"/>
    <w:rsid w:val="001F2ABA"/>
    <w:rsid w:val="001F310E"/>
    <w:rsid w:val="001F3A9D"/>
    <w:rsid w:val="001F3EA5"/>
    <w:rsid w:val="001F51E6"/>
    <w:rsid w:val="001F7048"/>
    <w:rsid w:val="001F764E"/>
    <w:rsid w:val="002007E3"/>
    <w:rsid w:val="002023A4"/>
    <w:rsid w:val="0020285B"/>
    <w:rsid w:val="00202943"/>
    <w:rsid w:val="00203769"/>
    <w:rsid w:val="00203C97"/>
    <w:rsid w:val="00204D73"/>
    <w:rsid w:val="00207C12"/>
    <w:rsid w:val="002114EA"/>
    <w:rsid w:val="00212B32"/>
    <w:rsid w:val="00213689"/>
    <w:rsid w:val="00214014"/>
    <w:rsid w:val="00215C02"/>
    <w:rsid w:val="0021607F"/>
    <w:rsid w:val="00216E0E"/>
    <w:rsid w:val="00223488"/>
    <w:rsid w:val="00225544"/>
    <w:rsid w:val="00225F0D"/>
    <w:rsid w:val="0022646F"/>
    <w:rsid w:val="00235EA4"/>
    <w:rsid w:val="0023711B"/>
    <w:rsid w:val="002371AA"/>
    <w:rsid w:val="00237971"/>
    <w:rsid w:val="00240259"/>
    <w:rsid w:val="00241E6E"/>
    <w:rsid w:val="00244353"/>
    <w:rsid w:val="0024453B"/>
    <w:rsid w:val="00244A79"/>
    <w:rsid w:val="0024699C"/>
    <w:rsid w:val="00247421"/>
    <w:rsid w:val="002526A4"/>
    <w:rsid w:val="00252B1A"/>
    <w:rsid w:val="00253966"/>
    <w:rsid w:val="00253B78"/>
    <w:rsid w:val="002540F2"/>
    <w:rsid w:val="0025575E"/>
    <w:rsid w:val="00256743"/>
    <w:rsid w:val="0026057A"/>
    <w:rsid w:val="00260588"/>
    <w:rsid w:val="00263344"/>
    <w:rsid w:val="00264CA5"/>
    <w:rsid w:val="00265253"/>
    <w:rsid w:val="00270317"/>
    <w:rsid w:val="0027044B"/>
    <w:rsid w:val="00271E92"/>
    <w:rsid w:val="00271F12"/>
    <w:rsid w:val="00273061"/>
    <w:rsid w:val="00273832"/>
    <w:rsid w:val="00274AF2"/>
    <w:rsid w:val="00274C25"/>
    <w:rsid w:val="00276AAD"/>
    <w:rsid w:val="00281598"/>
    <w:rsid w:val="002819B8"/>
    <w:rsid w:val="00283163"/>
    <w:rsid w:val="00285C4C"/>
    <w:rsid w:val="00290107"/>
    <w:rsid w:val="0029128D"/>
    <w:rsid w:val="002913D9"/>
    <w:rsid w:val="00293526"/>
    <w:rsid w:val="00295977"/>
    <w:rsid w:val="0029642B"/>
    <w:rsid w:val="00296884"/>
    <w:rsid w:val="00297465"/>
    <w:rsid w:val="002977EE"/>
    <w:rsid w:val="002A0680"/>
    <w:rsid w:val="002A20BC"/>
    <w:rsid w:val="002A2C16"/>
    <w:rsid w:val="002A3442"/>
    <w:rsid w:val="002A3AF0"/>
    <w:rsid w:val="002A594B"/>
    <w:rsid w:val="002A79EB"/>
    <w:rsid w:val="002B082C"/>
    <w:rsid w:val="002B358D"/>
    <w:rsid w:val="002B3C09"/>
    <w:rsid w:val="002B58A1"/>
    <w:rsid w:val="002B72CA"/>
    <w:rsid w:val="002B7AEF"/>
    <w:rsid w:val="002C2198"/>
    <w:rsid w:val="002C350F"/>
    <w:rsid w:val="002C3711"/>
    <w:rsid w:val="002C3B4B"/>
    <w:rsid w:val="002C60F8"/>
    <w:rsid w:val="002D15EE"/>
    <w:rsid w:val="002D31DC"/>
    <w:rsid w:val="002D3305"/>
    <w:rsid w:val="002D4CBC"/>
    <w:rsid w:val="002D5E46"/>
    <w:rsid w:val="002E0E65"/>
    <w:rsid w:val="002E337D"/>
    <w:rsid w:val="002E5581"/>
    <w:rsid w:val="002F0C55"/>
    <w:rsid w:val="002F437F"/>
    <w:rsid w:val="002F4E7C"/>
    <w:rsid w:val="002F5551"/>
    <w:rsid w:val="002F61E1"/>
    <w:rsid w:val="00302574"/>
    <w:rsid w:val="00302667"/>
    <w:rsid w:val="00302701"/>
    <w:rsid w:val="00302870"/>
    <w:rsid w:val="003029FE"/>
    <w:rsid w:val="00303658"/>
    <w:rsid w:val="00304AAF"/>
    <w:rsid w:val="003051CC"/>
    <w:rsid w:val="00310A2C"/>
    <w:rsid w:val="00310BD1"/>
    <w:rsid w:val="00310E75"/>
    <w:rsid w:val="00311365"/>
    <w:rsid w:val="00311743"/>
    <w:rsid w:val="00313AF2"/>
    <w:rsid w:val="003142A7"/>
    <w:rsid w:val="00315263"/>
    <w:rsid w:val="0031575E"/>
    <w:rsid w:val="00315C05"/>
    <w:rsid w:val="00316790"/>
    <w:rsid w:val="00316B5A"/>
    <w:rsid w:val="00320402"/>
    <w:rsid w:val="00320491"/>
    <w:rsid w:val="00324FA1"/>
    <w:rsid w:val="00325DA4"/>
    <w:rsid w:val="00325FC2"/>
    <w:rsid w:val="0032620F"/>
    <w:rsid w:val="00326F5E"/>
    <w:rsid w:val="003315A2"/>
    <w:rsid w:val="00332582"/>
    <w:rsid w:val="0033317A"/>
    <w:rsid w:val="0033590C"/>
    <w:rsid w:val="00340564"/>
    <w:rsid w:val="00340A44"/>
    <w:rsid w:val="003424DA"/>
    <w:rsid w:val="003424E0"/>
    <w:rsid w:val="00343A8B"/>
    <w:rsid w:val="0034471D"/>
    <w:rsid w:val="0034619B"/>
    <w:rsid w:val="00346E54"/>
    <w:rsid w:val="00347313"/>
    <w:rsid w:val="00347C8C"/>
    <w:rsid w:val="003529C4"/>
    <w:rsid w:val="00357636"/>
    <w:rsid w:val="00360169"/>
    <w:rsid w:val="003610EF"/>
    <w:rsid w:val="003626F7"/>
    <w:rsid w:val="00366982"/>
    <w:rsid w:val="003721A6"/>
    <w:rsid w:val="0037225E"/>
    <w:rsid w:val="003727B4"/>
    <w:rsid w:val="0037561F"/>
    <w:rsid w:val="003758BB"/>
    <w:rsid w:val="00376C4D"/>
    <w:rsid w:val="00377B43"/>
    <w:rsid w:val="00381077"/>
    <w:rsid w:val="0038633A"/>
    <w:rsid w:val="00387BBB"/>
    <w:rsid w:val="00387D6C"/>
    <w:rsid w:val="003902D9"/>
    <w:rsid w:val="0039410B"/>
    <w:rsid w:val="003959DA"/>
    <w:rsid w:val="003974DC"/>
    <w:rsid w:val="003A16C7"/>
    <w:rsid w:val="003A3B3E"/>
    <w:rsid w:val="003A4DAF"/>
    <w:rsid w:val="003A777D"/>
    <w:rsid w:val="003A7B30"/>
    <w:rsid w:val="003B099F"/>
    <w:rsid w:val="003B30B1"/>
    <w:rsid w:val="003C0F7B"/>
    <w:rsid w:val="003C23CC"/>
    <w:rsid w:val="003C318D"/>
    <w:rsid w:val="003C4780"/>
    <w:rsid w:val="003C47A9"/>
    <w:rsid w:val="003C5053"/>
    <w:rsid w:val="003C53F3"/>
    <w:rsid w:val="003D1BDC"/>
    <w:rsid w:val="003D3159"/>
    <w:rsid w:val="003E0D03"/>
    <w:rsid w:val="003E193E"/>
    <w:rsid w:val="003E2170"/>
    <w:rsid w:val="003E3E6C"/>
    <w:rsid w:val="003E5EEF"/>
    <w:rsid w:val="003F267C"/>
    <w:rsid w:val="003F46BE"/>
    <w:rsid w:val="003F553D"/>
    <w:rsid w:val="003F7C81"/>
    <w:rsid w:val="00404B49"/>
    <w:rsid w:val="00404C1A"/>
    <w:rsid w:val="00406652"/>
    <w:rsid w:val="00406B13"/>
    <w:rsid w:val="00407000"/>
    <w:rsid w:val="00410AAB"/>
    <w:rsid w:val="0041103C"/>
    <w:rsid w:val="00411DC1"/>
    <w:rsid w:val="00411EB6"/>
    <w:rsid w:val="00412269"/>
    <w:rsid w:val="004128CE"/>
    <w:rsid w:val="00413F3B"/>
    <w:rsid w:val="00414634"/>
    <w:rsid w:val="00420317"/>
    <w:rsid w:val="00421754"/>
    <w:rsid w:val="004217DF"/>
    <w:rsid w:val="00423590"/>
    <w:rsid w:val="0042475C"/>
    <w:rsid w:val="00425367"/>
    <w:rsid w:val="0042577C"/>
    <w:rsid w:val="00426727"/>
    <w:rsid w:val="00426C39"/>
    <w:rsid w:val="00431E65"/>
    <w:rsid w:val="00432884"/>
    <w:rsid w:val="00432E5D"/>
    <w:rsid w:val="004344AB"/>
    <w:rsid w:val="0043617E"/>
    <w:rsid w:val="00437BCD"/>
    <w:rsid w:val="00440857"/>
    <w:rsid w:val="0044085D"/>
    <w:rsid w:val="00442068"/>
    <w:rsid w:val="004429A5"/>
    <w:rsid w:val="00444A06"/>
    <w:rsid w:val="00454E8C"/>
    <w:rsid w:val="00461CDD"/>
    <w:rsid w:val="004718E6"/>
    <w:rsid w:val="00471D1C"/>
    <w:rsid w:val="00472301"/>
    <w:rsid w:val="00472332"/>
    <w:rsid w:val="00472CD4"/>
    <w:rsid w:val="00474BDD"/>
    <w:rsid w:val="00476BE3"/>
    <w:rsid w:val="004770A3"/>
    <w:rsid w:val="00485640"/>
    <w:rsid w:val="00487851"/>
    <w:rsid w:val="00490EFE"/>
    <w:rsid w:val="00491BBD"/>
    <w:rsid w:val="004927D9"/>
    <w:rsid w:val="004927E7"/>
    <w:rsid w:val="00492FBA"/>
    <w:rsid w:val="004961AB"/>
    <w:rsid w:val="00497812"/>
    <w:rsid w:val="004A2363"/>
    <w:rsid w:val="004A2C80"/>
    <w:rsid w:val="004A5F1F"/>
    <w:rsid w:val="004A71A9"/>
    <w:rsid w:val="004A792A"/>
    <w:rsid w:val="004B02BA"/>
    <w:rsid w:val="004B11F1"/>
    <w:rsid w:val="004B4D80"/>
    <w:rsid w:val="004B72F3"/>
    <w:rsid w:val="004B7E57"/>
    <w:rsid w:val="004C093F"/>
    <w:rsid w:val="004C1B80"/>
    <w:rsid w:val="004C3571"/>
    <w:rsid w:val="004C52AE"/>
    <w:rsid w:val="004C5B42"/>
    <w:rsid w:val="004C5EB7"/>
    <w:rsid w:val="004C5F52"/>
    <w:rsid w:val="004C6299"/>
    <w:rsid w:val="004D15F9"/>
    <w:rsid w:val="004D2812"/>
    <w:rsid w:val="004D288E"/>
    <w:rsid w:val="004D355E"/>
    <w:rsid w:val="004D3606"/>
    <w:rsid w:val="004D365A"/>
    <w:rsid w:val="004D4E8A"/>
    <w:rsid w:val="004D5ED3"/>
    <w:rsid w:val="004D6FE4"/>
    <w:rsid w:val="004E0C25"/>
    <w:rsid w:val="004E2A90"/>
    <w:rsid w:val="004E3FEC"/>
    <w:rsid w:val="004E4B93"/>
    <w:rsid w:val="004E580A"/>
    <w:rsid w:val="004E6F87"/>
    <w:rsid w:val="004F17B9"/>
    <w:rsid w:val="004F2691"/>
    <w:rsid w:val="004F6BE9"/>
    <w:rsid w:val="0050088D"/>
    <w:rsid w:val="00500CD7"/>
    <w:rsid w:val="00502ECB"/>
    <w:rsid w:val="00503FE6"/>
    <w:rsid w:val="005041C6"/>
    <w:rsid w:val="005076A2"/>
    <w:rsid w:val="00512769"/>
    <w:rsid w:val="00516CC4"/>
    <w:rsid w:val="00522266"/>
    <w:rsid w:val="00532E80"/>
    <w:rsid w:val="005338EC"/>
    <w:rsid w:val="005342AE"/>
    <w:rsid w:val="005342E7"/>
    <w:rsid w:val="00534842"/>
    <w:rsid w:val="00534D6C"/>
    <w:rsid w:val="005353F7"/>
    <w:rsid w:val="0053556A"/>
    <w:rsid w:val="00536001"/>
    <w:rsid w:val="0053614E"/>
    <w:rsid w:val="0053705E"/>
    <w:rsid w:val="00537427"/>
    <w:rsid w:val="00537D0B"/>
    <w:rsid w:val="00537D98"/>
    <w:rsid w:val="0054589F"/>
    <w:rsid w:val="00545C32"/>
    <w:rsid w:val="00546569"/>
    <w:rsid w:val="00547071"/>
    <w:rsid w:val="0054757A"/>
    <w:rsid w:val="00547974"/>
    <w:rsid w:val="005479D1"/>
    <w:rsid w:val="0055058D"/>
    <w:rsid w:val="00550B91"/>
    <w:rsid w:val="0055157A"/>
    <w:rsid w:val="00551F97"/>
    <w:rsid w:val="00553FD5"/>
    <w:rsid w:val="00555CDD"/>
    <w:rsid w:val="005565C2"/>
    <w:rsid w:val="00561E42"/>
    <w:rsid w:val="00562A48"/>
    <w:rsid w:val="00565128"/>
    <w:rsid w:val="00565B6E"/>
    <w:rsid w:val="005663F1"/>
    <w:rsid w:val="0056688B"/>
    <w:rsid w:val="005702F3"/>
    <w:rsid w:val="00570733"/>
    <w:rsid w:val="00571220"/>
    <w:rsid w:val="005719AC"/>
    <w:rsid w:val="00572683"/>
    <w:rsid w:val="005737EB"/>
    <w:rsid w:val="005770C9"/>
    <w:rsid w:val="005779BC"/>
    <w:rsid w:val="00580A0A"/>
    <w:rsid w:val="00581D14"/>
    <w:rsid w:val="005827BA"/>
    <w:rsid w:val="00582AAB"/>
    <w:rsid w:val="005863F6"/>
    <w:rsid w:val="00587EF7"/>
    <w:rsid w:val="00590095"/>
    <w:rsid w:val="00590716"/>
    <w:rsid w:val="00590AFF"/>
    <w:rsid w:val="00594A8D"/>
    <w:rsid w:val="00597ADB"/>
    <w:rsid w:val="00597F58"/>
    <w:rsid w:val="005A46D8"/>
    <w:rsid w:val="005A5F65"/>
    <w:rsid w:val="005B4F1E"/>
    <w:rsid w:val="005B6127"/>
    <w:rsid w:val="005B6426"/>
    <w:rsid w:val="005C0B7C"/>
    <w:rsid w:val="005C0FEA"/>
    <w:rsid w:val="005C11C3"/>
    <w:rsid w:val="005C1263"/>
    <w:rsid w:val="005C43C7"/>
    <w:rsid w:val="005C5DC1"/>
    <w:rsid w:val="005C648E"/>
    <w:rsid w:val="005C6A53"/>
    <w:rsid w:val="005C7C3D"/>
    <w:rsid w:val="005D1922"/>
    <w:rsid w:val="005D2697"/>
    <w:rsid w:val="005D280A"/>
    <w:rsid w:val="005D3109"/>
    <w:rsid w:val="005D32DE"/>
    <w:rsid w:val="005D6899"/>
    <w:rsid w:val="005D79FB"/>
    <w:rsid w:val="005E2A03"/>
    <w:rsid w:val="005E486B"/>
    <w:rsid w:val="005E7C1F"/>
    <w:rsid w:val="005F3E8A"/>
    <w:rsid w:val="005F5A63"/>
    <w:rsid w:val="005F5D9C"/>
    <w:rsid w:val="005F5F9D"/>
    <w:rsid w:val="00600E9B"/>
    <w:rsid w:val="00600FBC"/>
    <w:rsid w:val="0060145F"/>
    <w:rsid w:val="00602B14"/>
    <w:rsid w:val="00603C06"/>
    <w:rsid w:val="00606E44"/>
    <w:rsid w:val="006104FD"/>
    <w:rsid w:val="006111BD"/>
    <w:rsid w:val="0061229B"/>
    <w:rsid w:val="006124E7"/>
    <w:rsid w:val="006131AE"/>
    <w:rsid w:val="00614E28"/>
    <w:rsid w:val="006158C8"/>
    <w:rsid w:val="0061626E"/>
    <w:rsid w:val="006215AB"/>
    <w:rsid w:val="00626162"/>
    <w:rsid w:val="00626F71"/>
    <w:rsid w:val="00627F39"/>
    <w:rsid w:val="0063097D"/>
    <w:rsid w:val="0064057B"/>
    <w:rsid w:val="0064424E"/>
    <w:rsid w:val="00644C37"/>
    <w:rsid w:val="0064587A"/>
    <w:rsid w:val="0065376B"/>
    <w:rsid w:val="00653FD1"/>
    <w:rsid w:val="00656BDC"/>
    <w:rsid w:val="0065755F"/>
    <w:rsid w:val="00662139"/>
    <w:rsid w:val="00663179"/>
    <w:rsid w:val="00665CC1"/>
    <w:rsid w:val="00667235"/>
    <w:rsid w:val="00667308"/>
    <w:rsid w:val="00667CC8"/>
    <w:rsid w:val="00670A0B"/>
    <w:rsid w:val="00670AC1"/>
    <w:rsid w:val="0067270E"/>
    <w:rsid w:val="006727AA"/>
    <w:rsid w:val="006805FC"/>
    <w:rsid w:val="0068216A"/>
    <w:rsid w:val="00682948"/>
    <w:rsid w:val="00683232"/>
    <w:rsid w:val="00683976"/>
    <w:rsid w:val="0068492F"/>
    <w:rsid w:val="00686A39"/>
    <w:rsid w:val="00690BE8"/>
    <w:rsid w:val="006927E9"/>
    <w:rsid w:val="00692E0B"/>
    <w:rsid w:val="006956C5"/>
    <w:rsid w:val="006A0F3A"/>
    <w:rsid w:val="006A162E"/>
    <w:rsid w:val="006A182B"/>
    <w:rsid w:val="006A1E35"/>
    <w:rsid w:val="006A2F7F"/>
    <w:rsid w:val="006A4359"/>
    <w:rsid w:val="006A54B8"/>
    <w:rsid w:val="006A6533"/>
    <w:rsid w:val="006B0C0D"/>
    <w:rsid w:val="006B2176"/>
    <w:rsid w:val="006C09D2"/>
    <w:rsid w:val="006C158C"/>
    <w:rsid w:val="006C414B"/>
    <w:rsid w:val="006C69B7"/>
    <w:rsid w:val="006D1447"/>
    <w:rsid w:val="006D19CD"/>
    <w:rsid w:val="006D236C"/>
    <w:rsid w:val="006D4610"/>
    <w:rsid w:val="006D461F"/>
    <w:rsid w:val="006D71B4"/>
    <w:rsid w:val="006E190B"/>
    <w:rsid w:val="006E5B97"/>
    <w:rsid w:val="006F16CE"/>
    <w:rsid w:val="006F4262"/>
    <w:rsid w:val="006F4378"/>
    <w:rsid w:val="006F5E90"/>
    <w:rsid w:val="00700F66"/>
    <w:rsid w:val="00701706"/>
    <w:rsid w:val="00701857"/>
    <w:rsid w:val="00702C88"/>
    <w:rsid w:val="0070445F"/>
    <w:rsid w:val="007045A9"/>
    <w:rsid w:val="0071255B"/>
    <w:rsid w:val="00712EF4"/>
    <w:rsid w:val="0071487D"/>
    <w:rsid w:val="00714CFD"/>
    <w:rsid w:val="00715A24"/>
    <w:rsid w:val="00722F7A"/>
    <w:rsid w:val="0072376E"/>
    <w:rsid w:val="00723A44"/>
    <w:rsid w:val="00723B06"/>
    <w:rsid w:val="00724B90"/>
    <w:rsid w:val="007265F8"/>
    <w:rsid w:val="00727169"/>
    <w:rsid w:val="00733561"/>
    <w:rsid w:val="00733772"/>
    <w:rsid w:val="00733EAA"/>
    <w:rsid w:val="00733F6D"/>
    <w:rsid w:val="0073482D"/>
    <w:rsid w:val="00734DE3"/>
    <w:rsid w:val="0073530C"/>
    <w:rsid w:val="007401A6"/>
    <w:rsid w:val="00741F68"/>
    <w:rsid w:val="00744A46"/>
    <w:rsid w:val="00745B26"/>
    <w:rsid w:val="00747D74"/>
    <w:rsid w:val="0075786B"/>
    <w:rsid w:val="00757900"/>
    <w:rsid w:val="0076175C"/>
    <w:rsid w:val="00761D78"/>
    <w:rsid w:val="0076364A"/>
    <w:rsid w:val="00764324"/>
    <w:rsid w:val="007664F0"/>
    <w:rsid w:val="0076794A"/>
    <w:rsid w:val="00771664"/>
    <w:rsid w:val="00772FA9"/>
    <w:rsid w:val="0077468C"/>
    <w:rsid w:val="0078268C"/>
    <w:rsid w:val="007830C9"/>
    <w:rsid w:val="0078352A"/>
    <w:rsid w:val="007839FB"/>
    <w:rsid w:val="007846D7"/>
    <w:rsid w:val="00786B39"/>
    <w:rsid w:val="00786BE9"/>
    <w:rsid w:val="0078732A"/>
    <w:rsid w:val="00787928"/>
    <w:rsid w:val="00787F7E"/>
    <w:rsid w:val="007925DE"/>
    <w:rsid w:val="00796191"/>
    <w:rsid w:val="007968DD"/>
    <w:rsid w:val="00796F7A"/>
    <w:rsid w:val="00797DD9"/>
    <w:rsid w:val="00797F1D"/>
    <w:rsid w:val="007A167B"/>
    <w:rsid w:val="007A5EAF"/>
    <w:rsid w:val="007A63F5"/>
    <w:rsid w:val="007A6AE5"/>
    <w:rsid w:val="007B07E2"/>
    <w:rsid w:val="007B19B6"/>
    <w:rsid w:val="007B1BD0"/>
    <w:rsid w:val="007B1E3F"/>
    <w:rsid w:val="007B45D5"/>
    <w:rsid w:val="007B528E"/>
    <w:rsid w:val="007B53ED"/>
    <w:rsid w:val="007B7212"/>
    <w:rsid w:val="007B7498"/>
    <w:rsid w:val="007B7750"/>
    <w:rsid w:val="007B7D01"/>
    <w:rsid w:val="007C07A7"/>
    <w:rsid w:val="007C1A81"/>
    <w:rsid w:val="007C2C86"/>
    <w:rsid w:val="007C5DCB"/>
    <w:rsid w:val="007D2AF8"/>
    <w:rsid w:val="007D2AFE"/>
    <w:rsid w:val="007D3FC5"/>
    <w:rsid w:val="007D6D5B"/>
    <w:rsid w:val="007E0599"/>
    <w:rsid w:val="007E108A"/>
    <w:rsid w:val="007E28A4"/>
    <w:rsid w:val="007E32F3"/>
    <w:rsid w:val="007F0703"/>
    <w:rsid w:val="007F0F27"/>
    <w:rsid w:val="007F1CAD"/>
    <w:rsid w:val="007F3A16"/>
    <w:rsid w:val="007F59B4"/>
    <w:rsid w:val="00803A22"/>
    <w:rsid w:val="00813576"/>
    <w:rsid w:val="0081492C"/>
    <w:rsid w:val="008158D2"/>
    <w:rsid w:val="00821480"/>
    <w:rsid w:val="008216DE"/>
    <w:rsid w:val="00821FCC"/>
    <w:rsid w:val="008224F6"/>
    <w:rsid w:val="008248CD"/>
    <w:rsid w:val="0082550A"/>
    <w:rsid w:val="00825D5B"/>
    <w:rsid w:val="00826FF3"/>
    <w:rsid w:val="00827D45"/>
    <w:rsid w:val="00830D62"/>
    <w:rsid w:val="0083153A"/>
    <w:rsid w:val="00831686"/>
    <w:rsid w:val="008320E2"/>
    <w:rsid w:val="00832204"/>
    <w:rsid w:val="00832AA1"/>
    <w:rsid w:val="00834633"/>
    <w:rsid w:val="00835D76"/>
    <w:rsid w:val="00837BF0"/>
    <w:rsid w:val="00837CD5"/>
    <w:rsid w:val="00840394"/>
    <w:rsid w:val="00842772"/>
    <w:rsid w:val="00847690"/>
    <w:rsid w:val="00847F21"/>
    <w:rsid w:val="0085052D"/>
    <w:rsid w:val="0085070E"/>
    <w:rsid w:val="00850739"/>
    <w:rsid w:val="0085488C"/>
    <w:rsid w:val="00854DAB"/>
    <w:rsid w:val="00855C02"/>
    <w:rsid w:val="00855C60"/>
    <w:rsid w:val="00860661"/>
    <w:rsid w:val="00861C93"/>
    <w:rsid w:val="0086702E"/>
    <w:rsid w:val="00867B35"/>
    <w:rsid w:val="00870095"/>
    <w:rsid w:val="0087025F"/>
    <w:rsid w:val="008708EC"/>
    <w:rsid w:val="00871064"/>
    <w:rsid w:val="00872777"/>
    <w:rsid w:val="00875820"/>
    <w:rsid w:val="00875D4D"/>
    <w:rsid w:val="0088118A"/>
    <w:rsid w:val="008820D8"/>
    <w:rsid w:val="008825BB"/>
    <w:rsid w:val="00885206"/>
    <w:rsid w:val="0088558E"/>
    <w:rsid w:val="008855E2"/>
    <w:rsid w:val="00887A24"/>
    <w:rsid w:val="008932CF"/>
    <w:rsid w:val="00893851"/>
    <w:rsid w:val="008965A7"/>
    <w:rsid w:val="008A09E7"/>
    <w:rsid w:val="008A1812"/>
    <w:rsid w:val="008A1CB0"/>
    <w:rsid w:val="008A2E55"/>
    <w:rsid w:val="008A48E1"/>
    <w:rsid w:val="008A502B"/>
    <w:rsid w:val="008A682E"/>
    <w:rsid w:val="008B5736"/>
    <w:rsid w:val="008B5DE8"/>
    <w:rsid w:val="008B61C1"/>
    <w:rsid w:val="008B6299"/>
    <w:rsid w:val="008C0C29"/>
    <w:rsid w:val="008C5523"/>
    <w:rsid w:val="008C6215"/>
    <w:rsid w:val="008C72E0"/>
    <w:rsid w:val="008D2BF7"/>
    <w:rsid w:val="008E03F2"/>
    <w:rsid w:val="008E4E8F"/>
    <w:rsid w:val="008E50BB"/>
    <w:rsid w:val="008E5419"/>
    <w:rsid w:val="008E6023"/>
    <w:rsid w:val="008F09C8"/>
    <w:rsid w:val="008F375E"/>
    <w:rsid w:val="008F3D4A"/>
    <w:rsid w:val="008F48AD"/>
    <w:rsid w:val="00900444"/>
    <w:rsid w:val="0090055F"/>
    <w:rsid w:val="009012A5"/>
    <w:rsid w:val="009023BB"/>
    <w:rsid w:val="00902B8F"/>
    <w:rsid w:val="00905AFD"/>
    <w:rsid w:val="00906616"/>
    <w:rsid w:val="00912A9D"/>
    <w:rsid w:val="00912DDA"/>
    <w:rsid w:val="009133DA"/>
    <w:rsid w:val="00915B17"/>
    <w:rsid w:val="00920A09"/>
    <w:rsid w:val="00920DB9"/>
    <w:rsid w:val="0092116C"/>
    <w:rsid w:val="009237A7"/>
    <w:rsid w:val="00925832"/>
    <w:rsid w:val="00925B8E"/>
    <w:rsid w:val="00926931"/>
    <w:rsid w:val="00930084"/>
    <w:rsid w:val="00931963"/>
    <w:rsid w:val="009365A6"/>
    <w:rsid w:val="009366CA"/>
    <w:rsid w:val="009378A7"/>
    <w:rsid w:val="009419EB"/>
    <w:rsid w:val="00943A38"/>
    <w:rsid w:val="00943F7D"/>
    <w:rsid w:val="00944C6D"/>
    <w:rsid w:val="00945F34"/>
    <w:rsid w:val="009472DE"/>
    <w:rsid w:val="00954C1A"/>
    <w:rsid w:val="009555B2"/>
    <w:rsid w:val="00961FBE"/>
    <w:rsid w:val="0096320A"/>
    <w:rsid w:val="00963F30"/>
    <w:rsid w:val="00965A4E"/>
    <w:rsid w:val="00965B4F"/>
    <w:rsid w:val="00971889"/>
    <w:rsid w:val="00971B60"/>
    <w:rsid w:val="00972836"/>
    <w:rsid w:val="0097388B"/>
    <w:rsid w:val="00974EEA"/>
    <w:rsid w:val="00976854"/>
    <w:rsid w:val="00981A8F"/>
    <w:rsid w:val="00984A11"/>
    <w:rsid w:val="00985BA2"/>
    <w:rsid w:val="00986536"/>
    <w:rsid w:val="00986D50"/>
    <w:rsid w:val="009929D3"/>
    <w:rsid w:val="00994620"/>
    <w:rsid w:val="00997760"/>
    <w:rsid w:val="009A126D"/>
    <w:rsid w:val="009A477D"/>
    <w:rsid w:val="009A4C6F"/>
    <w:rsid w:val="009B0634"/>
    <w:rsid w:val="009B0B0D"/>
    <w:rsid w:val="009B3864"/>
    <w:rsid w:val="009B50FC"/>
    <w:rsid w:val="009B513A"/>
    <w:rsid w:val="009C0596"/>
    <w:rsid w:val="009C08D4"/>
    <w:rsid w:val="009C51BE"/>
    <w:rsid w:val="009C51CF"/>
    <w:rsid w:val="009C5E69"/>
    <w:rsid w:val="009D2841"/>
    <w:rsid w:val="009D4D03"/>
    <w:rsid w:val="009D61B8"/>
    <w:rsid w:val="009D651A"/>
    <w:rsid w:val="009E3ED3"/>
    <w:rsid w:val="009E54BE"/>
    <w:rsid w:val="009F2B9A"/>
    <w:rsid w:val="009F37EE"/>
    <w:rsid w:val="009F42C8"/>
    <w:rsid w:val="009F5FFE"/>
    <w:rsid w:val="009F7692"/>
    <w:rsid w:val="009F7EAC"/>
    <w:rsid w:val="00A000CA"/>
    <w:rsid w:val="00A001A9"/>
    <w:rsid w:val="00A00CE7"/>
    <w:rsid w:val="00A00D4C"/>
    <w:rsid w:val="00A00DEE"/>
    <w:rsid w:val="00A00E78"/>
    <w:rsid w:val="00A02153"/>
    <w:rsid w:val="00A0384E"/>
    <w:rsid w:val="00A04113"/>
    <w:rsid w:val="00A05015"/>
    <w:rsid w:val="00A051D7"/>
    <w:rsid w:val="00A06E52"/>
    <w:rsid w:val="00A0770C"/>
    <w:rsid w:val="00A07C1D"/>
    <w:rsid w:val="00A108E0"/>
    <w:rsid w:val="00A10ACE"/>
    <w:rsid w:val="00A113A2"/>
    <w:rsid w:val="00A13574"/>
    <w:rsid w:val="00A140C0"/>
    <w:rsid w:val="00A140D6"/>
    <w:rsid w:val="00A15C8A"/>
    <w:rsid w:val="00A16566"/>
    <w:rsid w:val="00A17397"/>
    <w:rsid w:val="00A209A9"/>
    <w:rsid w:val="00A23852"/>
    <w:rsid w:val="00A300B2"/>
    <w:rsid w:val="00A32FC6"/>
    <w:rsid w:val="00A33995"/>
    <w:rsid w:val="00A35FBC"/>
    <w:rsid w:val="00A37D0F"/>
    <w:rsid w:val="00A44DA4"/>
    <w:rsid w:val="00A45CEA"/>
    <w:rsid w:val="00A50503"/>
    <w:rsid w:val="00A55A37"/>
    <w:rsid w:val="00A563E3"/>
    <w:rsid w:val="00A56D61"/>
    <w:rsid w:val="00A60C5C"/>
    <w:rsid w:val="00A65A51"/>
    <w:rsid w:val="00A6723F"/>
    <w:rsid w:val="00A70EF8"/>
    <w:rsid w:val="00A743D3"/>
    <w:rsid w:val="00A74D31"/>
    <w:rsid w:val="00A76271"/>
    <w:rsid w:val="00A76783"/>
    <w:rsid w:val="00A770AA"/>
    <w:rsid w:val="00A817A4"/>
    <w:rsid w:val="00A82FB8"/>
    <w:rsid w:val="00A863A1"/>
    <w:rsid w:val="00A8694C"/>
    <w:rsid w:val="00A87A45"/>
    <w:rsid w:val="00A90116"/>
    <w:rsid w:val="00A905E8"/>
    <w:rsid w:val="00A90F96"/>
    <w:rsid w:val="00A92C49"/>
    <w:rsid w:val="00A932FC"/>
    <w:rsid w:val="00A94532"/>
    <w:rsid w:val="00A95733"/>
    <w:rsid w:val="00A95BC6"/>
    <w:rsid w:val="00A97543"/>
    <w:rsid w:val="00AA3AC7"/>
    <w:rsid w:val="00AB076B"/>
    <w:rsid w:val="00AB238A"/>
    <w:rsid w:val="00AB2910"/>
    <w:rsid w:val="00AB5255"/>
    <w:rsid w:val="00AB70C6"/>
    <w:rsid w:val="00AB74EA"/>
    <w:rsid w:val="00AB7C33"/>
    <w:rsid w:val="00AC02B6"/>
    <w:rsid w:val="00AC725B"/>
    <w:rsid w:val="00AD0281"/>
    <w:rsid w:val="00AD2CAC"/>
    <w:rsid w:val="00AD30C8"/>
    <w:rsid w:val="00AD4A82"/>
    <w:rsid w:val="00AD62B4"/>
    <w:rsid w:val="00AD7723"/>
    <w:rsid w:val="00AE0BEE"/>
    <w:rsid w:val="00AE15D5"/>
    <w:rsid w:val="00AE2414"/>
    <w:rsid w:val="00AE2F0C"/>
    <w:rsid w:val="00AE34D6"/>
    <w:rsid w:val="00AE46C3"/>
    <w:rsid w:val="00AE55E8"/>
    <w:rsid w:val="00AE6C44"/>
    <w:rsid w:val="00AE70A3"/>
    <w:rsid w:val="00AE7925"/>
    <w:rsid w:val="00AF1414"/>
    <w:rsid w:val="00AF2ACE"/>
    <w:rsid w:val="00AF33D1"/>
    <w:rsid w:val="00AF3B54"/>
    <w:rsid w:val="00AF3B75"/>
    <w:rsid w:val="00AF68BE"/>
    <w:rsid w:val="00AF748D"/>
    <w:rsid w:val="00AF7CF3"/>
    <w:rsid w:val="00B00600"/>
    <w:rsid w:val="00B00E10"/>
    <w:rsid w:val="00B01C9B"/>
    <w:rsid w:val="00B02188"/>
    <w:rsid w:val="00B02979"/>
    <w:rsid w:val="00B03F63"/>
    <w:rsid w:val="00B06E8C"/>
    <w:rsid w:val="00B07813"/>
    <w:rsid w:val="00B17054"/>
    <w:rsid w:val="00B1722B"/>
    <w:rsid w:val="00B21211"/>
    <w:rsid w:val="00B23000"/>
    <w:rsid w:val="00B23EE1"/>
    <w:rsid w:val="00B249A0"/>
    <w:rsid w:val="00B26F91"/>
    <w:rsid w:val="00B31065"/>
    <w:rsid w:val="00B34555"/>
    <w:rsid w:val="00B34BB6"/>
    <w:rsid w:val="00B34F25"/>
    <w:rsid w:val="00B36B69"/>
    <w:rsid w:val="00B4146E"/>
    <w:rsid w:val="00B42081"/>
    <w:rsid w:val="00B421EF"/>
    <w:rsid w:val="00B4262F"/>
    <w:rsid w:val="00B43890"/>
    <w:rsid w:val="00B50BB8"/>
    <w:rsid w:val="00B50F9B"/>
    <w:rsid w:val="00B51A10"/>
    <w:rsid w:val="00B545FB"/>
    <w:rsid w:val="00B5535F"/>
    <w:rsid w:val="00B55887"/>
    <w:rsid w:val="00B61BE5"/>
    <w:rsid w:val="00B62F5B"/>
    <w:rsid w:val="00B65CB6"/>
    <w:rsid w:val="00B6720E"/>
    <w:rsid w:val="00B71A35"/>
    <w:rsid w:val="00B72551"/>
    <w:rsid w:val="00B73683"/>
    <w:rsid w:val="00B7458B"/>
    <w:rsid w:val="00B77406"/>
    <w:rsid w:val="00B80B0F"/>
    <w:rsid w:val="00B83144"/>
    <w:rsid w:val="00B8526B"/>
    <w:rsid w:val="00BA7D95"/>
    <w:rsid w:val="00BB012D"/>
    <w:rsid w:val="00BB1CDD"/>
    <w:rsid w:val="00BB2E8B"/>
    <w:rsid w:val="00BB3E91"/>
    <w:rsid w:val="00BB5A12"/>
    <w:rsid w:val="00BB6D04"/>
    <w:rsid w:val="00BB74D2"/>
    <w:rsid w:val="00BB7DE5"/>
    <w:rsid w:val="00BC1D6C"/>
    <w:rsid w:val="00BC2C6F"/>
    <w:rsid w:val="00BC2DAC"/>
    <w:rsid w:val="00BC3929"/>
    <w:rsid w:val="00BC39D7"/>
    <w:rsid w:val="00BC43E3"/>
    <w:rsid w:val="00BC763D"/>
    <w:rsid w:val="00BD0DDF"/>
    <w:rsid w:val="00BD1FCA"/>
    <w:rsid w:val="00BD36EA"/>
    <w:rsid w:val="00BD4607"/>
    <w:rsid w:val="00BD48ED"/>
    <w:rsid w:val="00BD52EB"/>
    <w:rsid w:val="00BD5940"/>
    <w:rsid w:val="00BD727E"/>
    <w:rsid w:val="00BE03F3"/>
    <w:rsid w:val="00BE0C81"/>
    <w:rsid w:val="00BE2C64"/>
    <w:rsid w:val="00BE3AFD"/>
    <w:rsid w:val="00BE4212"/>
    <w:rsid w:val="00BE4897"/>
    <w:rsid w:val="00BE4F2D"/>
    <w:rsid w:val="00BE6F07"/>
    <w:rsid w:val="00BF07DA"/>
    <w:rsid w:val="00BF3C28"/>
    <w:rsid w:val="00BF4070"/>
    <w:rsid w:val="00BF5EEB"/>
    <w:rsid w:val="00BF729C"/>
    <w:rsid w:val="00C012A1"/>
    <w:rsid w:val="00C01698"/>
    <w:rsid w:val="00C02AB3"/>
    <w:rsid w:val="00C0324A"/>
    <w:rsid w:val="00C06F39"/>
    <w:rsid w:val="00C12011"/>
    <w:rsid w:val="00C146CE"/>
    <w:rsid w:val="00C16076"/>
    <w:rsid w:val="00C16667"/>
    <w:rsid w:val="00C22959"/>
    <w:rsid w:val="00C25048"/>
    <w:rsid w:val="00C25F49"/>
    <w:rsid w:val="00C26553"/>
    <w:rsid w:val="00C30058"/>
    <w:rsid w:val="00C327D4"/>
    <w:rsid w:val="00C352F9"/>
    <w:rsid w:val="00C37879"/>
    <w:rsid w:val="00C4385C"/>
    <w:rsid w:val="00C442E5"/>
    <w:rsid w:val="00C46773"/>
    <w:rsid w:val="00C47103"/>
    <w:rsid w:val="00C505AD"/>
    <w:rsid w:val="00C51B6A"/>
    <w:rsid w:val="00C5212E"/>
    <w:rsid w:val="00C528D6"/>
    <w:rsid w:val="00C53C10"/>
    <w:rsid w:val="00C53F06"/>
    <w:rsid w:val="00C5635A"/>
    <w:rsid w:val="00C628CF"/>
    <w:rsid w:val="00C63996"/>
    <w:rsid w:val="00C63C89"/>
    <w:rsid w:val="00C64451"/>
    <w:rsid w:val="00C65214"/>
    <w:rsid w:val="00C661BC"/>
    <w:rsid w:val="00C679C7"/>
    <w:rsid w:val="00C7007D"/>
    <w:rsid w:val="00C703EA"/>
    <w:rsid w:val="00C70DC4"/>
    <w:rsid w:val="00C7224B"/>
    <w:rsid w:val="00C725CB"/>
    <w:rsid w:val="00C7309A"/>
    <w:rsid w:val="00C733F1"/>
    <w:rsid w:val="00C73A55"/>
    <w:rsid w:val="00C74B84"/>
    <w:rsid w:val="00C74C38"/>
    <w:rsid w:val="00C803DE"/>
    <w:rsid w:val="00C874E7"/>
    <w:rsid w:val="00C91097"/>
    <w:rsid w:val="00C9131B"/>
    <w:rsid w:val="00C95272"/>
    <w:rsid w:val="00C95BB7"/>
    <w:rsid w:val="00C95E9F"/>
    <w:rsid w:val="00C95FC2"/>
    <w:rsid w:val="00C97D55"/>
    <w:rsid w:val="00CA5540"/>
    <w:rsid w:val="00CA585F"/>
    <w:rsid w:val="00CA7C73"/>
    <w:rsid w:val="00CA7EED"/>
    <w:rsid w:val="00CB01BF"/>
    <w:rsid w:val="00CB06D5"/>
    <w:rsid w:val="00CB37E8"/>
    <w:rsid w:val="00CB487C"/>
    <w:rsid w:val="00CB5A9D"/>
    <w:rsid w:val="00CB5AFA"/>
    <w:rsid w:val="00CB7375"/>
    <w:rsid w:val="00CC023C"/>
    <w:rsid w:val="00CC0483"/>
    <w:rsid w:val="00CC1569"/>
    <w:rsid w:val="00CC20F0"/>
    <w:rsid w:val="00CC3ABF"/>
    <w:rsid w:val="00CC3E7D"/>
    <w:rsid w:val="00CC5ECB"/>
    <w:rsid w:val="00CD2D19"/>
    <w:rsid w:val="00CD34CC"/>
    <w:rsid w:val="00CD4135"/>
    <w:rsid w:val="00CD787F"/>
    <w:rsid w:val="00CE0627"/>
    <w:rsid w:val="00CE0B0F"/>
    <w:rsid w:val="00CE2F22"/>
    <w:rsid w:val="00CE341E"/>
    <w:rsid w:val="00CE3564"/>
    <w:rsid w:val="00CE3ECE"/>
    <w:rsid w:val="00CE3ED2"/>
    <w:rsid w:val="00CE3F4A"/>
    <w:rsid w:val="00CE4304"/>
    <w:rsid w:val="00CE4729"/>
    <w:rsid w:val="00CE4D66"/>
    <w:rsid w:val="00CE4EFC"/>
    <w:rsid w:val="00CE69EA"/>
    <w:rsid w:val="00CF0E2E"/>
    <w:rsid w:val="00CF36DC"/>
    <w:rsid w:val="00CF46FF"/>
    <w:rsid w:val="00CF4936"/>
    <w:rsid w:val="00CF7B8A"/>
    <w:rsid w:val="00D00D28"/>
    <w:rsid w:val="00D014CE"/>
    <w:rsid w:val="00D01CBD"/>
    <w:rsid w:val="00D02D2A"/>
    <w:rsid w:val="00D03F67"/>
    <w:rsid w:val="00D05439"/>
    <w:rsid w:val="00D05FC7"/>
    <w:rsid w:val="00D06FA2"/>
    <w:rsid w:val="00D073B2"/>
    <w:rsid w:val="00D1091E"/>
    <w:rsid w:val="00D11501"/>
    <w:rsid w:val="00D14392"/>
    <w:rsid w:val="00D17891"/>
    <w:rsid w:val="00D202CD"/>
    <w:rsid w:val="00D20F98"/>
    <w:rsid w:val="00D214AB"/>
    <w:rsid w:val="00D22026"/>
    <w:rsid w:val="00D22893"/>
    <w:rsid w:val="00D25ABC"/>
    <w:rsid w:val="00D3136D"/>
    <w:rsid w:val="00D317A3"/>
    <w:rsid w:val="00D31EAD"/>
    <w:rsid w:val="00D3265F"/>
    <w:rsid w:val="00D34062"/>
    <w:rsid w:val="00D348CA"/>
    <w:rsid w:val="00D35966"/>
    <w:rsid w:val="00D416CD"/>
    <w:rsid w:val="00D436F6"/>
    <w:rsid w:val="00D446A6"/>
    <w:rsid w:val="00D45231"/>
    <w:rsid w:val="00D4756E"/>
    <w:rsid w:val="00D47F9E"/>
    <w:rsid w:val="00D5051D"/>
    <w:rsid w:val="00D509ED"/>
    <w:rsid w:val="00D5325F"/>
    <w:rsid w:val="00D54E75"/>
    <w:rsid w:val="00D56F07"/>
    <w:rsid w:val="00D60869"/>
    <w:rsid w:val="00D622E5"/>
    <w:rsid w:val="00D623F3"/>
    <w:rsid w:val="00D62831"/>
    <w:rsid w:val="00D6456E"/>
    <w:rsid w:val="00D6538B"/>
    <w:rsid w:val="00D658B9"/>
    <w:rsid w:val="00D66522"/>
    <w:rsid w:val="00D7495E"/>
    <w:rsid w:val="00D74AB3"/>
    <w:rsid w:val="00D75480"/>
    <w:rsid w:val="00D76A2F"/>
    <w:rsid w:val="00D77A44"/>
    <w:rsid w:val="00D80224"/>
    <w:rsid w:val="00D80B31"/>
    <w:rsid w:val="00D81988"/>
    <w:rsid w:val="00D86FB7"/>
    <w:rsid w:val="00D945B0"/>
    <w:rsid w:val="00D948B1"/>
    <w:rsid w:val="00D9659E"/>
    <w:rsid w:val="00DA03DE"/>
    <w:rsid w:val="00DA29F6"/>
    <w:rsid w:val="00DA3B77"/>
    <w:rsid w:val="00DB08B9"/>
    <w:rsid w:val="00DB1779"/>
    <w:rsid w:val="00DB2327"/>
    <w:rsid w:val="00DB2BFD"/>
    <w:rsid w:val="00DC1164"/>
    <w:rsid w:val="00DC1B23"/>
    <w:rsid w:val="00DC3F6C"/>
    <w:rsid w:val="00DC4A36"/>
    <w:rsid w:val="00DC53C5"/>
    <w:rsid w:val="00DC57FE"/>
    <w:rsid w:val="00DC78C9"/>
    <w:rsid w:val="00DD0282"/>
    <w:rsid w:val="00DD13E2"/>
    <w:rsid w:val="00DD1D5B"/>
    <w:rsid w:val="00DD3D2A"/>
    <w:rsid w:val="00DD512B"/>
    <w:rsid w:val="00DD5F09"/>
    <w:rsid w:val="00DD7A6F"/>
    <w:rsid w:val="00DE1485"/>
    <w:rsid w:val="00DE1FCF"/>
    <w:rsid w:val="00DE1FE4"/>
    <w:rsid w:val="00DE31CE"/>
    <w:rsid w:val="00DE3492"/>
    <w:rsid w:val="00DE4947"/>
    <w:rsid w:val="00DE51D0"/>
    <w:rsid w:val="00DE6249"/>
    <w:rsid w:val="00DF00D6"/>
    <w:rsid w:val="00DF0991"/>
    <w:rsid w:val="00DF23B1"/>
    <w:rsid w:val="00DF37CA"/>
    <w:rsid w:val="00DF58CB"/>
    <w:rsid w:val="00DF779F"/>
    <w:rsid w:val="00E01198"/>
    <w:rsid w:val="00E01340"/>
    <w:rsid w:val="00E0167C"/>
    <w:rsid w:val="00E05B1A"/>
    <w:rsid w:val="00E0666E"/>
    <w:rsid w:val="00E07736"/>
    <w:rsid w:val="00E07AB2"/>
    <w:rsid w:val="00E10844"/>
    <w:rsid w:val="00E10B1C"/>
    <w:rsid w:val="00E1464E"/>
    <w:rsid w:val="00E2022B"/>
    <w:rsid w:val="00E22AAF"/>
    <w:rsid w:val="00E231E2"/>
    <w:rsid w:val="00E25282"/>
    <w:rsid w:val="00E252F1"/>
    <w:rsid w:val="00E26B13"/>
    <w:rsid w:val="00E324C0"/>
    <w:rsid w:val="00E32837"/>
    <w:rsid w:val="00E3287A"/>
    <w:rsid w:val="00E33DFD"/>
    <w:rsid w:val="00E37B3D"/>
    <w:rsid w:val="00E401BF"/>
    <w:rsid w:val="00E436D1"/>
    <w:rsid w:val="00E450B0"/>
    <w:rsid w:val="00E50309"/>
    <w:rsid w:val="00E51817"/>
    <w:rsid w:val="00E522F8"/>
    <w:rsid w:val="00E52AC9"/>
    <w:rsid w:val="00E56C8B"/>
    <w:rsid w:val="00E575C6"/>
    <w:rsid w:val="00E5761F"/>
    <w:rsid w:val="00E61717"/>
    <w:rsid w:val="00E61EF8"/>
    <w:rsid w:val="00E62519"/>
    <w:rsid w:val="00E64584"/>
    <w:rsid w:val="00E652EA"/>
    <w:rsid w:val="00E665A5"/>
    <w:rsid w:val="00E67C96"/>
    <w:rsid w:val="00E702AD"/>
    <w:rsid w:val="00E70E06"/>
    <w:rsid w:val="00E72AFD"/>
    <w:rsid w:val="00E74A35"/>
    <w:rsid w:val="00E755A1"/>
    <w:rsid w:val="00E76210"/>
    <w:rsid w:val="00E77696"/>
    <w:rsid w:val="00E80331"/>
    <w:rsid w:val="00E80608"/>
    <w:rsid w:val="00E81218"/>
    <w:rsid w:val="00E81B74"/>
    <w:rsid w:val="00E81C69"/>
    <w:rsid w:val="00E832BB"/>
    <w:rsid w:val="00E84948"/>
    <w:rsid w:val="00E84974"/>
    <w:rsid w:val="00E85D4F"/>
    <w:rsid w:val="00E87F52"/>
    <w:rsid w:val="00E906F2"/>
    <w:rsid w:val="00E934DF"/>
    <w:rsid w:val="00E9468B"/>
    <w:rsid w:val="00E9504E"/>
    <w:rsid w:val="00E96AB6"/>
    <w:rsid w:val="00EA09E9"/>
    <w:rsid w:val="00EA43D8"/>
    <w:rsid w:val="00EA7B60"/>
    <w:rsid w:val="00EB0341"/>
    <w:rsid w:val="00EB1C5B"/>
    <w:rsid w:val="00EB2E51"/>
    <w:rsid w:val="00EB3E61"/>
    <w:rsid w:val="00EB5D14"/>
    <w:rsid w:val="00EB67DA"/>
    <w:rsid w:val="00EC119F"/>
    <w:rsid w:val="00EC1BE1"/>
    <w:rsid w:val="00EC3973"/>
    <w:rsid w:val="00EC5D0F"/>
    <w:rsid w:val="00EC7B09"/>
    <w:rsid w:val="00ED1DC6"/>
    <w:rsid w:val="00ED2208"/>
    <w:rsid w:val="00ED3157"/>
    <w:rsid w:val="00EE0389"/>
    <w:rsid w:val="00EE1B35"/>
    <w:rsid w:val="00EE2D0D"/>
    <w:rsid w:val="00EE3B13"/>
    <w:rsid w:val="00EE6E67"/>
    <w:rsid w:val="00EE6EDA"/>
    <w:rsid w:val="00EF17FE"/>
    <w:rsid w:val="00EF2B40"/>
    <w:rsid w:val="00EF3556"/>
    <w:rsid w:val="00EF7C3E"/>
    <w:rsid w:val="00F0138C"/>
    <w:rsid w:val="00F04040"/>
    <w:rsid w:val="00F06277"/>
    <w:rsid w:val="00F06C16"/>
    <w:rsid w:val="00F07A6B"/>
    <w:rsid w:val="00F11DDD"/>
    <w:rsid w:val="00F12D85"/>
    <w:rsid w:val="00F14B24"/>
    <w:rsid w:val="00F155F8"/>
    <w:rsid w:val="00F15997"/>
    <w:rsid w:val="00F17F12"/>
    <w:rsid w:val="00F20FB3"/>
    <w:rsid w:val="00F21E6E"/>
    <w:rsid w:val="00F235A6"/>
    <w:rsid w:val="00F23643"/>
    <w:rsid w:val="00F236DC"/>
    <w:rsid w:val="00F24B1A"/>
    <w:rsid w:val="00F259AE"/>
    <w:rsid w:val="00F2745D"/>
    <w:rsid w:val="00F31F8B"/>
    <w:rsid w:val="00F32A23"/>
    <w:rsid w:val="00F32EFB"/>
    <w:rsid w:val="00F3338B"/>
    <w:rsid w:val="00F3441F"/>
    <w:rsid w:val="00F34A69"/>
    <w:rsid w:val="00F359EA"/>
    <w:rsid w:val="00F36A70"/>
    <w:rsid w:val="00F3720F"/>
    <w:rsid w:val="00F3738C"/>
    <w:rsid w:val="00F37D25"/>
    <w:rsid w:val="00F41160"/>
    <w:rsid w:val="00F412FF"/>
    <w:rsid w:val="00F41743"/>
    <w:rsid w:val="00F4225B"/>
    <w:rsid w:val="00F44CC1"/>
    <w:rsid w:val="00F527A6"/>
    <w:rsid w:val="00F5303D"/>
    <w:rsid w:val="00F54B53"/>
    <w:rsid w:val="00F55C1B"/>
    <w:rsid w:val="00F56F31"/>
    <w:rsid w:val="00F57ED9"/>
    <w:rsid w:val="00F60351"/>
    <w:rsid w:val="00F61592"/>
    <w:rsid w:val="00F629BA"/>
    <w:rsid w:val="00F639D7"/>
    <w:rsid w:val="00F65283"/>
    <w:rsid w:val="00F652C7"/>
    <w:rsid w:val="00F75368"/>
    <w:rsid w:val="00F86204"/>
    <w:rsid w:val="00F87488"/>
    <w:rsid w:val="00F87CA2"/>
    <w:rsid w:val="00F900A9"/>
    <w:rsid w:val="00F92109"/>
    <w:rsid w:val="00F931B7"/>
    <w:rsid w:val="00F93517"/>
    <w:rsid w:val="00F94BA7"/>
    <w:rsid w:val="00F96448"/>
    <w:rsid w:val="00FA1273"/>
    <w:rsid w:val="00FA2FC4"/>
    <w:rsid w:val="00FA368C"/>
    <w:rsid w:val="00FA4E41"/>
    <w:rsid w:val="00FA519B"/>
    <w:rsid w:val="00FA691B"/>
    <w:rsid w:val="00FA7DD1"/>
    <w:rsid w:val="00FB0D6E"/>
    <w:rsid w:val="00FB14AA"/>
    <w:rsid w:val="00FB15FC"/>
    <w:rsid w:val="00FB2B24"/>
    <w:rsid w:val="00FB2F8D"/>
    <w:rsid w:val="00FB37C4"/>
    <w:rsid w:val="00FB3FFA"/>
    <w:rsid w:val="00FB47B8"/>
    <w:rsid w:val="00FB5ED6"/>
    <w:rsid w:val="00FB71AD"/>
    <w:rsid w:val="00FC1944"/>
    <w:rsid w:val="00FC1DA0"/>
    <w:rsid w:val="00FC39F8"/>
    <w:rsid w:val="00FC7EA8"/>
    <w:rsid w:val="00FD06C7"/>
    <w:rsid w:val="00FD0BA7"/>
    <w:rsid w:val="00FD27B8"/>
    <w:rsid w:val="00FD4782"/>
    <w:rsid w:val="00FD6D74"/>
    <w:rsid w:val="00FE08E0"/>
    <w:rsid w:val="00FE138D"/>
    <w:rsid w:val="00FE30F9"/>
    <w:rsid w:val="00FE35E2"/>
    <w:rsid w:val="00FE49D4"/>
    <w:rsid w:val="00FF1E2C"/>
    <w:rsid w:val="00FF2058"/>
    <w:rsid w:val="00FF26E9"/>
    <w:rsid w:val="00FF318B"/>
    <w:rsid w:val="00FF36C4"/>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A83A9"/>
  <w15:chartTrackingRefBased/>
  <w15:docId w15:val="{7DC1B273-9B68-4A05-B07F-CE64FE7F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B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C1B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A54B8"/>
  </w:style>
  <w:style w:type="character" w:customStyle="1" w:styleId="sc-c489b66a-0">
    <w:name w:val="sc-c489b66a-0"/>
    <w:basedOn w:val="DefaultParagraphFont"/>
    <w:rsid w:val="00313AF2"/>
  </w:style>
  <w:style w:type="paragraph" w:styleId="ListParagraph">
    <w:name w:val="List Paragraph"/>
    <w:basedOn w:val="Normal"/>
    <w:uiPriority w:val="34"/>
    <w:qFormat/>
    <w:rsid w:val="002B72CA"/>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94A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7D01"/>
    <w:pPr>
      <w:spacing w:after="0" w:line="240" w:lineRule="auto"/>
    </w:pPr>
  </w:style>
  <w:style w:type="character" w:styleId="CommentReference">
    <w:name w:val="annotation reference"/>
    <w:basedOn w:val="DefaultParagraphFont"/>
    <w:uiPriority w:val="99"/>
    <w:semiHidden/>
    <w:unhideWhenUsed/>
    <w:rsid w:val="007B7D01"/>
    <w:rPr>
      <w:sz w:val="16"/>
      <w:szCs w:val="16"/>
    </w:rPr>
  </w:style>
  <w:style w:type="paragraph" w:styleId="CommentText">
    <w:name w:val="annotation text"/>
    <w:basedOn w:val="Normal"/>
    <w:link w:val="CommentTextChar"/>
    <w:uiPriority w:val="99"/>
    <w:semiHidden/>
    <w:unhideWhenUsed/>
    <w:rsid w:val="007B7D01"/>
    <w:pPr>
      <w:spacing w:line="240" w:lineRule="auto"/>
    </w:pPr>
    <w:rPr>
      <w:sz w:val="20"/>
      <w:szCs w:val="20"/>
    </w:rPr>
  </w:style>
  <w:style w:type="character" w:customStyle="1" w:styleId="CommentTextChar">
    <w:name w:val="Comment Text Char"/>
    <w:basedOn w:val="DefaultParagraphFont"/>
    <w:link w:val="CommentText"/>
    <w:uiPriority w:val="99"/>
    <w:semiHidden/>
    <w:rsid w:val="007B7D01"/>
    <w:rPr>
      <w:sz w:val="20"/>
      <w:szCs w:val="20"/>
    </w:rPr>
  </w:style>
  <w:style w:type="paragraph" w:styleId="CommentSubject">
    <w:name w:val="annotation subject"/>
    <w:basedOn w:val="CommentText"/>
    <w:next w:val="CommentText"/>
    <w:link w:val="CommentSubjectChar"/>
    <w:uiPriority w:val="99"/>
    <w:semiHidden/>
    <w:unhideWhenUsed/>
    <w:rsid w:val="007B7D01"/>
    <w:rPr>
      <w:b/>
      <w:bCs/>
    </w:rPr>
  </w:style>
  <w:style w:type="character" w:customStyle="1" w:styleId="CommentSubjectChar">
    <w:name w:val="Comment Subject Char"/>
    <w:basedOn w:val="CommentTextChar"/>
    <w:link w:val="CommentSubject"/>
    <w:uiPriority w:val="99"/>
    <w:semiHidden/>
    <w:rsid w:val="007B7D01"/>
    <w:rPr>
      <w:b/>
      <w:bCs/>
      <w:sz w:val="20"/>
      <w:szCs w:val="20"/>
    </w:rPr>
  </w:style>
  <w:style w:type="character" w:customStyle="1" w:styleId="Heading1Char">
    <w:name w:val="Heading 1 Char"/>
    <w:basedOn w:val="DefaultParagraphFont"/>
    <w:link w:val="Heading1"/>
    <w:uiPriority w:val="9"/>
    <w:rsid w:val="00EC1B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C1BE1"/>
    <w:rPr>
      <w:rFonts w:ascii="Times New Roman" w:eastAsia="Times New Roman" w:hAnsi="Times New Roman" w:cs="Times New Roman"/>
      <w:b/>
      <w:bCs/>
      <w:kern w:val="0"/>
      <w:sz w:val="36"/>
      <w:szCs w:val="36"/>
      <w14:ligatures w14:val="none"/>
    </w:rPr>
  </w:style>
  <w:style w:type="character" w:customStyle="1" w:styleId="name">
    <w:name w:val="name"/>
    <w:basedOn w:val="DefaultParagraphFont"/>
    <w:rsid w:val="00EC1BE1"/>
  </w:style>
  <w:style w:type="character" w:styleId="Hyperlink">
    <w:name w:val="Hyperlink"/>
    <w:basedOn w:val="DefaultParagraphFont"/>
    <w:uiPriority w:val="99"/>
    <w:unhideWhenUsed/>
    <w:rsid w:val="00432E5D"/>
    <w:rPr>
      <w:color w:val="0563C1" w:themeColor="hyperlink"/>
      <w:u w:val="single"/>
    </w:rPr>
  </w:style>
  <w:style w:type="character" w:styleId="UnresolvedMention">
    <w:name w:val="Unresolved Mention"/>
    <w:basedOn w:val="DefaultParagraphFont"/>
    <w:uiPriority w:val="99"/>
    <w:semiHidden/>
    <w:unhideWhenUsed/>
    <w:rsid w:val="00432E5D"/>
    <w:rPr>
      <w:color w:val="605E5C"/>
      <w:shd w:val="clear" w:color="auto" w:fill="E1DFDD"/>
    </w:rPr>
  </w:style>
  <w:style w:type="paragraph" w:styleId="NormalWeb">
    <w:name w:val="Normal (Web)"/>
    <w:basedOn w:val="Normal"/>
    <w:uiPriority w:val="99"/>
    <w:semiHidden/>
    <w:unhideWhenUsed/>
    <w:rsid w:val="001D24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91317">
      <w:bodyDiv w:val="1"/>
      <w:marLeft w:val="0"/>
      <w:marRight w:val="0"/>
      <w:marTop w:val="0"/>
      <w:marBottom w:val="0"/>
      <w:divBdr>
        <w:top w:val="none" w:sz="0" w:space="0" w:color="auto"/>
        <w:left w:val="none" w:sz="0" w:space="0" w:color="auto"/>
        <w:bottom w:val="none" w:sz="0" w:space="0" w:color="auto"/>
        <w:right w:val="none" w:sz="0" w:space="0" w:color="auto"/>
      </w:divBdr>
    </w:div>
    <w:div w:id="924417209">
      <w:bodyDiv w:val="1"/>
      <w:marLeft w:val="0"/>
      <w:marRight w:val="0"/>
      <w:marTop w:val="0"/>
      <w:marBottom w:val="0"/>
      <w:divBdr>
        <w:top w:val="none" w:sz="0" w:space="0" w:color="auto"/>
        <w:left w:val="none" w:sz="0" w:space="0" w:color="auto"/>
        <w:bottom w:val="none" w:sz="0" w:space="0" w:color="auto"/>
        <w:right w:val="none" w:sz="0" w:space="0" w:color="auto"/>
      </w:divBdr>
    </w:div>
    <w:div w:id="2000425921">
      <w:bodyDiv w:val="1"/>
      <w:marLeft w:val="0"/>
      <w:marRight w:val="0"/>
      <w:marTop w:val="0"/>
      <w:marBottom w:val="0"/>
      <w:divBdr>
        <w:top w:val="none" w:sz="0" w:space="0" w:color="auto"/>
        <w:left w:val="none" w:sz="0" w:space="0" w:color="auto"/>
        <w:bottom w:val="none" w:sz="0" w:space="0" w:color="auto"/>
        <w:right w:val="none" w:sz="0" w:space="0" w:color="auto"/>
      </w:divBdr>
    </w:div>
    <w:div w:id="2005090483">
      <w:bodyDiv w:val="1"/>
      <w:marLeft w:val="0"/>
      <w:marRight w:val="0"/>
      <w:marTop w:val="0"/>
      <w:marBottom w:val="0"/>
      <w:divBdr>
        <w:top w:val="none" w:sz="0" w:space="0" w:color="auto"/>
        <w:left w:val="none" w:sz="0" w:space="0" w:color="auto"/>
        <w:bottom w:val="none" w:sz="0" w:space="0" w:color="auto"/>
        <w:right w:val="none" w:sz="0" w:space="0" w:color="auto"/>
      </w:divBdr>
      <w:divsChild>
        <w:div w:id="1912350616">
          <w:marLeft w:val="0"/>
          <w:marRight w:val="0"/>
          <w:marTop w:val="0"/>
          <w:marBottom w:val="0"/>
          <w:divBdr>
            <w:top w:val="single" w:sz="6" w:space="0" w:color="DDDDDD"/>
            <w:left w:val="none" w:sz="0" w:space="0" w:color="auto"/>
            <w:bottom w:val="single" w:sz="6" w:space="0" w:color="DDDDDD"/>
            <w:right w:val="none" w:sz="0" w:space="0" w:color="auto"/>
          </w:divBdr>
          <w:divsChild>
            <w:div w:id="1246842418">
              <w:marLeft w:val="0"/>
              <w:marRight w:val="0"/>
              <w:marTop w:val="0"/>
              <w:marBottom w:val="0"/>
              <w:divBdr>
                <w:top w:val="none" w:sz="0" w:space="0" w:color="auto"/>
                <w:left w:val="none" w:sz="0" w:space="0" w:color="auto"/>
                <w:bottom w:val="none" w:sz="0" w:space="0" w:color="auto"/>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4/relationships/chartEx" Target="charts/chartEx1.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Percentage</a:t>
            </a:r>
            <a:r>
              <a:rPr lang="en-US" sz="1100" baseline="0">
                <a:latin typeface="Times New Roman" panose="02020603050405020304" pitchFamily="18" charset="0"/>
                <a:cs typeface="Times New Roman" panose="02020603050405020304" pitchFamily="18" charset="0"/>
              </a:rPr>
              <a:t> of the perception between chatgpt and w3schools.com </a:t>
            </a:r>
            <a:endParaRPr lang="en-US" sz="11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Preferred</c:v>
                </c:pt>
              </c:strCache>
            </c:strRef>
          </c:tx>
          <c:spPr>
            <a:solidFill>
              <a:schemeClr val="accent1"/>
            </a:solidFill>
            <a:ln>
              <a:noFill/>
            </a:ln>
            <a:effectLst/>
          </c:spPr>
          <c:invertIfNegative val="0"/>
          <c:cat>
            <c:strRef>
              <c:f>Sheet1!$A$2:$A$3</c:f>
              <c:strCache>
                <c:ptCount val="2"/>
                <c:pt idx="0">
                  <c:v>Chatgpt</c:v>
                </c:pt>
                <c:pt idx="1">
                  <c:v>w3schools.com</c:v>
                </c:pt>
              </c:strCache>
            </c:strRef>
          </c:cat>
          <c:val>
            <c:numRef>
              <c:f>Sheet1!$B$2:$B$3</c:f>
              <c:numCache>
                <c:formatCode>General</c:formatCode>
                <c:ptCount val="2"/>
                <c:pt idx="0">
                  <c:v>4.3</c:v>
                </c:pt>
                <c:pt idx="1">
                  <c:v>2.5</c:v>
                </c:pt>
              </c:numCache>
            </c:numRef>
          </c:val>
          <c:extLst>
            <c:ext xmlns:c16="http://schemas.microsoft.com/office/drawing/2014/chart" uri="{C3380CC4-5D6E-409C-BE32-E72D297353CC}">
              <c16:uniqueId val="{00000000-8DF6-49F7-8FDD-319318304BFD}"/>
            </c:ext>
          </c:extLst>
        </c:ser>
        <c:ser>
          <c:idx val="1"/>
          <c:order val="1"/>
          <c:tx>
            <c:strRef>
              <c:f>Sheet1!$C$1</c:f>
              <c:strCache>
                <c:ptCount val="1"/>
                <c:pt idx="0">
                  <c:v>less potential</c:v>
                </c:pt>
              </c:strCache>
            </c:strRef>
          </c:tx>
          <c:spPr>
            <a:solidFill>
              <a:schemeClr val="accent2"/>
            </a:solidFill>
            <a:ln>
              <a:noFill/>
            </a:ln>
            <a:effectLst/>
          </c:spPr>
          <c:invertIfNegative val="0"/>
          <c:cat>
            <c:strRef>
              <c:f>Sheet1!$A$2:$A$3</c:f>
              <c:strCache>
                <c:ptCount val="2"/>
                <c:pt idx="0">
                  <c:v>Chatgpt</c:v>
                </c:pt>
                <c:pt idx="1">
                  <c:v>w3schools.com</c:v>
                </c:pt>
              </c:strCache>
            </c:strRef>
          </c:cat>
          <c:val>
            <c:numRef>
              <c:f>Sheet1!$C$2:$C$3</c:f>
              <c:numCache>
                <c:formatCode>General</c:formatCode>
                <c:ptCount val="2"/>
                <c:pt idx="0">
                  <c:v>2.4</c:v>
                </c:pt>
                <c:pt idx="1">
                  <c:v>4.4000000000000004</c:v>
                </c:pt>
              </c:numCache>
            </c:numRef>
          </c:val>
          <c:extLst>
            <c:ext xmlns:c16="http://schemas.microsoft.com/office/drawing/2014/chart" uri="{C3380CC4-5D6E-409C-BE32-E72D297353CC}">
              <c16:uniqueId val="{00000001-8DF6-49F7-8FDD-319318304BFD}"/>
            </c:ext>
          </c:extLst>
        </c:ser>
        <c:ser>
          <c:idx val="2"/>
          <c:order val="2"/>
          <c:tx>
            <c:strRef>
              <c:f>Sheet1!$D$1</c:f>
              <c:strCache>
                <c:ptCount val="1"/>
                <c:pt idx="0">
                  <c:v>Experienced</c:v>
                </c:pt>
              </c:strCache>
            </c:strRef>
          </c:tx>
          <c:spPr>
            <a:solidFill>
              <a:schemeClr val="accent3"/>
            </a:solidFill>
            <a:ln>
              <a:noFill/>
            </a:ln>
            <a:effectLst/>
          </c:spPr>
          <c:invertIfNegative val="0"/>
          <c:cat>
            <c:strRef>
              <c:f>Sheet1!$A$2:$A$3</c:f>
              <c:strCache>
                <c:ptCount val="2"/>
                <c:pt idx="0">
                  <c:v>Chatgpt</c:v>
                </c:pt>
                <c:pt idx="1">
                  <c:v>w3schools.com</c:v>
                </c:pt>
              </c:strCache>
            </c:strRef>
          </c:cat>
          <c:val>
            <c:numRef>
              <c:f>Sheet1!$D$2:$D$3</c:f>
              <c:numCache>
                <c:formatCode>General</c:formatCode>
                <c:ptCount val="2"/>
                <c:pt idx="0">
                  <c:v>2</c:v>
                </c:pt>
                <c:pt idx="1">
                  <c:v>2</c:v>
                </c:pt>
              </c:numCache>
            </c:numRef>
          </c:val>
          <c:extLst>
            <c:ext xmlns:c16="http://schemas.microsoft.com/office/drawing/2014/chart" uri="{C3380CC4-5D6E-409C-BE32-E72D297353CC}">
              <c16:uniqueId val="{00000002-8DF6-49F7-8FDD-319318304BFD}"/>
            </c:ext>
          </c:extLst>
        </c:ser>
        <c:dLbls>
          <c:showLegendKey val="0"/>
          <c:showVal val="0"/>
          <c:showCatName val="0"/>
          <c:showSerName val="0"/>
          <c:showPercent val="0"/>
          <c:showBubbleSize val="0"/>
        </c:dLbls>
        <c:gapWidth val="150"/>
        <c:overlap val="100"/>
        <c:axId val="397252447"/>
        <c:axId val="397251487"/>
      </c:barChart>
      <c:catAx>
        <c:axId val="39725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251487"/>
        <c:crosses val="autoZero"/>
        <c:auto val="1"/>
        <c:lblAlgn val="ctr"/>
        <c:lblOffset val="100"/>
        <c:noMultiLvlLbl val="0"/>
      </c:catAx>
      <c:valAx>
        <c:axId val="397251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25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Sheet1!$B$2:$B$7</cx:f>
        <cx:lvl ptCount="6">
          <cx:pt idx="0">GhatGPT More</cx:pt>
          <cx:pt idx="1">GhatGPT Mid</cx:pt>
          <cx:pt idx="2">ChatGPT Less</cx:pt>
          <cx:pt idx="3">W3Schools More</cx:pt>
          <cx:pt idx="4">W3Schools Mid</cx:pt>
          <cx:pt idx="5">W3Schools Less</cx:pt>
        </cx:lvl>
      </cx:strDim>
      <cx:numDim type="val">
        <cx:f>Sheet1!$A$2:$A$77</cx:f>
        <cx:lvl ptCount="76" formatCode="General">
          <cx:pt idx="0">1</cx:pt>
          <cx:pt idx="1">3</cx:pt>
          <cx:pt idx="2">3</cx:pt>
          <cx:pt idx="3">3</cx:pt>
          <cx:pt idx="4">5</cx:pt>
          <cx:pt idx="5">6</cx:pt>
          <cx:pt idx="6">6</cx:pt>
          <cx:pt idx="7">6</cx:pt>
          <cx:pt idx="8">7</cx:pt>
          <cx:pt idx="9">8</cx:pt>
          <cx:pt idx="10">8</cx:pt>
          <cx:pt idx="11">9</cx:pt>
          <cx:pt idx="12">9</cx:pt>
          <cx:pt idx="13">9</cx:pt>
          <cx:pt idx="14">9</cx:pt>
          <cx:pt idx="15">9</cx:pt>
          <cx:pt idx="16">10</cx:pt>
          <cx:pt idx="17">10</cx:pt>
          <cx:pt idx="18">10</cx:pt>
          <cx:pt idx="19">10</cx:pt>
          <cx:pt idx="20">10</cx:pt>
          <cx:pt idx="21">10</cx:pt>
          <cx:pt idx="22">11</cx:pt>
          <cx:pt idx="23">11</cx:pt>
          <cx:pt idx="24">11</cx:pt>
          <cx:pt idx="25">11</cx:pt>
          <cx:pt idx="26">11</cx:pt>
          <cx:pt idx="27">11</cx:pt>
          <cx:pt idx="28">12</cx:pt>
          <cx:pt idx="29">12</cx:pt>
          <cx:pt idx="30">12</cx:pt>
          <cx:pt idx="31">12</cx:pt>
          <cx:pt idx="32">12</cx:pt>
          <cx:pt idx="33">12</cx:pt>
          <cx:pt idx="34">13</cx:pt>
          <cx:pt idx="35">13</cx:pt>
          <cx:pt idx="36">13</cx:pt>
          <cx:pt idx="37">13</cx:pt>
          <cx:pt idx="38">13</cx:pt>
          <cx:pt idx="39">14</cx:pt>
          <cx:pt idx="40">14</cx:pt>
          <cx:pt idx="41">14</cx:pt>
          <cx:pt idx="42">14</cx:pt>
          <cx:pt idx="43">14</cx:pt>
          <cx:pt idx="44">14</cx:pt>
          <cx:pt idx="45">15</cx:pt>
          <cx:pt idx="46">15</cx:pt>
          <cx:pt idx="47">15</cx:pt>
          <cx:pt idx="48">15</cx:pt>
          <cx:pt idx="49">15</cx:pt>
          <cx:pt idx="50">15</cx:pt>
          <cx:pt idx="51">15</cx:pt>
          <cx:pt idx="52">15</cx:pt>
          <cx:pt idx="53">16</cx:pt>
          <cx:pt idx="54">16</cx:pt>
          <cx:pt idx="55">16</cx:pt>
          <cx:pt idx="56">16</cx:pt>
          <cx:pt idx="57">17</cx:pt>
          <cx:pt idx="58">17</cx:pt>
          <cx:pt idx="59">17</cx:pt>
          <cx:pt idx="60">17</cx:pt>
          <cx:pt idx="61">17</cx:pt>
          <cx:pt idx="62">17</cx:pt>
          <cx:pt idx="63">18</cx:pt>
          <cx:pt idx="64">18</cx:pt>
          <cx:pt idx="65">18</cx:pt>
          <cx:pt idx="66">18</cx:pt>
          <cx:pt idx="67">19</cx:pt>
          <cx:pt idx="68">19</cx:pt>
          <cx:pt idx="69">19</cx:pt>
          <cx:pt idx="70">20</cx:pt>
          <cx:pt idx="71">21</cx:pt>
          <cx:pt idx="72">22</cx:pt>
          <cx:pt idx="73">22</cx:pt>
          <cx:pt idx="74">24</cx:pt>
          <cx:pt idx="75">24</cx:pt>
        </cx:lvl>
      </cx:numDim>
    </cx:data>
  </cx:chartData>
  <cx:chart>
    <cx:title pos="t" align="ctr" overlay="0">
      <cx:tx>
        <cx:txData>
          <cx:v>Percentage of Learning Experiences on with chatgpt vs w3Schools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Percentage of Learning Experiences on with chatgpt vs w3Schools</a:t>
          </a:r>
        </a:p>
      </cx:txPr>
    </cx:title>
    <cx:plotArea>
      <cx:plotAreaRegion>
        <cx:series layoutId="clusteredColumn" uniqueId="{F26473DC-7E96-4BBE-8D4C-D88620A563EC}">
          <cx:tx>
            <cx:txData>
              <cx:f>Sheet1!$A$1</cx:f>
              <cx:v>Series1</cx:v>
            </cx:txData>
          </cx:tx>
          <cx:dataLabels>
            <cx:visibility seriesName="0" categoryName="0" value="1"/>
          </cx:dataLabels>
          <cx:dataId val="0"/>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0.22711</cdr:x>
      <cdr:y>0.52119</cdr:y>
    </cdr:from>
    <cdr:to>
      <cdr:x>0.79304</cdr:x>
      <cdr:y>0.65934</cdr:y>
    </cdr:to>
    <cdr:sp macro="" textlink="">
      <cdr:nvSpPr>
        <cdr:cNvPr id="2" name="Rectangle: Single Corner Rounded 1"/>
        <cdr:cNvSpPr/>
      </cdr:nvSpPr>
      <cdr:spPr>
        <a:xfrm xmlns:a="http://schemas.openxmlformats.org/drawingml/2006/main" rot="20500418">
          <a:off x="1245995" y="1668026"/>
          <a:ext cx="3104941" cy="442128"/>
        </a:xfrm>
        <a:prstGeom xmlns:a="http://schemas.openxmlformats.org/drawingml/2006/main" prst="round1Rect">
          <a:avLst/>
        </a:prstGeom>
        <a:solidFill xmlns:a="http://schemas.openxmlformats.org/drawingml/2006/main">
          <a:schemeClr val="bg1">
            <a:lumMod val="95000"/>
          </a:schemeClr>
        </a:solidFill>
        <a:ln xmlns:a="http://schemas.openxmlformats.org/drawingml/2006/main">
          <a:solidFill>
            <a:schemeClr val="bg1">
              <a:lumMod val="95000"/>
            </a:schemeClr>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2000">
              <a:solidFill>
                <a:schemeClr val="tx1"/>
              </a:solidFill>
              <a:latin typeface="Times New Roman" panose="02020603050405020304" pitchFamily="18" charset="0"/>
              <a:cs typeface="Times New Roman" panose="02020603050405020304" pitchFamily="18" charset="0"/>
            </a:rPr>
            <a:t>          </a:t>
          </a:r>
          <a:r>
            <a:rPr lang="en-US" sz="2000">
              <a:solidFill>
                <a:srgbClr val="FF0000"/>
              </a:solidFill>
              <a:latin typeface="Times New Roman" panose="02020603050405020304" pitchFamily="18" charset="0"/>
              <a:cs typeface="Times New Roman" panose="02020603050405020304" pitchFamily="18" charset="0"/>
            </a:rPr>
            <a:t>PLACE</a:t>
          </a:r>
          <a:r>
            <a:rPr lang="en-US" sz="2000" baseline="0">
              <a:solidFill>
                <a:srgbClr val="FF0000"/>
              </a:solidFill>
              <a:latin typeface="Times New Roman" panose="02020603050405020304" pitchFamily="18" charset="0"/>
              <a:cs typeface="Times New Roman" panose="02020603050405020304" pitchFamily="18" charset="0"/>
            </a:rPr>
            <a:t>HOLDER</a:t>
          </a:r>
          <a:endParaRPr lang="en-US" sz="2000">
            <a:solidFill>
              <a:srgbClr val="FF0000"/>
            </a:solidFill>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9A7A-03DC-4DFD-922C-21FC22B7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5240</TotalTime>
  <Pages>15</Pages>
  <Words>7213</Words>
  <Characters>41119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Larbi</dc:creator>
  <cp:keywords/>
  <dc:description/>
  <cp:lastModifiedBy>Michael Larbi</cp:lastModifiedBy>
  <cp:revision>1052</cp:revision>
  <dcterms:created xsi:type="dcterms:W3CDTF">2023-04-30T22:31:00Z</dcterms:created>
  <dcterms:modified xsi:type="dcterms:W3CDTF">2023-05-10T09:39:00Z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id="OqqVA7ub"/&gt;&lt;style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